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114300" simplePos="0" locked="0" layoutInCell="1" allowOverlap="1" relativeHeight="2">
            <wp:simplePos x="0" y="0"/>
            <wp:positionH relativeFrom="column">
              <wp:align>left</wp:align>
            </wp:positionH>
            <wp:positionV relativeFrom="paragraph">
              <wp:posOffset>635</wp:posOffset>
            </wp:positionV>
            <wp:extent cx="1264920" cy="196850"/>
            <wp:effectExtent l="0" t="0" r="0" b="0"/>
            <wp:wrapSquare wrapText="bothSides"/>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1264920" cy="196850"/>
                    </a:xfrm>
                    <a:prstGeom prst="rect">
                      <a:avLst/>
                    </a:prstGeom>
                  </pic:spPr>
                </pic:pic>
              </a:graphicData>
            </a:graphic>
          </wp:anchor>
        </w:drawing>
      </w:r>
      <w:r>
        <w:rPr/>
        <w:br/>
      </w:r>
    </w:p>
    <w:p>
      <w:pPr>
        <w:pStyle w:val="Default"/>
        <w:rPr>
          <w:rFonts w:ascii="Arial" w:hAnsi="Arial" w:cs="Arial"/>
          <w:lang w:val="en-US"/>
        </w:rPr>
      </w:pPr>
      <w:r>
        <w:rPr>
          <w:rFonts w:cs="Arial" w:ascii="Arial" w:hAnsi="Arial"/>
          <w:lang w:val="en-US"/>
        </w:rPr>
      </w:r>
    </w:p>
    <w:p>
      <w:pPr>
        <w:pStyle w:val="Default"/>
        <w:rPr>
          <w:rFonts w:ascii="Arial" w:hAnsi="Arial" w:cs="Arial"/>
          <w:lang w:val="en-US"/>
        </w:rPr>
      </w:pPr>
      <w:r>
        <w:rPr>
          <w:rFonts w:cs="Arial" w:ascii="Arial" w:hAnsi="Arial"/>
          <w:lang w:val="en-US"/>
        </w:rPr>
      </w:r>
    </w:p>
    <w:p>
      <w:pPr>
        <w:pStyle w:val="Default"/>
        <w:rPr>
          <w:rFonts w:ascii="Arial" w:hAnsi="Arial" w:cs="Arial"/>
          <w:lang w:val="en-US"/>
        </w:rPr>
      </w:pPr>
      <w:r>
        <w:rPr>
          <w:rFonts w:cs="Arial" w:ascii="Arial" w:hAnsi="Arial"/>
          <w:lang w:val="en-US"/>
        </w:rPr>
      </w:r>
    </w:p>
    <w:p>
      <w:pPr>
        <w:pStyle w:val="Default"/>
        <w:rPr>
          <w:rFonts w:ascii="Arial" w:hAnsi="Arial" w:cs="Arial"/>
          <w:lang w:val="en-US"/>
        </w:rPr>
      </w:pPr>
      <w:r>
        <w:rPr>
          <w:rFonts w:cs="Arial" w:ascii="Arial" w:hAnsi="Arial"/>
          <w:lang w:val="en-US"/>
        </w:rPr>
      </w:r>
    </w:p>
    <w:p>
      <w:pPr>
        <w:pStyle w:val="Heading"/>
        <w:jc w:val="center"/>
        <w:rPr/>
      </w:pPr>
      <w:r>
        <w:rPr/>
      </w:r>
    </w:p>
    <w:p>
      <w:pPr>
        <w:pStyle w:val="Heading"/>
        <w:jc w:val="center"/>
        <w:rPr>
          <w:rFonts w:cs="Arial"/>
        </w:rPr>
      </w:pPr>
      <w:r>
        <w:rPr>
          <w:rFonts w:cs="Arial"/>
        </w:rPr>
      </w:r>
    </w:p>
    <w:p>
      <w:pPr>
        <w:pStyle w:val="Heading"/>
        <w:jc w:val="center"/>
        <w:rPr>
          <w:rFonts w:cs="Arial"/>
        </w:rPr>
      </w:pPr>
      <w:r>
        <w:rPr>
          <w:rFonts w:cs="Arial"/>
        </w:rPr>
      </w:r>
    </w:p>
    <w:p>
      <w:pPr>
        <w:pStyle w:val="Heading"/>
        <w:jc w:val="center"/>
        <w:rPr>
          <w:rFonts w:cs="Arial"/>
        </w:rPr>
      </w:pPr>
      <w:r>
        <w:rPr>
          <w:rFonts w:cs="Arial"/>
        </w:rPr>
      </w:r>
    </w:p>
    <w:p>
      <w:pPr>
        <w:pStyle w:val="Heading"/>
        <w:jc w:val="center"/>
        <w:rPr/>
      </w:pPr>
      <w:r>
        <w:rPr/>
        <w:t>Generic CMP client library API</w:t>
      </w:r>
      <w:bookmarkStart w:id="0" w:name="OLE_LINK4"/>
      <w:bookmarkStart w:id="1" w:name="OLE_LINK1"/>
      <w:bookmarkStart w:id="2" w:name="OLE_LINK2"/>
      <w:bookmarkEnd w:id="0"/>
      <w:bookmarkEnd w:id="1"/>
      <w:bookmarkEnd w:id="2"/>
    </w:p>
    <w:p>
      <w:pPr>
        <w:pStyle w:val="Normal"/>
        <w:rPr>
          <w:rFonts w:cs="Arial"/>
        </w:rPr>
      </w:pPr>
      <w:r>
        <w:rPr>
          <w:rFonts w:cs="Arial"/>
        </w:rPr>
      </w:r>
    </w:p>
    <w:p>
      <w:pPr>
        <w:pStyle w:val="Subtitle"/>
        <w:ind w:left="360" w:right="0" w:hanging="0"/>
        <w:rPr/>
      </w:pPr>
      <w:r>
        <w:rPr/>
        <w:t xml:space="preserve">– </w:t>
      </w:r>
      <w:r>
        <w:rPr/>
        <w:t>released, updated –</w:t>
      </w:r>
    </w:p>
    <w:p>
      <w:pPr>
        <w:pStyle w:val="Normal"/>
        <w:rPr>
          <w:rFonts w:cs="Arial"/>
          <w:lang w:eastAsia="de-DE"/>
        </w:rPr>
      </w:pPr>
      <w:r>
        <w:rPr>
          <w:rFonts w:cs="Arial"/>
          <w:lang w:eastAsia="de-DE"/>
        </w:rPr>
      </w:r>
    </w:p>
    <w:p>
      <w:pPr>
        <w:pStyle w:val="Normal"/>
        <w:rPr>
          <w:rFonts w:cs="Arial"/>
          <w:lang w:eastAsia="de-DE"/>
        </w:rPr>
      </w:pPr>
      <w:r>
        <w:rPr>
          <w:rFonts w:cs="Arial"/>
          <w:lang w:eastAsia="de-DE"/>
        </w:rPr>
      </w:r>
    </w:p>
    <w:p>
      <w:pPr>
        <w:pStyle w:val="Subtitle"/>
        <w:ind w:left="360" w:right="0" w:hanging="0"/>
        <w:rPr/>
      </w:pPr>
      <w:r>
        <w:rPr>
          <w:rFonts w:cs="Arial"/>
          <w:color w:val="000000"/>
        </w:rPr>
        <w:t>Version 1.</w:t>
      </w:r>
      <w:del w:id="0" w:author="David von Oheimb" w:date="2020-04-23T15:45:31Z">
        <w:r>
          <w:rPr>
            <w:rFonts w:cs="Arial"/>
            <w:color w:val="000000"/>
          </w:rPr>
          <w:delText>3</w:delText>
        </w:r>
      </w:del>
      <w:ins w:id="1" w:author="David von Oheimb" w:date="2020-04-29T09:09:26Z">
        <w:r>
          <w:rPr>
            <w:rFonts w:eastAsia="Times New Roman" w:cs="Arial"/>
            <w:b/>
            <w:color w:val="000000"/>
            <w:kern w:val="2"/>
            <w:sz w:val="22"/>
            <w:szCs w:val="18"/>
            <w:lang w:val="en-US" w:eastAsia="de-DE"/>
          </w:rPr>
          <w:t>4pre</w:t>
        </w:r>
      </w:ins>
    </w:p>
    <w:p>
      <w:pPr>
        <w:pStyle w:val="Normal"/>
        <w:rPr>
          <w:rFonts w:cs="Arial"/>
          <w:lang w:eastAsia="de-DE"/>
        </w:rPr>
      </w:pPr>
      <w:r>
        <w:rPr>
          <w:rFonts w:cs="Arial"/>
          <w:lang w:eastAsia="de-DE"/>
        </w:rPr>
      </w:r>
    </w:p>
    <w:p>
      <w:pPr>
        <w:pStyle w:val="Normal"/>
        <w:rPr>
          <w:rFonts w:cs="Arial"/>
          <w:lang w:eastAsia="de-DE"/>
        </w:rPr>
      </w:pPr>
      <w:r>
        <w:rPr>
          <w:rFonts w:cs="Arial"/>
          <w:lang w:eastAsia="de-DE"/>
        </w:rPr>
      </w:r>
    </w:p>
    <w:p>
      <w:pPr>
        <w:pStyle w:val="Normal"/>
        <w:rPr>
          <w:rFonts w:cs="Arial"/>
          <w:lang w:eastAsia="de-DE"/>
        </w:rPr>
      </w:pPr>
      <w:r>
        <w:rPr>
          <w:rFonts w:cs="Arial"/>
          <w:lang w:eastAsia="de-DE"/>
        </w:rPr>
      </w:r>
    </w:p>
    <w:p>
      <w:pPr>
        <w:pStyle w:val="Normal"/>
        <w:jc w:val="center"/>
        <w:rPr>
          <w:rFonts w:cs="Arial"/>
        </w:rPr>
      </w:pPr>
      <w:r>
        <w:rPr>
          <w:rFonts w:cs="Arial"/>
        </w:rPr>
      </w:r>
    </w:p>
    <w:p>
      <w:pPr>
        <w:pStyle w:val="Inhalt"/>
        <w:rPr>
          <w:rFonts w:cs="Arial"/>
          <w:color w:val="000000"/>
        </w:rPr>
      </w:pPr>
      <w:r>
        <w:rPr>
          <w:rFonts w:cs="Arial"/>
          <w:color w:val="000000"/>
        </w:rPr>
      </w:r>
    </w:p>
    <w:p>
      <w:pPr>
        <w:pStyle w:val="Inhalt"/>
        <w:rPr>
          <w:rFonts w:cs="Arial"/>
          <w:color w:val="000000"/>
        </w:rPr>
      </w:pPr>
      <w:r>
        <w:rPr>
          <w:rFonts w:cs="Arial"/>
          <w:color w:val="000000"/>
        </w:rPr>
      </w:r>
    </w:p>
    <w:p>
      <w:pPr>
        <w:pStyle w:val="Inhalt"/>
        <w:rPr>
          <w:rFonts w:cs="Arial"/>
          <w:color w:val="000000"/>
        </w:rPr>
      </w:pPr>
      <w:r>
        <w:rPr>
          <w:rFonts w:cs="Arial"/>
          <w:color w:val="000000"/>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jc w:val="center"/>
        <w:rPr/>
      </w:pPr>
      <w:r>
        <w:rPr>
          <w:rFonts w:cs="Arial"/>
          <w:lang w:eastAsia="de-DE"/>
        </w:rPr>
        <w:t xml:space="preserve">Dr. David von Oheimb, </w:t>
      </w:r>
      <w:r>
        <w:rPr>
          <w:rFonts w:cs="Arial"/>
          <w:szCs w:val="22"/>
          <w:lang w:eastAsia="de-DE"/>
        </w:rPr>
        <w:t>Siemens</w:t>
      </w:r>
      <w:r>
        <w:rPr>
          <w:rFonts w:cs="Arial"/>
          <w:lang w:eastAsia="de-DE"/>
        </w:rPr>
        <w:t xml:space="preserve"> CT R</w:t>
      </w:r>
      <w:r>
        <w:rPr>
          <w:rFonts w:cs="Arial"/>
          <w:lang w:eastAsia="de-DE"/>
        </w:rPr>
        <w:t>D</w:t>
      </w:r>
      <w:r>
        <w:rPr>
          <w:rFonts w:cs="Arial"/>
          <w:lang w:eastAsia="de-DE"/>
        </w:rPr>
        <w:t>A ITS SEA-DE</w:t>
      </w:r>
    </w:p>
    <w:p>
      <w:pPr>
        <w:pStyle w:val="Normal"/>
        <w:rPr>
          <w:rFonts w:cs="Arial"/>
          <w:lang w:eastAsia="de-DE"/>
        </w:rPr>
      </w:pPr>
      <w:r>
        <w:rPr>
          <w:rFonts w:cs="Arial"/>
          <w:lang w:eastAsia="de-DE"/>
        </w:rPr>
      </w:r>
    </w:p>
    <w:p>
      <w:pPr>
        <w:pStyle w:val="Inhalt"/>
        <w:jc w:val="center"/>
        <w:rPr>
          <w:rFonts w:cs="Arial"/>
          <w:color w:val="000000"/>
        </w:rPr>
      </w:pPr>
      <w:r>
        <w:rPr>
          <w:rFonts w:cs="Arial"/>
          <w:color w:val="000000"/>
        </w:rPr>
      </w:r>
    </w:p>
    <w:p>
      <w:pPr>
        <w:pStyle w:val="DeckBody"/>
        <w:numPr>
          <w:ilvl w:val="0"/>
          <w:numId w:val="0"/>
        </w:numPr>
        <w:tabs>
          <w:tab w:val="clear" w:pos="828"/>
          <w:tab w:val="clear" w:pos="1962"/>
          <w:tab w:val="clear" w:pos="3096"/>
          <w:tab w:val="clear" w:pos="4230"/>
          <w:tab w:val="clear" w:pos="5364"/>
        </w:tabs>
        <w:spacing w:lineRule="auto" w:line="240" w:before="100" w:after="100"/>
        <w:jc w:val="center"/>
        <w:outlineLvl w:val="0"/>
        <w:rPr>
          <w:rFonts w:ascii="Arial" w:hAnsi="Arial" w:cs="Arial"/>
          <w:color w:val="000000"/>
          <w:sz w:val="20"/>
          <w:lang w:val="en-US"/>
        </w:rPr>
      </w:pPr>
      <w:bookmarkStart w:id="3" w:name="__RefHeading___Toc7952_2160941350"/>
      <w:bookmarkEnd w:id="3"/>
      <w:r>
        <w:rPr>
          <w:rFonts w:cs="Arial" w:ascii="Arial" w:hAnsi="Arial"/>
          <w:color w:val="000000"/>
          <w:sz w:val="20"/>
          <w:lang w:val="en-US"/>
        </w:rPr>
        <w:t>Restricted</w:t>
      </w:r>
    </w:p>
    <w:p>
      <w:pPr>
        <w:pStyle w:val="Normal"/>
        <w:jc w:val="center"/>
        <w:rPr/>
      </w:pPr>
      <w:r>
        <w:rPr>
          <w:rFonts w:cs="Arial"/>
        </w:rPr>
        <w:t xml:space="preserve">Copyright </w:t>
      </w:r>
      <w:r>
        <w:rPr>
          <w:rFonts w:eastAsia="Symbol" w:cs="Symbol" w:ascii="Symbol" w:hAnsi="Symbol"/>
          <w:b/>
        </w:rPr>
        <w:t></w:t>
      </w:r>
      <w:r>
        <w:rPr>
          <w:rFonts w:cs="Arial"/>
          <w:b/>
        </w:rPr>
        <w:t xml:space="preserve"> </w:t>
      </w:r>
      <w:r>
        <w:rPr>
          <w:rFonts w:cs="Arial"/>
        </w:rPr>
        <w:t>Siemens AG, 20</w:t>
      </w:r>
      <w:ins w:id="2" w:author="David von Oheimb" w:date="2020-04-23T15:44:19Z">
        <w:r>
          <w:rPr>
            <w:rFonts w:cs="Arial"/>
          </w:rPr>
          <w:t>20</w:t>
        </w:r>
      </w:ins>
      <w:del w:id="3" w:author="David von Oheimb" w:date="2020-04-23T15:44:18Z">
        <w:r>
          <w:rPr>
            <w:rFonts w:cs="Arial"/>
          </w:rPr>
          <w:delText>19</w:delText>
        </w:r>
      </w:del>
      <w:r>
        <w:br w:type="page"/>
      </w:r>
    </w:p>
    <w:p>
      <w:pPr>
        <w:pStyle w:val="Inhalt"/>
        <w:rPr>
          <w:rFonts w:cs="Arial"/>
          <w:color w:val="000000"/>
        </w:rPr>
      </w:pPr>
      <w:r>
        <w:rPr>
          <w:rFonts w:cs="Arial"/>
          <w:color w:val="000000"/>
        </w:rPr>
        <w:t>Table of Contents</w:t>
      </w:r>
    </w:p>
    <w:sdt>
      <w:sdtPr>
        <w:docPartObj>
          <w:docPartGallery w:val="Table of Contents"/>
          <w:docPartUnique w:val="true"/>
        </w:docPartObj>
      </w:sdtPr>
      <w:sdtContent>
        <w:p>
          <w:pPr>
            <w:pStyle w:val="Contents1"/>
            <w:tabs>
              <w:tab w:val="left" w:pos="440" w:leader="none"/>
              <w:tab w:val="right" w:pos="8669" w:leader="dot"/>
            </w:tabs>
            <w:rPr/>
          </w:pPr>
          <w:r>
            <w:fldChar w:fldCharType="begin"/>
          </w:r>
          <w:r>
            <w:rPr/>
            <w:instrText> TOC \o "1-3" \h</w:instrText>
          </w:r>
          <w:r>
            <w:rPr/>
            <w:fldChar w:fldCharType="separate"/>
          </w:r>
          <w:r>
            <w:rPr/>
            <w:t>1.</w:t>
          </w:r>
          <w:r>
            <w:rPr>
              <w:rFonts w:ascii="Calibri" w:hAnsi="Calibri"/>
              <w:b w:val="false"/>
              <w:caps w:val="false"/>
              <w:smallCaps w:val="false"/>
              <w:sz w:val="22"/>
              <w:szCs w:val="22"/>
              <w:lang w:eastAsia="en-US"/>
            </w:rPr>
            <w:tab/>
          </w:r>
          <w:r>
            <w:rPr>
              <w:rFonts w:cs="Arial"/>
            </w:rPr>
            <w:t>Introduction</w:t>
          </w:r>
          <w:r>
            <w:rPr/>
            <w:tab/>
            <w:t>4</w:t>
          </w:r>
        </w:p>
        <w:p>
          <w:pPr>
            <w:pStyle w:val="Contents2"/>
            <w:tabs>
              <w:tab w:val="left" w:pos="880" w:leader="none"/>
              <w:tab w:val="right" w:pos="8669" w:leader="dot"/>
            </w:tabs>
            <w:rPr/>
          </w:pPr>
          <w:r>
            <w:rPr/>
            <w:t>1.1</w:t>
          </w:r>
          <w:r>
            <w:rPr>
              <w:rFonts w:ascii="Calibri" w:hAnsi="Calibri"/>
              <w:caps w:val="false"/>
              <w:smallCaps w:val="false"/>
              <w:sz w:val="22"/>
              <w:szCs w:val="22"/>
              <w:lang w:eastAsia="en-US"/>
            </w:rPr>
            <w:tab/>
          </w:r>
          <w:r>
            <w:rPr>
              <w:rFonts w:cs="Arial"/>
            </w:rPr>
            <w:t>Motivation and Purpose</w:t>
          </w:r>
          <w:r>
            <w:rPr/>
            <w:tab/>
            <w:t>4</w:t>
          </w:r>
        </w:p>
        <w:p>
          <w:pPr>
            <w:pStyle w:val="Contents2"/>
            <w:tabs>
              <w:tab w:val="left" w:pos="880" w:leader="none"/>
              <w:tab w:val="right" w:pos="8669" w:leader="dot"/>
            </w:tabs>
            <w:rPr/>
          </w:pPr>
          <w:r>
            <w:rPr/>
            <w:t>1.2</w:t>
          </w:r>
          <w:r>
            <w:rPr>
              <w:rFonts w:ascii="Calibri" w:hAnsi="Calibri"/>
              <w:caps w:val="false"/>
              <w:smallCaps w:val="false"/>
              <w:sz w:val="22"/>
              <w:szCs w:val="22"/>
              <w:lang w:eastAsia="en-US"/>
            </w:rPr>
            <w:tab/>
          </w:r>
          <w:r>
            <w:rPr>
              <w:rFonts w:cs="Arial"/>
            </w:rPr>
            <w:t>Scope</w:t>
          </w:r>
          <w:r>
            <w:rPr/>
            <w:tab/>
            <w:t>4</w:t>
          </w:r>
        </w:p>
        <w:p>
          <w:pPr>
            <w:pStyle w:val="Contents2"/>
            <w:tabs>
              <w:tab w:val="left" w:pos="880" w:leader="none"/>
              <w:tab w:val="right" w:pos="8669" w:leader="dot"/>
            </w:tabs>
            <w:rPr/>
          </w:pPr>
          <w:r>
            <w:rPr>
              <w:lang w:val="de-DE"/>
            </w:rPr>
            <w:t>1.3</w:t>
          </w:r>
          <w:r>
            <w:rPr>
              <w:rFonts w:ascii="Calibri" w:hAnsi="Calibri"/>
              <w:caps w:val="false"/>
              <w:smallCaps w:val="false"/>
              <w:sz w:val="22"/>
              <w:szCs w:val="22"/>
              <w:lang w:eastAsia="en-US"/>
            </w:rPr>
            <w:tab/>
          </w:r>
          <w:r>
            <w:rPr>
              <w:lang w:val="de-DE"/>
            </w:rPr>
            <w:t>References</w:t>
          </w:r>
          <w:r>
            <w:rPr/>
            <w:tab/>
            <w:t>5</w:t>
          </w:r>
        </w:p>
        <w:p>
          <w:pPr>
            <w:pStyle w:val="Contents1"/>
            <w:tabs>
              <w:tab w:val="left" w:pos="440" w:leader="none"/>
              <w:tab w:val="right" w:pos="8669" w:leader="dot"/>
            </w:tabs>
            <w:rPr/>
          </w:pPr>
          <w:r>
            <w:rPr/>
            <w:t>2.</w:t>
          </w:r>
          <w:r>
            <w:rPr>
              <w:rFonts w:ascii="Calibri" w:hAnsi="Calibri"/>
              <w:b w:val="false"/>
              <w:caps w:val="false"/>
              <w:smallCaps w:val="false"/>
              <w:sz w:val="22"/>
              <w:szCs w:val="22"/>
              <w:lang w:eastAsia="en-US"/>
            </w:rPr>
            <w:tab/>
          </w:r>
          <w:r>
            <w:rPr/>
            <w:t>Overview</w:t>
            <w:tab/>
            <w:t>5</w:t>
          </w:r>
        </w:p>
        <w:p>
          <w:pPr>
            <w:pStyle w:val="Contents1"/>
            <w:tabs>
              <w:tab w:val="left" w:pos="440" w:leader="none"/>
              <w:tab w:val="right" w:pos="8669" w:leader="dot"/>
            </w:tabs>
            <w:rPr/>
          </w:pPr>
          <w:r>
            <w:rPr/>
            <w:t>3.</w:t>
          </w:r>
          <w:r>
            <w:rPr>
              <w:rFonts w:ascii="Calibri" w:hAnsi="Calibri"/>
              <w:b w:val="false"/>
              <w:caps w:val="false"/>
              <w:smallCaps w:val="false"/>
              <w:sz w:val="22"/>
              <w:szCs w:val="22"/>
              <w:lang w:eastAsia="en-US"/>
            </w:rPr>
            <w:tab/>
          </w:r>
          <w:r>
            <w:rPr/>
            <w:t>Core functionality</w:t>
            <w:tab/>
            <w:t>7</w:t>
          </w:r>
        </w:p>
        <w:p>
          <w:pPr>
            <w:pStyle w:val="Contents2"/>
            <w:tabs>
              <w:tab w:val="left" w:pos="880" w:leader="none"/>
              <w:tab w:val="right" w:pos="8669" w:leader="dot"/>
            </w:tabs>
            <w:rPr/>
          </w:pPr>
          <w:r>
            <w:rPr/>
            <w:t>3.1</w:t>
          </w:r>
          <w:r>
            <w:rPr>
              <w:rFonts w:ascii="Calibri" w:hAnsi="Calibri"/>
              <w:caps w:val="false"/>
              <w:smallCaps w:val="false"/>
              <w:sz w:val="22"/>
              <w:szCs w:val="22"/>
              <w:lang w:eastAsia="en-US"/>
            </w:rPr>
            <w:tab/>
          </w:r>
          <w:r>
            <w:rPr/>
            <w:t>CMPclient_prepare</w:t>
            <w:tab/>
            <w:t>7</w:t>
          </w:r>
        </w:p>
        <w:p>
          <w:pPr>
            <w:pStyle w:val="Contents2"/>
            <w:tabs>
              <w:tab w:val="left" w:pos="880" w:leader="none"/>
              <w:tab w:val="right" w:pos="8669" w:leader="dot"/>
            </w:tabs>
            <w:rPr/>
          </w:pPr>
          <w:r>
            <w:rPr/>
            <w:t>3.2</w:t>
          </w:r>
          <w:r>
            <w:rPr>
              <w:rFonts w:ascii="Calibri" w:hAnsi="Calibri"/>
              <w:caps w:val="false"/>
              <w:smallCaps w:val="false"/>
              <w:sz w:val="22"/>
              <w:szCs w:val="22"/>
              <w:lang w:eastAsia="en-US"/>
            </w:rPr>
            <w:tab/>
          </w:r>
          <w:r>
            <w:rPr/>
            <w:t>CMPclient_setup_HTTP</w:t>
            <w:tab/>
            <w:t>9</w:t>
          </w:r>
        </w:p>
        <w:p>
          <w:pPr>
            <w:pStyle w:val="Contents2"/>
            <w:tabs>
              <w:tab w:val="left" w:pos="880" w:leader="none"/>
              <w:tab w:val="right" w:pos="8669" w:leader="dot"/>
            </w:tabs>
            <w:rPr/>
          </w:pPr>
          <w:r>
            <w:rPr/>
            <w:t>3.3</w:t>
          </w:r>
          <w:r>
            <w:rPr>
              <w:rFonts w:ascii="Calibri" w:hAnsi="Calibri"/>
              <w:caps w:val="false"/>
              <w:smallCaps w:val="false"/>
              <w:sz w:val="22"/>
              <w:szCs w:val="22"/>
              <w:lang w:eastAsia="en-US"/>
            </w:rPr>
            <w:tab/>
          </w:r>
          <w:r>
            <w:rPr/>
            <w:t>CMPclient_imprint, CMPclient_bootstrap, and CMPclient_pkcs10</w:t>
            <w:tab/>
            <w:t>9</w:t>
          </w:r>
        </w:p>
        <w:p>
          <w:pPr>
            <w:pStyle w:val="Contents2"/>
            <w:tabs>
              <w:tab w:val="left" w:pos="880" w:leader="none"/>
              <w:tab w:val="right" w:pos="8669" w:leader="dot"/>
            </w:tabs>
            <w:rPr/>
          </w:pPr>
          <w:r>
            <w:rPr/>
            <w:t>3.4</w:t>
          </w:r>
          <w:r>
            <w:rPr>
              <w:rFonts w:ascii="Calibri" w:hAnsi="Calibri"/>
              <w:caps w:val="false"/>
              <w:smallCaps w:val="false"/>
              <w:sz w:val="22"/>
              <w:szCs w:val="22"/>
              <w:lang w:eastAsia="en-US"/>
            </w:rPr>
            <w:tab/>
          </w:r>
          <w:r>
            <w:rPr/>
            <w:t>CMPclient_update</w:t>
            <w:tab/>
            <w:t>10</w:t>
          </w:r>
        </w:p>
        <w:p>
          <w:pPr>
            <w:pStyle w:val="Contents2"/>
            <w:tabs>
              <w:tab w:val="left" w:pos="880" w:leader="none"/>
              <w:tab w:val="right" w:pos="8669" w:leader="dot"/>
            </w:tabs>
            <w:rPr/>
          </w:pPr>
          <w:r>
            <w:rPr>
              <w:color w:val="333333"/>
            </w:rPr>
            <w:t>3.5</w:t>
          </w:r>
          <w:r>
            <w:rPr>
              <w:rFonts w:ascii="Calibri" w:hAnsi="Calibri"/>
              <w:caps w:val="false"/>
              <w:smallCaps w:val="false"/>
              <w:sz w:val="22"/>
              <w:szCs w:val="22"/>
              <w:lang w:eastAsia="en-US"/>
            </w:rPr>
            <w:tab/>
          </w:r>
          <w:r>
            <w:rPr>
              <w:color w:val="333333"/>
            </w:rPr>
            <w:t>CMPclient_revoke</w:t>
          </w:r>
          <w:r>
            <w:rPr/>
            <w:tab/>
            <w:t>11</w:t>
          </w:r>
        </w:p>
        <w:p>
          <w:pPr>
            <w:pStyle w:val="Contents2"/>
            <w:tabs>
              <w:tab w:val="left" w:pos="880" w:leader="none"/>
              <w:tab w:val="right" w:pos="8669" w:leader="dot"/>
            </w:tabs>
            <w:rPr/>
          </w:pPr>
          <w:r>
            <w:rPr/>
            <w:t>3.6</w:t>
          </w:r>
          <w:r>
            <w:rPr>
              <w:rFonts w:ascii="Calibri" w:hAnsi="Calibri"/>
              <w:caps w:val="false"/>
              <w:smallCaps w:val="false"/>
              <w:sz w:val="22"/>
              <w:szCs w:val="22"/>
              <w:lang w:eastAsia="en-US"/>
            </w:rPr>
            <w:tab/>
          </w:r>
          <w:r>
            <w:rPr/>
            <w:t>CMPclient_finish</w:t>
            <w:tab/>
            <w:t>11</w:t>
          </w:r>
        </w:p>
        <w:p>
          <w:pPr>
            <w:pStyle w:val="Contents2"/>
            <w:tabs>
              <w:tab w:val="left" w:pos="880" w:leader="none"/>
              <w:tab w:val="right" w:pos="8669" w:leader="dot"/>
            </w:tabs>
            <w:rPr/>
          </w:pPr>
          <w:r>
            <w:rPr/>
            <w:t>3.7</w:t>
          </w:r>
          <w:r>
            <w:rPr>
              <w:rFonts w:ascii="Calibri" w:hAnsi="Calibri"/>
              <w:caps w:val="false"/>
              <w:smallCaps w:val="false"/>
              <w:sz w:val="22"/>
              <w:szCs w:val="22"/>
              <w:lang w:eastAsia="en-US"/>
            </w:rPr>
            <w:tab/>
          </w:r>
          <w:r>
            <w:rPr/>
            <w:t>Logging callback function</w:t>
            <w:tab/>
            <w:t>11</w:t>
          </w:r>
        </w:p>
        <w:p>
          <w:pPr>
            <w:pStyle w:val="Contents2"/>
            <w:rPr/>
          </w:pPr>
          <w:r>
            <w:rPr/>
            <w:t>Message transfer callback function</w:t>
            <w:tab/>
            <w:t>12</w:t>
          </w:r>
        </w:p>
        <w:p>
          <w:pPr>
            <w:pStyle w:val="Contents2"/>
            <w:tabs>
              <w:tab w:val="left" w:pos="880" w:leader="none"/>
              <w:tab w:val="right" w:pos="8669" w:leader="dot"/>
            </w:tabs>
            <w:rPr/>
          </w:pPr>
          <w:r>
            <w:rPr/>
            <w:t>3.8</w:t>
          </w:r>
          <w:r>
            <w:rPr>
              <w:rFonts w:ascii="Calibri" w:hAnsi="Calibri"/>
              <w:caps w:val="false"/>
              <w:smallCaps w:val="false"/>
              <w:sz w:val="22"/>
              <w:szCs w:val="22"/>
              <w:lang w:eastAsia="en-US"/>
            </w:rPr>
            <w:tab/>
          </w:r>
          <w:r>
            <w:rPr/>
            <w:t>Certificate checking callback function</w:t>
            <w:tab/>
            <w:t>12</w:t>
          </w:r>
        </w:p>
        <w:p>
          <w:pPr>
            <w:pStyle w:val="Contents2"/>
            <w:tabs>
              <w:tab w:val="left" w:pos="880" w:leader="none"/>
              <w:tab w:val="right" w:pos="8669" w:leader="dot"/>
            </w:tabs>
            <w:rPr/>
          </w:pPr>
          <w:r>
            <w:rPr/>
            <w:t>3.9</w:t>
          </w:r>
          <w:r>
            <w:rPr>
              <w:rFonts w:ascii="Calibri" w:hAnsi="Calibri"/>
              <w:caps w:val="false"/>
              <w:smallCaps w:val="false"/>
              <w:sz w:val="22"/>
              <w:szCs w:val="22"/>
              <w:lang w:eastAsia="en-US"/>
            </w:rPr>
            <w:tab/>
          </w:r>
          <w:r>
            <w:rPr/>
            <w:t>Component credentials</w:t>
            <w:tab/>
            <w:t>13</w:t>
          </w:r>
        </w:p>
        <w:p>
          <w:pPr>
            <w:pStyle w:val="Contents1"/>
            <w:tabs>
              <w:tab w:val="left" w:pos="440" w:leader="none"/>
              <w:tab w:val="right" w:pos="8669" w:leader="dot"/>
            </w:tabs>
            <w:rPr/>
          </w:pPr>
          <w:r>
            <w:rPr/>
            <w:t>4.</w:t>
          </w:r>
          <w:r>
            <w:rPr>
              <w:rFonts w:ascii="Calibri" w:hAnsi="Calibri"/>
              <w:b w:val="false"/>
              <w:caps w:val="false"/>
              <w:smallCaps w:val="false"/>
              <w:sz w:val="22"/>
              <w:szCs w:val="22"/>
              <w:lang w:eastAsia="en-US"/>
            </w:rPr>
            <w:tab/>
          </w:r>
          <w:r>
            <w:rPr/>
            <w:t>Support functionality</w:t>
            <w:tab/>
            <w:t>14</w:t>
          </w:r>
        </w:p>
        <w:p>
          <w:pPr>
            <w:pStyle w:val="Contents2"/>
            <w:tabs>
              <w:tab w:val="left" w:pos="880" w:leader="none"/>
              <w:tab w:val="right" w:pos="8669" w:leader="dot"/>
            </w:tabs>
            <w:rPr/>
          </w:pPr>
          <w:r>
            <w:rPr>
              <w:color w:val="333333"/>
            </w:rPr>
            <w:t>4.1</w:t>
          </w:r>
          <w:r>
            <w:rPr>
              <w:rFonts w:ascii="Calibri" w:hAnsi="Calibri"/>
              <w:caps w:val="false"/>
              <w:smallCaps w:val="false"/>
              <w:sz w:val="22"/>
              <w:szCs w:val="22"/>
              <w:lang w:eastAsia="en-US"/>
            </w:rPr>
            <w:tab/>
          </w:r>
          <w:r>
            <w:rPr>
              <w:color w:val="333333"/>
            </w:rPr>
            <w:t>CREDENTIALS helpers</w:t>
          </w:r>
          <w:r>
            <w:rPr/>
            <w:tab/>
            <w:t>14</w:t>
          </w:r>
        </w:p>
        <w:p>
          <w:pPr>
            <w:pStyle w:val="Contents2"/>
            <w:tabs>
              <w:tab w:val="left" w:pos="880" w:leader="none"/>
              <w:tab w:val="right" w:pos="8669" w:leader="dot"/>
            </w:tabs>
            <w:rPr/>
          </w:pPr>
          <w:r>
            <w:rPr>
              <w:color w:val="333333"/>
            </w:rPr>
            <w:t>4.2</w:t>
          </w:r>
          <w:r>
            <w:rPr>
              <w:rFonts w:ascii="Calibri" w:hAnsi="Calibri"/>
              <w:caps w:val="false"/>
              <w:smallCaps w:val="false"/>
              <w:sz w:val="22"/>
              <w:szCs w:val="22"/>
              <w:lang w:eastAsia="en-US"/>
            </w:rPr>
            <w:tab/>
          </w:r>
          <w:r>
            <w:rPr>
              <w:color w:val="333333"/>
            </w:rPr>
            <w:t>X509_STORE helpers</w:t>
          </w:r>
          <w:r>
            <w:rPr/>
            <w:tab/>
            <w:t>15</w:t>
          </w:r>
        </w:p>
        <w:p>
          <w:pPr>
            <w:pStyle w:val="Contents2"/>
            <w:tabs>
              <w:tab w:val="left" w:pos="880" w:leader="none"/>
              <w:tab w:val="right" w:pos="8669" w:leader="dot"/>
            </w:tabs>
            <w:rPr/>
          </w:pPr>
          <w:r>
            <w:rPr>
              <w:color w:val="333333"/>
            </w:rPr>
            <w:t>4.3</w:t>
          </w:r>
          <w:r>
            <w:rPr>
              <w:rFonts w:ascii="Calibri" w:hAnsi="Calibri"/>
              <w:caps w:val="false"/>
              <w:smallCaps w:val="false"/>
              <w:sz w:val="22"/>
              <w:szCs w:val="22"/>
              <w:lang w:eastAsia="en-US"/>
            </w:rPr>
            <w:tab/>
          </w:r>
          <w:r>
            <w:rPr>
              <w:color w:val="333333"/>
            </w:rPr>
            <w:t>EVP_PKEY helpers</w:t>
          </w:r>
          <w:r>
            <w:rPr/>
            <w:tab/>
            <w:t>17</w:t>
          </w:r>
        </w:p>
        <w:p>
          <w:pPr>
            <w:pStyle w:val="Contents2"/>
            <w:tabs>
              <w:tab w:val="left" w:pos="880" w:leader="none"/>
              <w:tab w:val="right" w:pos="8669" w:leader="dot"/>
            </w:tabs>
            <w:rPr/>
          </w:pPr>
          <w:r>
            <w:rPr>
              <w:color w:val="333333"/>
            </w:rPr>
            <w:t>4.4</w:t>
          </w:r>
          <w:r>
            <w:rPr>
              <w:rFonts w:ascii="Calibri" w:hAnsi="Calibri"/>
              <w:caps w:val="false"/>
              <w:smallCaps w:val="false"/>
              <w:sz w:val="22"/>
              <w:szCs w:val="22"/>
              <w:lang w:eastAsia="en-US"/>
            </w:rPr>
            <w:tab/>
          </w:r>
          <w:r>
            <w:rPr>
              <w:color w:val="333333"/>
            </w:rPr>
            <w:t>SSL_CTX helpers</w:t>
          </w:r>
          <w:r>
            <w:rPr/>
            <w:tab/>
            <w:t>17</w:t>
          </w:r>
        </w:p>
        <w:p>
          <w:pPr>
            <w:pStyle w:val="Contents2"/>
            <w:tabs>
              <w:tab w:val="left" w:pos="880" w:leader="none"/>
              <w:tab w:val="right" w:pos="8669" w:leader="dot"/>
            </w:tabs>
            <w:rPr/>
          </w:pPr>
          <w:r>
            <w:rPr>
              <w:color w:val="333333"/>
            </w:rPr>
            <w:t>4.5</w:t>
          </w:r>
          <w:r>
            <w:rPr>
              <w:rFonts w:ascii="Calibri" w:hAnsi="Calibri"/>
              <w:caps w:val="false"/>
              <w:smallCaps w:val="false"/>
              <w:sz w:val="22"/>
              <w:szCs w:val="22"/>
              <w:lang w:eastAsia="en-US"/>
            </w:rPr>
            <w:tab/>
          </w:r>
          <w:r>
            <w:rPr>
              <w:color w:val="333333"/>
            </w:rPr>
            <w:t>X509_EXTENSIONS helpers</w:t>
          </w:r>
          <w:r>
            <w:rPr/>
            <w:tab/>
            <w:t>18</w:t>
          </w:r>
        </w:p>
        <w:p>
          <w:pPr>
            <w:pStyle w:val="Contents1"/>
            <w:tabs>
              <w:tab w:val="left" w:pos="440" w:leader="none"/>
              <w:tab w:val="right" w:pos="8669" w:leader="dot"/>
            </w:tabs>
            <w:rPr/>
          </w:pPr>
          <w:r>
            <w:rPr/>
            <w:t>5.</w:t>
          </w:r>
          <w:r>
            <w:rPr>
              <w:rFonts w:ascii="Calibri" w:hAnsi="Calibri"/>
              <w:b w:val="false"/>
              <w:caps w:val="false"/>
              <w:smallCaps w:val="false"/>
              <w:sz w:val="22"/>
              <w:szCs w:val="22"/>
              <w:lang w:eastAsia="en-US"/>
            </w:rPr>
            <w:tab/>
          </w:r>
          <w:r>
            <w:rPr/>
            <w:t>Appendix: C header file</w:t>
            <w:tab/>
            <w:t>19</w:t>
          </w:r>
        </w:p>
        <w:p>
          <w:pPr>
            <w:pStyle w:val="Normal"/>
            <w:rPr>
              <w:b/>
              <w:b/>
            </w:rPr>
          </w:pPr>
          <w:r>
            <w:br w:type="column"/>
          </w:r>
          <w:r>
            <w:rPr>
              <w:b/>
            </w:rPr>
          </w:r>
          <w:r>
            <w:rPr>
              <w:b/>
            </w:rPr>
            <w:fldChar w:fldCharType="end"/>
          </w:r>
        </w:p>
      </w:sdtContent>
    </w:sdt>
    <w:p>
      <w:pPr>
        <w:pStyle w:val="Inhalt"/>
        <w:rPr>
          <w:rFonts w:cs="Arial"/>
          <w:color w:val="000000"/>
        </w:rPr>
      </w:pPr>
      <w:r>
        <w:rPr>
          <w:rFonts w:cs="Arial"/>
          <w:color w:val="000000"/>
        </w:rPr>
        <w:t>Document History</w:t>
      </w:r>
    </w:p>
    <w:tbl>
      <w:tblPr>
        <w:tblW w:w="9030" w:type="dxa"/>
        <w:jc w:val="left"/>
        <w:tblInd w:w="70"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28" w:type="dxa"/>
          <w:bottom w:w="0" w:type="dxa"/>
          <w:right w:w="28" w:type="dxa"/>
        </w:tblCellMar>
      </w:tblPr>
      <w:tblGrid>
        <w:gridCol w:w="809"/>
        <w:gridCol w:w="1559"/>
        <w:gridCol w:w="1276"/>
        <w:gridCol w:w="2693"/>
        <w:gridCol w:w="2693"/>
      </w:tblGrid>
      <w:tr>
        <w:trPr/>
        <w:tc>
          <w:tcPr>
            <w:tcW w:w="809"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b/>
                <w:b/>
                <w:sz w:val="20"/>
              </w:rPr>
            </w:pPr>
            <w:r>
              <w:rPr>
                <w:rFonts w:cs="Arial"/>
                <w:b/>
                <w:sz w:val="20"/>
              </w:rPr>
              <w:t>Docum. Version</w:t>
            </w:r>
          </w:p>
        </w:tc>
        <w:tc>
          <w:tcPr>
            <w:tcW w:w="1559"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b/>
                <w:b/>
                <w:sz w:val="20"/>
              </w:rPr>
            </w:pPr>
            <w:r>
              <w:rPr>
                <w:rFonts w:cs="Arial"/>
                <w:b/>
                <w:sz w:val="20"/>
              </w:rPr>
              <w:t>Author</w:t>
            </w:r>
          </w:p>
        </w:tc>
        <w:tc>
          <w:tcPr>
            <w:tcW w:w="1276"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rPr>
                <w:rFonts w:cs="Arial"/>
                <w:b/>
                <w:b/>
                <w:sz w:val="20"/>
              </w:rPr>
            </w:pPr>
            <w:r>
              <w:rPr>
                <w:rFonts w:cs="Arial"/>
                <w:b/>
                <w:sz w:val="20"/>
              </w:rPr>
              <w:t>Date</w:t>
            </w:r>
          </w:p>
        </w:tc>
        <w:tc>
          <w:tcPr>
            <w:tcW w:w="2693"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rPr>
                <w:rFonts w:cs="Arial"/>
                <w:b/>
                <w:b/>
                <w:sz w:val="20"/>
              </w:rPr>
            </w:pPr>
            <w:r>
              <w:rPr>
                <w:rFonts w:cs="Arial"/>
                <w:b/>
                <w:sz w:val="20"/>
              </w:rPr>
              <w:t>Changes</w:t>
            </w:r>
          </w:p>
        </w:tc>
        <w:tc>
          <w:tcPr>
            <w:tcW w:w="2693"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rPr>
                <w:rFonts w:cs="Arial"/>
                <w:b/>
                <w:b/>
                <w:sz w:val="20"/>
              </w:rPr>
            </w:pPr>
            <w:r>
              <w:rPr>
                <w:rFonts w:cs="Arial"/>
                <w:b/>
                <w:sz w:val="20"/>
              </w:rPr>
              <w:t>Reason for Change</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V0.1</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2018-02-27</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Initial structure &amp; contents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V0.2</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2018-02-28</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Completed core decls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Review by H. Brockhaus</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V0.6</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2018-03-19</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Sections 2 - 5</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Comments by DF&amp;PD and during meeting</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V0.7</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2018-03-20</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Sections 2 - 5</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Comments by BT and MO</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V0.95</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2018-04-09</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Sections 1.2 - 4.3</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Feedback by DF&amp;PD</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V1.0</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2018-04-12</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None</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Approval</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V1.1</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2018-07-12</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Various improvements of contents and presentation</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Experience implementing this API and an example</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V1.2</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2018-11-07</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V</w:t>
            </w:r>
            <w:r>
              <w:rPr>
                <w:rFonts w:cs="Arial"/>
              </w:rPr>
              <w:t>arious updates and minor improvements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changes in SecUtils and CMPforOpenSSL</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V1.3</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2019-04-11</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A</w:t>
            </w:r>
            <w:r>
              <w:rPr>
                <w:rFonts w:cs="Arial"/>
              </w:rPr>
              <w:t>ll sections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pPr>
            <w:r>
              <w:rPr>
                <w:rFonts w:cs="Arial"/>
              </w:rPr>
              <w:t>R</w:t>
            </w:r>
            <w:r>
              <w:rPr>
                <w:rFonts w:cs="Arial"/>
              </w:rPr>
              <w:t>eflect latest API and code enhancements, minor description improvements also according to review</w:t>
            </w:r>
          </w:p>
        </w:tc>
      </w:tr>
      <w:tr>
        <w:trPr>
          <w:trHeight w:val="400" w:hRule="atLeast"/>
        </w:trPr>
        <w:tc>
          <w:tcPr>
            <w:tcW w:w="809" w:type="dxa"/>
            <w:tcBorders>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0" w:after="120"/>
              <w:jc w:val="left"/>
              <w:rPr/>
            </w:pPr>
            <w:ins w:id="4" w:author="David von Oheimb" w:date="2020-04-23T15:45:47Z">
              <w:r>
                <w:rPr/>
                <w:t>V1.4</w:t>
              </w:r>
            </w:ins>
            <w:ins w:id="5" w:author="David von Oheimb" w:date="2020-04-28T13:34:12Z">
              <w:r>
                <w:rPr>
                  <w:sz w:val="18"/>
                  <w:szCs w:val="18"/>
                </w:rPr>
                <w:t>pre</w:t>
              </w:r>
            </w:ins>
          </w:p>
        </w:tc>
        <w:tc>
          <w:tcPr>
            <w:tcW w:w="1559" w:type="dxa"/>
            <w:tcBorders>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0" w:after="120"/>
              <w:rPr/>
            </w:pPr>
            <w:ins w:id="6" w:author="David von Oheimb" w:date="2020-04-23T15:45:52Z">
              <w:r>
                <w:rPr/>
                <w:t>D. von Oheimb</w:t>
              </w:r>
            </w:ins>
          </w:p>
        </w:tc>
        <w:tc>
          <w:tcPr>
            <w:tcW w:w="1276" w:type="dxa"/>
            <w:tcBorders>
              <w:left w:val="single" w:sz="6" w:space="0" w:color="000000"/>
              <w:bottom w:val="single" w:sz="12" w:space="0" w:color="000000"/>
              <w:right w:val="single" w:sz="6" w:space="0" w:color="000000"/>
              <w:insideH w:val="single" w:sz="12" w:space="0" w:color="000000"/>
              <w:insideV w:val="single" w:sz="6" w:space="0" w:color="000000"/>
            </w:tcBorders>
            <w:shd w:fill="auto" w:val="clear"/>
            <w:tcMar>
              <w:left w:w="57" w:type="dxa"/>
              <w:right w:w="57" w:type="dxa"/>
            </w:tcMar>
          </w:tcPr>
          <w:p>
            <w:pPr>
              <w:pStyle w:val="Normal"/>
              <w:spacing w:before="0" w:after="120"/>
              <w:jc w:val="left"/>
              <w:rPr/>
            </w:pPr>
            <w:ins w:id="7" w:author="David von Oheimb" w:date="2020-04-23T15:45:59Z">
              <w:r>
                <w:rPr/>
                <w:t>202</w:t>
              </w:r>
            </w:ins>
            <w:ins w:id="8" w:author="David von Oheimb" w:date="2020-04-23T15:46:00Z">
              <w:r>
                <w:rPr/>
                <w:t>0-04-2</w:t>
              </w:r>
            </w:ins>
            <w:ins w:id="9" w:author="David von Oheimb" w:date="2020-04-23T15:46:00Z">
              <w:r>
                <w:rPr/>
                <w:t>9</w:t>
              </w:r>
            </w:ins>
          </w:p>
        </w:tc>
        <w:tc>
          <w:tcPr>
            <w:tcW w:w="2693" w:type="dxa"/>
            <w:tcBorders>
              <w:left w:val="single" w:sz="6" w:space="0" w:color="000000"/>
              <w:bottom w:val="single" w:sz="12" w:space="0" w:color="000000"/>
              <w:right w:val="single" w:sz="6" w:space="0" w:color="000000"/>
              <w:insideH w:val="single" w:sz="12" w:space="0" w:color="000000"/>
              <w:insideV w:val="single" w:sz="6" w:space="0" w:color="000000"/>
            </w:tcBorders>
            <w:shd w:fill="auto" w:val="clear"/>
            <w:tcMar>
              <w:left w:w="57" w:type="dxa"/>
              <w:right w:w="57" w:type="dxa"/>
            </w:tcMar>
          </w:tcPr>
          <w:p>
            <w:pPr>
              <w:pStyle w:val="Normal"/>
              <w:spacing w:before="0" w:after="120"/>
              <w:jc w:val="left"/>
              <w:rPr/>
            </w:pPr>
            <w:ins w:id="10" w:author="David von Oheimb" w:date="2020-04-28T14:51:48Z">
              <w:r>
                <w:rPr/>
                <w:t>A</w:t>
              </w:r>
            </w:ins>
            <w:ins w:id="11" w:author="David von Oheimb" w:date="2020-04-23T15:46:14Z">
              <w:r>
                <w:rPr/>
                <w:t>ll sections</w:t>
              </w:r>
            </w:ins>
          </w:p>
        </w:tc>
        <w:tc>
          <w:tcPr>
            <w:tcW w:w="2693" w:type="dxa"/>
            <w:tcBorders>
              <w:left w:val="single" w:sz="6" w:space="0" w:color="000000"/>
              <w:bottom w:val="single" w:sz="12" w:space="0" w:color="000000"/>
              <w:right w:val="single" w:sz="12" w:space="0" w:color="000000"/>
              <w:insideH w:val="single" w:sz="12" w:space="0" w:color="000000"/>
              <w:insideV w:val="single" w:sz="12" w:space="0" w:color="000000"/>
            </w:tcBorders>
            <w:shd w:fill="auto" w:val="clear"/>
            <w:tcMar>
              <w:left w:w="57" w:type="dxa"/>
              <w:right w:w="57" w:type="dxa"/>
            </w:tcMar>
          </w:tcPr>
          <w:p>
            <w:pPr>
              <w:pStyle w:val="Normal"/>
              <w:spacing w:before="0" w:after="120"/>
              <w:jc w:val="left"/>
              <w:rPr/>
            </w:pPr>
            <w:ins w:id="12" w:author="David von Oheimb" w:date="2020-04-23T15:46:33Z">
              <w:r>
                <w:rPr/>
                <w:t xml:space="preserve">Reflect </w:t>
              </w:r>
            </w:ins>
            <w:ins w:id="13" w:author="David von Oheimb" w:date="2020-04-23T15:47:08Z">
              <w:r>
                <w:rPr/>
                <w:t>enhancements mostly on certificate status checking</w:t>
              </w:r>
            </w:ins>
            <w:ins w:id="14" w:author="David von Oheimb" w:date="2020-04-29T12:50:59Z">
              <w:r>
                <w:rPr/>
                <w:t xml:space="preserve">, </w:t>
              </w:r>
            </w:ins>
            <w:ins w:id="15" w:author="David von Oheimb" w:date="2020-04-29T12:51:00Z">
              <w:r>
                <w:rPr/>
                <w:t>credentials helpers,</w:t>
                <w:br/>
              </w:r>
            </w:ins>
            <w:ins w:id="16" w:author="David von Oheimb" w:date="2020-04-24T14:20:27Z">
              <w:r>
                <w:rPr/>
                <w:t>and HTTP(S) transport</w:t>
              </w:r>
            </w:ins>
          </w:p>
        </w:tc>
      </w:tr>
    </w:tbl>
    <w:p>
      <w:pPr>
        <w:pStyle w:val="Heading1"/>
        <w:numPr>
          <w:ilvl w:val="0"/>
          <w:numId w:val="2"/>
        </w:numPr>
        <w:rPr>
          <w:rFonts w:cs="Arial"/>
        </w:rPr>
      </w:pPr>
      <w:r>
        <w:br w:type="page"/>
      </w:r>
      <w:bookmarkStart w:id="4" w:name="_Toc474311731"/>
      <w:bookmarkStart w:id="5" w:name="_Toc395538888"/>
      <w:bookmarkStart w:id="6" w:name="_Toc5814387"/>
      <w:bookmarkStart w:id="7" w:name="_Toc507509434"/>
      <w:bookmarkStart w:id="8" w:name="_Toc474332575"/>
      <w:r>
        <w:rPr>
          <w:rFonts w:cs="Arial"/>
        </w:rPr>
        <w:t>Introduction</w:t>
      </w:r>
      <w:bookmarkEnd w:id="4"/>
      <w:bookmarkEnd w:id="5"/>
      <w:bookmarkEnd w:id="6"/>
      <w:bookmarkEnd w:id="7"/>
      <w:bookmarkEnd w:id="8"/>
    </w:p>
    <w:p>
      <w:pPr>
        <w:pStyle w:val="Heading2"/>
        <w:numPr>
          <w:ilvl w:val="1"/>
          <w:numId w:val="2"/>
        </w:numPr>
        <w:rPr>
          <w:rFonts w:cs="Arial"/>
        </w:rPr>
      </w:pPr>
      <w:bookmarkStart w:id="9" w:name="_Toc474311732"/>
      <w:bookmarkStart w:id="10" w:name="_Toc474332576"/>
      <w:bookmarkStart w:id="11" w:name="_Toc507509435"/>
      <w:bookmarkStart w:id="12" w:name="_Toc5814388"/>
      <w:bookmarkStart w:id="13" w:name="_Toc395538889"/>
      <w:r>
        <w:rPr>
          <w:rFonts w:cs="Arial"/>
        </w:rPr>
        <w:t>Motivation and Purpose</w:t>
      </w:r>
      <w:bookmarkEnd w:id="9"/>
      <w:bookmarkEnd w:id="10"/>
      <w:bookmarkEnd w:id="11"/>
      <w:bookmarkEnd w:id="12"/>
      <w:bookmarkEnd w:id="13"/>
    </w:p>
    <w:p>
      <w:pPr>
        <w:pStyle w:val="Normal"/>
        <w:rPr/>
      </w:pPr>
      <w:r>
        <w:rPr/>
        <w:t>CMP [RFC4210], including CRMF [RFC4211] and HTTP transfer for CMP [RFC6712], is used as certificate management protocol within Siemens for certificate management use cases such as enrollment, update and revocation of certificates. An overview and general information on CMP can be found on the Product PKI Wiki [CMP_Wiki].</w:t>
      </w:r>
    </w:p>
    <w:p>
      <w:pPr>
        <w:pStyle w:val="Normal"/>
        <w:rPr/>
      </w:pPr>
      <w:r>
        <w:rPr/>
        <w:t xml:space="preserve">This document </w:t>
      </w:r>
      <w:del w:id="17" w:author="David von Oheimb" w:date="2020-04-29T07:51:49Z">
        <w:r>
          <w:rPr/>
          <w:delText>specifies</w:delText>
        </w:r>
      </w:del>
      <w:ins w:id="18" w:author="David von Oheimb" w:date="2020-04-29T07:51:49Z">
        <w:r>
          <w:rPr/>
          <w:t>describes</w:t>
        </w:r>
      </w:ins>
      <w:r>
        <w:rPr/>
        <w:t xml:space="preserve"> the Application Programming Interface (API) for the development of a generic CMP client library to be used by Siemens </w:t>
      </w:r>
      <w:ins w:id="19" w:author="David von Oheimb" w:date="2020-04-23T15:49:10Z">
        <w:r>
          <w:rPr/>
          <w:t>Companies and B</w:t>
        </w:r>
      </w:ins>
      <w:del w:id="20" w:author="David von Oheimb" w:date="2020-04-23T15:49:15Z">
        <w:r>
          <w:rPr/>
          <w:delText>b</w:delText>
        </w:r>
      </w:del>
      <w:r>
        <w:rPr/>
        <w:t xml:space="preserve">usiness </w:t>
      </w:r>
      <w:ins w:id="21" w:author="David von Oheimb" w:date="2020-04-23T15:49:18Z">
        <w:r>
          <w:rPr/>
          <w:t>U</w:t>
        </w:r>
      </w:ins>
      <w:del w:id="22" w:author="David von Oheimb" w:date="2020-04-23T15:49:18Z">
        <w:r>
          <w:rPr/>
          <w:delText>u</w:delText>
        </w:r>
      </w:del>
      <w:r>
        <w:rPr/>
        <w:t>nits (BUs) in the development of their products and solutions.</w:t>
      </w:r>
    </w:p>
    <w:p>
      <w:pPr>
        <w:pStyle w:val="Heading2"/>
        <w:numPr>
          <w:ilvl w:val="1"/>
          <w:numId w:val="2"/>
        </w:numPr>
        <w:rPr>
          <w:rFonts w:cs="Arial"/>
        </w:rPr>
      </w:pPr>
      <w:bookmarkStart w:id="14" w:name="_Toc5814389"/>
      <w:bookmarkStart w:id="15" w:name="_Toc507509436"/>
      <w:r>
        <w:rPr>
          <w:rFonts w:cs="Arial"/>
        </w:rPr>
        <w:t>Scope</w:t>
      </w:r>
      <w:ins w:id="23" w:author="David von Oheimb" w:date="2020-04-29T08:13:48Z">
        <w:bookmarkEnd w:id="14"/>
        <w:bookmarkEnd w:id="15"/>
        <w:r>
          <w:rPr>
            <w:rFonts w:cs="Arial"/>
          </w:rPr>
          <w:t xml:space="preserve"> </w:t>
        </w:r>
      </w:ins>
      <w:ins w:id="24" w:author="David von Oheimb" w:date="2020-04-29T08:13:48Z">
        <w:r>
          <w:rPr>
            <w:rFonts w:cs="Arial"/>
          </w:rPr>
          <w:t>and Status</w:t>
        </w:r>
      </w:ins>
    </w:p>
    <w:p>
      <w:pPr>
        <w:pStyle w:val="Normal"/>
        <w:rPr/>
      </w:pPr>
      <w:bookmarkStart w:id="16" w:name="_Toc474311733"/>
      <w:bookmarkStart w:id="17" w:name="_Toc419287107"/>
      <w:bookmarkStart w:id="18" w:name="_Toc383687562"/>
      <w:bookmarkStart w:id="19" w:name="_Toc383689172"/>
      <w:bookmarkStart w:id="20" w:name="_Toc474332577"/>
      <w:bookmarkStart w:id="21" w:name="_Toc383686377"/>
      <w:bookmarkStart w:id="22" w:name="_Toc383683010"/>
      <w:bookmarkStart w:id="23" w:name="_Toc383172965"/>
      <w:r>
        <w:rPr/>
        <w:t xml:space="preserve">There is already an open-source CMP client implementation that we build upon: CMPforOpenSSL, located on GitHub [cmpossl]. It offers both a library based on OpenSSL with a low-level C API and a </w:t>
      </w:r>
      <w:del w:id="25" w:author="David von Oheimb" w:date="2020-04-29T07:52:52Z">
        <w:r>
          <w:rPr/>
          <w:delText xml:space="preserve">rather </w:delText>
        </w:r>
      </w:del>
      <w:r>
        <w:rPr/>
        <w:t>high-level command-line interface (CLI).</w:t>
      </w:r>
    </w:p>
    <w:p>
      <w:pPr>
        <w:pStyle w:val="Normal"/>
        <w:rPr/>
      </w:pPr>
      <w:r>
        <w:rPr/>
        <w:drawing>
          <wp:inline distT="0" distB="0" distL="0" distR="0">
            <wp:extent cx="5819140" cy="2534920"/>
            <wp:effectExtent l="0" t="0" r="0" b="0"/>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3"/>
                    <a:stretch>
                      <a:fillRect/>
                    </a:stretch>
                  </pic:blipFill>
                  <pic:spPr bwMode="auto">
                    <a:xfrm>
                      <a:off x="0" y="0"/>
                      <a:ext cx="5819140" cy="2534920"/>
                    </a:xfrm>
                    <a:prstGeom prst="rect">
                      <a:avLst/>
                    </a:prstGeom>
                  </pic:spPr>
                </pic:pic>
              </a:graphicData>
            </a:graphic>
          </wp:inline>
        </w:drawing>
      </w:r>
    </w:p>
    <w:p>
      <w:pPr>
        <w:pStyle w:val="Normal"/>
        <w:rPr/>
      </w:pPr>
      <w:r>
        <w:rPr/>
        <w:t xml:space="preserve">Goal when designing this interface was to offer a medium-level API based on the low-level CMPforOpenSSL API that on the one hand is convenient to use for application programmers and on the other hand is complete and flexible enough to cover the major certificate management use cases of the Siemens BUs. Besides its generic character, the library supports developing specific CMP clients that fulfill the </w:t>
      </w:r>
      <w:del w:id="26" w:author="David von Oheimb" w:date="2020-04-23T15:56:51Z">
        <w:r>
          <w:rPr/>
          <w:delText>Siemens Product PKI CMP profile</w:delText>
        </w:r>
      </w:del>
      <w:ins w:id="27" w:author="David von Oheimb" w:date="2020-04-23T15:56:51Z">
        <w:r>
          <w:rPr/>
          <w:t>CMP Profile for Industrial Certificate Management Use Cases</w:t>
        </w:r>
      </w:ins>
      <w:r>
        <w:rPr/>
        <w:t xml:space="preserve"> [CMP_Profile].</w:t>
      </w:r>
      <w:bookmarkStart w:id="24" w:name="_Toc507509437"/>
      <w:r>
        <w:rPr/>
        <w:t xml:space="preserve"> </w:t>
      </w:r>
    </w:p>
    <w:p>
      <w:pPr>
        <w:pStyle w:val="Normal"/>
        <w:jc w:val="both"/>
        <w:rPr/>
      </w:pPr>
      <w:r>
        <w:rPr/>
        <w:t xml:space="preserve">The implementation makes use of the SecurityUtilities library developed at Siemens Mobility and of CMPforOpenSSL, which can be provided either as an integrated extension to OpenSSL or as a standalone CMP library dynamically linked to OpenSSL (in all generally </w:t>
      </w:r>
      <w:del w:id="28" w:author="David von Oheimb" w:date="2020-04-29T07:56:47Z">
        <w:r>
          <w:rPr/>
          <w:delText>supported</w:delText>
        </w:r>
      </w:del>
      <w:ins w:id="29" w:author="David von Oheimb" w:date="2020-04-29T07:56:35Z">
        <w:r>
          <w:rPr/>
          <w:t>maintained</w:t>
        </w:r>
      </w:ins>
      <w:r>
        <w:rPr/>
        <w:t xml:space="preserve"> versions: currently </w:t>
      </w:r>
      <w:r>
        <w:rPr>
          <w:strike/>
          <w:rPrChange w:id="0" w:author="David von Oheimb" w:date="2020-04-23T15:50:29Z"/>
        </w:rPr>
        <w:t>1.0.2.,</w:t>
      </w:r>
      <w:r>
        <w:rPr/>
        <w:t xml:space="preserve"> 1.1.0</w:t>
      </w:r>
      <w:del w:id="31" w:author="David von Oheimb" w:date="2020-04-27T09:19:51Z">
        <w:r>
          <w:rPr/>
          <w:delText>,</w:delText>
        </w:r>
      </w:del>
      <w:r>
        <w:rPr/>
        <w:t xml:space="preserve"> and 1.1.1).</w:t>
      </w:r>
      <w:ins w:id="32" w:author="David von Oheimb" w:date="2020-04-29T08:17:22Z">
        <w:r>
          <w:rPr/>
          <w:t xml:space="preserve"> </w:t>
        </w:r>
      </w:ins>
      <w:ins w:id="33" w:author="David von Oheimb" w:date="2020-04-23T15:51:02Z">
        <w:r>
          <w:rPr/>
          <w:t xml:space="preserve">CMPforOpenSSL is going to be part of the upcoming OpenSSL 3.0. As of April 2020 </w:t>
        </w:r>
      </w:ins>
      <w:ins w:id="34" w:author="David von Oheimb" w:date="2020-04-23T15:51:02Z">
        <w:r>
          <w:rPr>
            <w:u w:val="none"/>
          </w:rPr>
          <w:t>the</w:t>
        </w:r>
      </w:ins>
      <w:ins w:id="35" w:author="David von Oheimb" w:date="2020-04-23T15:51:02Z">
        <w:r>
          <w:rPr/>
          <w:t xml:space="preserve"> integration</w:t>
        </w:r>
      </w:ins>
      <w:ins w:id="36" w:author="David von Oheimb" w:date="2020-04-23T15:52:10Z">
        <w:r>
          <w:rPr/>
          <w:t xml:space="preserve"> is nearly finished; for details and more current information please refer to the Wiki page of [cmpossl]</w:t>
        </w:r>
      </w:ins>
      <w:ins w:id="37" w:author="David von Oheimb" w:date="2020-04-23T15:53:08Z">
        <w:r>
          <w:rPr/>
          <w:t>.</w:t>
        </w:r>
      </w:ins>
    </w:p>
    <w:p>
      <w:pPr>
        <w:pStyle w:val="Normal"/>
        <w:jc w:val="both"/>
        <w:rPr/>
      </w:pPr>
      <w:ins w:id="38" w:author="David von Oheimb" w:date="2020-04-28T16:54:31Z">
        <w:r>
          <w:rPr/>
          <w:t xml:space="preserve">The library has been OSS-cleared. </w:t>
        </w:r>
      </w:ins>
    </w:p>
    <w:p>
      <w:pPr>
        <w:pStyle w:val="Normal"/>
        <w:jc w:val="both"/>
        <w:rPr/>
      </w:pPr>
      <w:ins w:id="39" w:author="David von Oheimb" w:date="2020-04-28T16:54:31Z">
        <w:r>
          <w:rPr/>
          <w:t>O</w:t>
        </w:r>
      </w:ins>
      <w:ins w:id="40" w:author="David von Oheimb" w:date="2020-04-28T16:54:31Z">
        <w:r>
          <w:rPr/>
          <w:t xml:space="preserve">n top </w:t>
        </w:r>
      </w:ins>
      <w:ins w:id="41" w:author="David von Oheimb" w:date="2020-04-28T16:54:31Z">
        <w:r>
          <w:rPr/>
          <w:t>of the</w:t>
        </w:r>
      </w:ins>
      <w:ins w:id="42" w:author="David von Oheimb" w:date="2020-04-28T16:54:31Z">
        <w:r>
          <w:rPr/>
          <w:t xml:space="preserve"> API a rather extensive CMP client CLI is available</w:t>
        </w:r>
      </w:ins>
      <w:ins w:id="43" w:author="David von Oheimb" w:date="2020-04-29T08:16:19Z">
        <w:r>
          <w:rPr/>
          <w:t xml:space="preserve"> </w:t>
        </w:r>
      </w:ins>
      <w:ins w:id="44" w:author="David von Oheimb" w:date="2020-04-29T08:16:19Z">
        <w:r>
          <w:rPr/>
          <w:t>as demo application and for testing and exploration purposes</w:t>
        </w:r>
      </w:ins>
      <w:ins w:id="45" w:author="David von Oheimb" w:date="2020-04-28T16:55:27Z">
        <w:r>
          <w:rPr/>
          <w:t xml:space="preserve">. </w:t>
        </w:r>
      </w:ins>
    </w:p>
    <w:p>
      <w:pPr>
        <w:pStyle w:val="Normal"/>
        <w:jc w:val="both"/>
        <w:rPr/>
      </w:pPr>
      <w:ins w:id="46" w:author="David von Oheimb" w:date="2020-04-28T16:55:27Z">
        <w:r>
          <w:rPr/>
          <w:t xml:space="preserve">Instructions for obtaining, building, installing, and using the library and the CLI can be found at </w:t>
        </w:r>
      </w:ins>
      <w:ins w:id="47" w:author="David von Oheimb" w:date="2020-04-28T16:55:27Z">
        <w:r>
          <w:rPr/>
          <w:t>[gen</w:t>
        </w:r>
      </w:ins>
      <w:ins w:id="48" w:author="David von Oheimb" w:date="2020-04-28T16:55:27Z">
        <w:r>
          <w:rPr/>
          <w:t>CMPClient</w:t>
        </w:r>
      </w:ins>
      <w:ins w:id="49" w:author="David von Oheimb" w:date="2020-04-28T16:55:27Z">
        <w:r>
          <w:rPr/>
          <w:t>].</w:t>
        </w:r>
      </w:ins>
      <w:r>
        <w:br w:type="page"/>
      </w:r>
    </w:p>
    <w:p>
      <w:pPr>
        <w:pStyle w:val="Heading2"/>
        <w:keepLines/>
        <w:numPr>
          <w:ilvl w:val="1"/>
          <w:numId w:val="2"/>
        </w:numPr>
        <w:tabs>
          <w:tab w:val="clear" w:pos="708"/>
          <w:tab w:val="left" w:pos="578" w:leader="none"/>
        </w:tabs>
        <w:spacing w:lineRule="auto" w:line="288" w:before="0" w:after="160"/>
        <w:ind w:left="578" w:right="283" w:hanging="578"/>
        <w:rPr>
          <w:lang w:val="en-US" w:eastAsia="ja-JP"/>
        </w:rPr>
      </w:pPr>
      <w:bookmarkStart w:id="25" w:name="_Toc474311733"/>
      <w:bookmarkStart w:id="26" w:name="_Toc419287107"/>
      <w:bookmarkStart w:id="27" w:name="_Toc383687562"/>
      <w:bookmarkStart w:id="28" w:name="_Toc383689172"/>
      <w:bookmarkStart w:id="29" w:name="_Toc474332577"/>
      <w:bookmarkStart w:id="30" w:name="_Toc383686377"/>
      <w:bookmarkStart w:id="31" w:name="_Toc383683010"/>
      <w:bookmarkStart w:id="32" w:name="_Toc383172965"/>
      <w:bookmarkStart w:id="33" w:name="_Toc5814390"/>
      <w:r>
        <w:rPr>
          <w:lang w:val="en-US" w:eastAsia="ja-JP"/>
        </w:rPr>
        <w:t>References</w:t>
      </w:r>
      <w:bookmarkEnd w:id="25"/>
      <w:bookmarkEnd w:id="26"/>
      <w:bookmarkEnd w:id="27"/>
      <w:bookmarkEnd w:id="28"/>
      <w:bookmarkEnd w:id="29"/>
      <w:bookmarkEnd w:id="30"/>
      <w:bookmarkEnd w:id="31"/>
      <w:bookmarkEnd w:id="32"/>
      <w:bookmarkEnd w:id="24"/>
      <w:bookmarkEnd w:id="33"/>
    </w:p>
    <w:tbl>
      <w:tblPr>
        <w:tblW w:w="9142"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28" w:type="dxa"/>
          <w:bottom w:w="0" w:type="dxa"/>
          <w:right w:w="28" w:type="dxa"/>
        </w:tblCellMar>
      </w:tblPr>
      <w:tblGrid>
        <w:gridCol w:w="1446"/>
        <w:gridCol w:w="7696"/>
      </w:tblGrid>
      <w:tr>
        <w:trPr>
          <w:tblHeader w:val="true"/>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ellenkopf"/>
              <w:spacing w:before="60" w:after="60"/>
              <w:ind w:left="0" w:right="283" w:hanging="0"/>
              <w:jc w:val="both"/>
              <w:rPr>
                <w:lang w:val="en-US"/>
              </w:rPr>
            </w:pPr>
            <w:r>
              <w:rPr>
                <w:lang w:val="en-US"/>
              </w:rPr>
              <w:t>Reference ID</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Mar>
              <w:left w:w="70" w:type="dxa"/>
              <w:right w:w="70" w:type="dxa"/>
            </w:tcMar>
          </w:tcPr>
          <w:p>
            <w:pPr>
              <w:pStyle w:val="Tabellenkopf"/>
              <w:spacing w:before="60" w:after="60"/>
              <w:ind w:left="0" w:right="283" w:hanging="0"/>
              <w:rPr>
                <w:lang w:val="en-US"/>
              </w:rPr>
            </w:pPr>
            <w:r>
              <w:rPr>
                <w:lang w:val="en-US"/>
              </w:rPr>
              <w:t>Document with title, unique identifier and version</w:t>
            </w:r>
          </w:p>
        </w:tc>
      </w:tr>
      <w:tr>
        <w:trPr>
          <w:tblHeader w:val="true"/>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[RFC4210]</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spacing w:before="0" w:after="0"/>
              <w:rPr/>
            </w:pPr>
            <w:r>
              <w:rPr/>
              <w:t>RFC4210: “Internet X.509 Public Key Infrastructure Certificate Management Protocol (CMP)“, 2005</w:t>
            </w:r>
          </w:p>
          <w:p>
            <w:pPr>
              <w:pStyle w:val="Normal"/>
              <w:spacing w:before="0" w:after="0"/>
              <w:rPr/>
            </w:pPr>
            <w:hyperlink r:id="rId4">
              <w:r>
                <w:rPr>
                  <w:rStyle w:val="InternetLink"/>
                </w:rPr>
                <w:t>https://tools.ietf.org/html/rfc4210</w:t>
              </w:r>
            </w:hyperlink>
          </w:p>
        </w:tc>
      </w:tr>
      <w:tr>
        <w:trPr>
          <w:tblHeader w:val="true"/>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[RFC4211]</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spacing w:before="0" w:after="0"/>
              <w:rPr/>
            </w:pPr>
            <w:r>
              <w:rPr/>
              <w:t>RFC4211: “Internet X.509 Public Key Infrastructure Certificate Request Message Format (CRMF)”, 2005</w:t>
            </w:r>
          </w:p>
          <w:p>
            <w:pPr>
              <w:pStyle w:val="Normal"/>
              <w:spacing w:before="0" w:after="0"/>
              <w:rPr/>
            </w:pPr>
            <w:hyperlink r:id="rId5">
              <w:r>
                <w:rPr>
                  <w:rStyle w:val="InternetLink"/>
                </w:rPr>
                <w:t>https://www.ietf.org/RFC/RFC4211.txt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[RFC5280]</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spacing w:before="0" w:after="0"/>
              <w:rPr/>
            </w:pPr>
            <w:r>
              <w:rPr/>
              <w:t>RFC5280: “Certificate and Certificate Revocation List (CRL) Profile”, 2008</w:t>
            </w:r>
          </w:p>
          <w:p>
            <w:pPr>
              <w:pStyle w:val="Normal"/>
              <w:spacing w:before="0" w:after="0"/>
              <w:rPr/>
            </w:pPr>
            <w:hyperlink r:id="rId6">
              <w:r>
                <w:rPr>
                  <w:rStyle w:val="InternetLink"/>
                </w:rPr>
                <w:t>https://www.ietf.org/RFC/RFC5280.txt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[RFC6712]</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RFC6712: “Internet X.509 Public Key Infrastructure -- HTTP Transfer for the Certificate Management Protocol (CMP)”, 2012</w:t>
            </w:r>
          </w:p>
          <w:p>
            <w:pPr>
              <w:pStyle w:val="Normal"/>
              <w:tabs>
                <w:tab w:val="clear" w:pos="708"/>
                <w:tab w:val="left" w:pos="1440" w:leader="none"/>
              </w:tabs>
              <w:spacing w:before="0" w:after="0"/>
              <w:jc w:val="left"/>
              <w:rPr/>
            </w:pPr>
            <w:hyperlink r:id="rId7">
              <w:r>
                <w:rPr>
                  <w:rStyle w:val="InternetLink"/>
                </w:rPr>
                <w:t>https://tools.ietf.org/RFC/RFC6712.txt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[OID-ref]</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OID database, reference record for OID 1.3.6.1.5.5.7.3, 2019</w:t>
              <w:br/>
            </w:r>
            <w:hyperlink r:id="rId8">
              <w:r>
                <w:rPr>
                  <w:rStyle w:val="InternetLink"/>
                </w:rPr>
                <w:t>http://oidref.com/1.3.6.1.5.5.7.3</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[OpenSSL-ciphers]</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SSL/TLS ciphers, 2019</w:t>
              <w:br/>
            </w:r>
            <w:hyperlink r:id="rId9">
              <w:r>
                <w:rPr>
                  <w:rStyle w:val="InternetLink"/>
                </w:rPr>
                <w:t>https://www.openssl.org/docs/manmaster/man1/ciphers.html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[OpenSSL-config]</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SSL/TLS ciphers, 2019</w:t>
              <w:br/>
            </w:r>
            <w:hyperlink r:id="rId10">
              <w:r>
                <w:rPr>
                  <w:rStyle w:val="InternetLink"/>
                </w:rPr>
                <w:t>https://www.openssl.org/docs/manmaster/man5/x509v3_config.html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lang w:val="de-DE"/>
              </w:rPr>
            </w:pPr>
            <w:r>
              <w:rPr>
                <w:lang w:val="de-DE"/>
              </w:rPr>
              <w:t>[OpenSSL-engine]</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the crypto engine API, 2019</w:t>
              <w:br/>
            </w:r>
            <w:hyperlink r:id="rId11">
              <w:r>
                <w:rPr>
                  <w:rStyle w:val="InternetLink"/>
                </w:rPr>
                <w:t>https://www.openssl.org/docs/manmaster/man3/ENGINE_init.html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[OpenSSL-sec-level]</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SSL/TLS security level, 2019</w:t>
              <w:br/>
            </w:r>
            <w:hyperlink r:id="rId12">
              <w:r>
                <w:rPr>
                  <w:rStyle w:val="InternetLink"/>
                  <w:sz w:val="20"/>
                </w:rPr>
                <w:t>https://www.openssl.org/docs/manmaster/man3/SSL_CTX_get_security_level.html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lang w:val="de-DE"/>
              </w:rPr>
              <w:t>[</w:t>
            </w:r>
            <w:r>
              <w:rPr/>
              <w:t>cmpossl</w:t>
            </w:r>
            <w:r>
              <w:rPr>
                <w:lang w:val="de-DE"/>
              </w:rPr>
              <w:t>]</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M. Peylo and D. von Oheimb: CMP for OpenSSL project, 2019</w:t>
            </w:r>
          </w:p>
          <w:p>
            <w:pPr>
              <w:pStyle w:val="Normal"/>
              <w:tabs>
                <w:tab w:val="clear" w:pos="708"/>
                <w:tab w:val="left" w:pos="1440" w:leader="none"/>
              </w:tabs>
              <w:spacing w:before="0" w:after="0"/>
              <w:jc w:val="left"/>
              <w:rPr/>
            </w:pPr>
            <w:hyperlink r:id="rId13">
              <w:r>
                <w:rPr>
                  <w:rStyle w:val="InternetLink"/>
                </w:rPr>
                <w:t>https://github.com/mpeylo/cmpossl</w:t>
              </w:r>
            </w:hyperlink>
            <w:r>
              <w:rPr/>
              <w:t xml:space="preserve"> (code repository including documentation)</w:t>
            </w:r>
          </w:p>
        </w:tc>
      </w:tr>
      <w:tr>
        <w:trPr>
          <w:cantSplit w:val="true"/>
        </w:trPr>
        <w:tc>
          <w:tcPr>
            <w:tcW w:w="1446"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pPr>
            <w:ins w:id="50" w:author="David von Oheimb" w:date="2020-04-28T16:57:07Z">
              <w:r>
                <w:rPr/>
                <w:t>[gen</w:t>
              </w:r>
            </w:ins>
            <w:ins w:id="51" w:author="David von Oheimb" w:date="2020-04-28T16:57:07Z">
              <w:r>
                <w:rPr/>
                <w:t>CMPClient</w:t>
              </w:r>
            </w:ins>
            <w:ins w:id="52" w:author="David von Oheimb" w:date="2020-04-28T16:57:07Z">
              <w:r>
                <w:rPr/>
                <w:t>]</w:t>
              </w:r>
            </w:ins>
          </w:p>
        </w:tc>
        <w:tc>
          <w:tcPr>
            <w:tcW w:w="7696"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ins w:id="53" w:author="David von Oheimb" w:date="2020-04-28T17:51:56Z">
              <w:r>
                <w:rPr/>
                <w:t>D. von Oh</w:t>
              </w:r>
            </w:ins>
            <w:ins w:id="54" w:author="David von Oheimb" w:date="2020-04-28T17:52:00Z">
              <w:r>
                <w:rPr/>
                <w:t>eimb: Generic CMP Client library and CLI</w:t>
              </w:r>
            </w:ins>
            <w:ins w:id="55" w:author="David von Oheimb" w:date="2020-04-28T17:53:37Z">
              <w:r>
                <w:rPr/>
                <w:br/>
              </w:r>
            </w:ins>
            <w:hyperlink r:id="rId14">
              <w:ins w:id="56" w:author="David von Oheimb" w:date="2020-04-28T17:53:37Z">
                <w:r>
                  <w:rPr>
                    <w:rStyle w:val="InternetLink"/>
                  </w:rPr>
                  <w:t>https://code.siemens.com/product-pki/genCMPClient</w:t>
                </w:r>
              </w:ins>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[CMP_Wiki]</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General information on CMP on the CT PKI Product PKI Wiki, 2019</w:t>
            </w:r>
          </w:p>
          <w:p>
            <w:pPr>
              <w:pStyle w:val="Normal"/>
              <w:tabs>
                <w:tab w:val="clear" w:pos="708"/>
                <w:tab w:val="left" w:pos="1440" w:leader="none"/>
              </w:tabs>
              <w:spacing w:before="0" w:after="0"/>
              <w:rPr/>
            </w:pPr>
            <w:hyperlink r:id="rId15">
              <w:r>
                <w:rPr>
                  <w:rStyle w:val="InternetLink"/>
                </w:rPr>
                <w:t>https://wiki.ct.siemens.de/x/zYPdBw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pPr>
            <w:r>
              <w:rPr/>
              <w:t>[CMP_Profile]</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CMP Profile for Industrial Certificate Management Use Cases, V2.0, 2018</w:t>
            </w:r>
            <w:ins w:id="57" w:author="David von Oheimb" w:date="2020-04-23T15:55:37Z">
              <w:r>
                <w:rPr/>
                <w:t xml:space="preserve"> </w:t>
              </w:r>
            </w:ins>
            <w:ins w:id="58" w:author="David von Oheimb" w:date="2020-04-23T15:55:37Z">
              <w:r>
                <w:rPr/>
                <w:t>and IETF drafts, 2020</w:t>
              </w:r>
            </w:ins>
            <w:r>
              <w:rPr/>
              <w:br/>
            </w:r>
            <w:hyperlink r:id="rId16">
              <w:r>
                <w:rPr>
                  <w:rStyle w:val="InternetLink"/>
                </w:rPr>
                <w:t>https://wiki.ct.siemens.de/x/UCfsBw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lang w:eastAsia="de-DE"/>
              </w:rPr>
            </w:pPr>
            <w:r>
              <w:rPr>
                <w:lang w:eastAsia="de-DE"/>
              </w:rPr>
              <w:t xml:space="preserve">[Cert_Valid] </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Basic Certificate Validation Guideline for Certificate Management, V1.0, 2017</w:t>
              <w:br/>
            </w:r>
            <w:hyperlink r:id="rId17">
              <w:r>
                <w:rPr>
                  <w:rStyle w:val="InternetLink"/>
                </w:rPr>
                <w:t>https://wiki.ct.siemens.de/x/UCfsBw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[TLS_Conf]</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w:t>
            </w:r>
            <w:r>
              <w:rPr/>
              <w:t>Transport Layer Security – Configuration Best Practice Guideline”, 2016</w:t>
            </w:r>
          </w:p>
          <w:p>
            <w:pPr>
              <w:pStyle w:val="Normal"/>
              <w:tabs>
                <w:tab w:val="clear" w:pos="708"/>
                <w:tab w:val="left" w:pos="1440" w:leader="none"/>
              </w:tabs>
              <w:spacing w:before="0" w:after="0"/>
              <w:rPr/>
            </w:pPr>
            <w:hyperlink r:id="rId18">
              <w:r>
                <w:rPr>
                  <w:rStyle w:val="InternetLink"/>
                </w:rPr>
                <w:t>https://wiki.ct.siemens.de/x/fJJfBw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[TLS_Integration]</w:t>
            </w:r>
          </w:p>
        </w:tc>
        <w:tc>
          <w:tcPr>
            <w:tcW w:w="76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w:t>
            </w:r>
            <w:r>
              <w:rPr/>
              <w:t>Transport Layer Security – Integration Best Practice Guideline”, 2016</w:t>
            </w:r>
          </w:p>
          <w:p>
            <w:pPr>
              <w:pStyle w:val="Normal"/>
              <w:tabs>
                <w:tab w:val="clear" w:pos="708"/>
                <w:tab w:val="left" w:pos="1440" w:leader="none"/>
              </w:tabs>
              <w:spacing w:before="0" w:after="0"/>
              <w:rPr/>
            </w:pPr>
            <w:hyperlink r:id="rId19">
              <w:r>
                <w:rPr>
                  <w:rStyle w:val="InternetLink"/>
                </w:rPr>
                <w:t>https://wiki.ct.siemens.de/x/eCZ-Bw</w:t>
              </w:r>
            </w:hyperlink>
          </w:p>
        </w:tc>
      </w:tr>
    </w:tbl>
    <w:p>
      <w:pPr>
        <w:pStyle w:val="Normal"/>
        <w:spacing w:before="0" w:after="0"/>
        <w:jc w:val="left"/>
        <w:rPr>
          <w:b/>
          <w:b/>
          <w:kern w:val="2"/>
          <w:sz w:val="28"/>
        </w:rPr>
      </w:pPr>
      <w:r>
        <w:rPr>
          <w:b/>
          <w:kern w:val="2"/>
          <w:sz w:val="28"/>
        </w:rPr>
      </w:r>
    </w:p>
    <w:p>
      <w:pPr>
        <w:pStyle w:val="Heading1"/>
        <w:numPr>
          <w:ilvl w:val="0"/>
          <w:numId w:val="2"/>
        </w:numPr>
        <w:rPr/>
      </w:pPr>
      <w:bookmarkStart w:id="34" w:name="_Ref507661910"/>
      <w:bookmarkStart w:id="35" w:name="_Toc5814391"/>
      <w:bookmarkStart w:id="36" w:name="_Ref507656008"/>
      <w:r>
        <w:rPr/>
        <w:t>Overview</w:t>
      </w:r>
      <w:bookmarkEnd w:id="34"/>
      <w:bookmarkEnd w:id="35"/>
      <w:bookmarkEnd w:id="36"/>
    </w:p>
    <w:p>
      <w:pPr>
        <w:pStyle w:val="Normal"/>
        <w:rPr/>
      </w:pPr>
      <w:r>
        <w:rPr/>
        <w:t>This CMP client library is built on top of CMPforOpenSSL, which in turn is built on top of OpenSSL</w:t>
      </w:r>
      <w:ins w:id="59" w:author="David von Oheimb" w:date="2020-04-27T09:20:27Z">
        <w:r>
          <w:rPr/>
          <w:t xml:space="preserve"> </w:t>
        </w:r>
      </w:ins>
      <w:ins w:id="60" w:author="David von Oheimb" w:date="2020-04-27T09:20:27Z">
        <w:r>
          <w:rPr/>
          <w:t>1.x</w:t>
        </w:r>
      </w:ins>
      <w:ins w:id="61" w:author="David von Oheimb" w:date="2020-04-27T09:20:27Z">
        <w:r>
          <w:rPr/>
          <w:t xml:space="preserve"> </w:t>
        </w:r>
      </w:ins>
      <w:ins w:id="62" w:author="David von Oheimb" w:date="2020-04-27T09:20:27Z">
        <w:r>
          <w:rPr/>
          <w:t>and will be integrated with OpenSSL 3.0</w:t>
        </w:r>
      </w:ins>
      <w:r>
        <w:rPr/>
        <w:t xml:space="preserve">. Thus we inherit several declarations from there. In particular, the type </w:t>
      </w:r>
      <w:r>
        <w:rPr>
          <w:rFonts w:eastAsia="Arial Unicode MS" w:cs="Courier New" w:ascii="Courier New" w:hAnsi="Courier New"/>
          <w:b/>
          <w:bCs/>
          <w:color w:val="333399"/>
          <w:sz w:val="18"/>
          <w:szCs w:val="18"/>
        </w:rPr>
        <w:t>CMP_CTX</w:t>
      </w:r>
      <w:r>
        <w:rPr/>
        <w:t xml:space="preserve"> defining the context data structure for the low-level CMPforOpenSSL client library functions that will be re-used in the medium-level API.</w:t>
      </w:r>
    </w:p>
    <w:p>
      <w:pPr>
        <w:pStyle w:val="Normal"/>
        <w:rPr/>
      </w:pPr>
      <w:r>
        <w:rPr/>
        <w:t xml:space="preserve">For best usability and flexibility, we condense the CMP client core functionality into a few rather high-level functions that allow setting all typically required use case parameters. Each CMP use case can be executed by calling several of these functions to form a CMP client transaction as described next – see also the example code at the end of this section. </w:t>
      </w:r>
    </w:p>
    <w:p>
      <w:pPr>
        <w:pStyle w:val="Normal"/>
        <w:rPr/>
      </w:pPr>
      <w:r>
        <w:rPr/>
        <w:t>In order to enable the use of the low-level CMPforOpenSSL functions</w:t>
      </w:r>
      <w:del w:id="63" w:author="David von Oheimb" w:date="2020-04-23T16:36:24Z">
        <w:r>
          <w:rPr/>
          <w:delText>,</w:delText>
        </w:r>
      </w:del>
      <w:r>
        <w:rPr/>
        <w:t xml:space="preserve"> we directly re-use their CMP context data structure (of type </w:t>
      </w:r>
      <w:r>
        <w:rPr>
          <w:rFonts w:eastAsia="Arial Unicode MS" w:cs="Courier New" w:ascii="Courier New" w:hAnsi="Courier New"/>
          <w:b/>
          <w:bCs/>
          <w:color w:val="333399"/>
          <w:sz w:val="18"/>
          <w:szCs w:val="18"/>
        </w:rPr>
        <w:t>CMP_CTX</w:t>
      </w:r>
      <w:r>
        <w:rPr/>
        <w:t xml:space="preserve">). This context includes all parameters and state information of a CMP transaction. The function, </w:t>
      </w:r>
      <w:r>
        <w:rPr>
          <w:rFonts w:ascii="Courier New" w:hAnsi="Courier New"/>
          <w:b/>
          <w:color w:val="0066BB"/>
          <w:sz w:val="18"/>
        </w:rPr>
        <w:t>CMPclient_prepare()</w:t>
      </w:r>
      <w:r>
        <w:rPr>
          <w:sz w:val="24"/>
        </w:rPr>
        <w:t xml:space="preserve"> </w:t>
      </w:r>
      <w:r>
        <w:rPr/>
        <w:t xml:space="preserve">sets up those parts of the context data structure generally needed for all use cases.  It must be called first when starting a new transaction. As far as needed, the application programmer may use the pointer provided by this function (typically named </w:t>
      </w:r>
      <w:r>
        <w:rPr>
          <w:rFonts w:ascii="Courier New" w:hAnsi="Courier New"/>
          <w:color w:val="333333"/>
          <w:sz w:val="18"/>
        </w:rPr>
        <w:t>ctx</w:t>
      </w:r>
      <w:r>
        <w:rPr/>
        <w:t xml:space="preserve">) to set up any further, uncommon CMP client parameters. In this way we make sure that, as requested, the low-level API of CMPforOpenSSL defined in the C header file </w:t>
      </w:r>
      <w:r>
        <w:rPr>
          <w:rFonts w:ascii="Courier New" w:hAnsi="Courier New"/>
          <w:color w:val="557799"/>
          <w:sz w:val="18"/>
        </w:rPr>
        <w:t>cmp.h</w:t>
      </w:r>
      <w:r>
        <w:rPr/>
        <w:t>, can be used jointly with this API.</w:t>
      </w:r>
    </w:p>
    <w:p>
      <w:pPr>
        <w:pStyle w:val="Normal"/>
        <w:rPr/>
      </w:pPr>
      <w:r>
        <w:rPr/>
        <w:t xml:space="preserve">One of the parameters of </w:t>
      </w:r>
      <w:r>
        <w:rPr>
          <w:rFonts w:ascii="Courier New" w:hAnsi="Courier New"/>
          <w:b/>
          <w:color w:val="0066BB"/>
          <w:sz w:val="18"/>
        </w:rPr>
        <w:t>CMPclient_prepare()</w:t>
      </w:r>
      <w:r>
        <w:rPr/>
        <w:t xml:space="preserve"> is the callback function pointer </w:t>
      </w:r>
      <w:r>
        <w:rPr>
          <w:rFonts w:ascii="Courier New" w:hAnsi="Courier New"/>
          <w:color w:val="333333"/>
          <w:sz w:val="18"/>
        </w:rPr>
        <w:t>transfer_fn</w:t>
      </w:r>
      <w:r>
        <w:rPr/>
        <w:t xml:space="preserve">.  By default (when </w:t>
      </w:r>
      <w:r>
        <w:rPr>
          <w:rFonts w:ascii="Courier New" w:hAnsi="Courier New"/>
          <w:color w:val="333333"/>
          <w:sz w:val="18"/>
        </w:rPr>
        <w:t>NULL</w:t>
      </w:r>
      <w:r>
        <w:rPr>
          <w:sz w:val="24"/>
        </w:rPr>
        <w:t xml:space="preserve"> </w:t>
      </w:r>
      <w:r>
        <w:rPr/>
        <w:t xml:space="preserve">is given as the actual argument), standard HTTP(S) transfer is selected. In this case, a second function, </w:t>
      </w:r>
      <w:r>
        <w:rPr>
          <w:rFonts w:ascii="Courier New" w:hAnsi="Courier New"/>
          <w:b/>
          <w:color w:val="0066BB"/>
          <w:sz w:val="18"/>
        </w:rPr>
        <w:t>CMPclient_setup_HTTP()</w:t>
      </w:r>
      <w:r>
        <w:rPr/>
        <w:t>, must be called next in order to provide the required HTTP parameters such as the server name and HTTP path.</w:t>
      </w:r>
    </w:p>
    <w:p>
      <w:pPr>
        <w:pStyle w:val="Normal"/>
        <w:rPr/>
      </w:pPr>
      <w:r>
        <w:rPr/>
        <w:t>Note that because CMP messages are self-contained any CMP implementation generally supports offline transport. Moreover, this implementation supports an overall timeout per CMP transaction and the default HTTP transfer supports a timeout per message exchange. Polling for requested certificates, as defined by [RFC4210], is fully supported and is done automatically when needed.</w:t>
      </w:r>
    </w:p>
    <w:p>
      <w:pPr>
        <w:pStyle w:val="Normal"/>
        <w:rPr/>
      </w:pPr>
      <w:r>
        <w:rPr/>
        <w:t xml:space="preserve">Then the actual activity for the given use case is invoked, by calling either </w:t>
      </w:r>
      <w:r>
        <w:rPr>
          <w:rFonts w:ascii="Courier New" w:hAnsi="Courier New"/>
          <w:b/>
          <w:color w:val="0066BB"/>
          <w:sz w:val="18"/>
        </w:rPr>
        <w:t>CMPclient_imprint()</w:t>
      </w:r>
      <w:r>
        <w:rPr/>
        <w:t xml:space="preserve">, </w:t>
      </w:r>
      <w:r>
        <w:rPr>
          <w:rFonts w:ascii="Courier New" w:hAnsi="Courier New"/>
          <w:b/>
          <w:color w:val="0066BB"/>
          <w:sz w:val="18"/>
        </w:rPr>
        <w:t>CMPclient_bootstrap()</w:t>
      </w:r>
      <w:r>
        <w:rPr/>
        <w:t xml:space="preserve">, </w:t>
      </w:r>
      <w:r>
        <w:rPr>
          <w:rFonts w:ascii="Courier New" w:hAnsi="Courier New"/>
          <w:b/>
          <w:color w:val="0066BB"/>
          <w:sz w:val="18"/>
        </w:rPr>
        <w:t>CMPclient_update()</w:t>
      </w:r>
      <w:r>
        <w:rPr/>
        <w:t xml:space="preserve">, or </w:t>
      </w:r>
      <w:r>
        <w:rPr>
          <w:rFonts w:ascii="Courier New" w:hAnsi="Courier New"/>
          <w:b/>
          <w:color w:val="0066BB"/>
          <w:sz w:val="18"/>
        </w:rPr>
        <w:t>CMPclient_revoke()</w:t>
      </w:r>
      <w:r>
        <w:rPr/>
        <w:t xml:space="preserve"> with their use-case-specific arguments. Due to current technical limitations of the CMPforOpenSSL library, only one transaction can be performed with the same CMP context pointer (that is, it cannot be re-used for further transactions). </w:t>
      </w:r>
    </w:p>
    <w:p>
      <w:pPr>
        <w:pStyle w:val="Normal"/>
        <w:rPr/>
      </w:pPr>
      <w:r>
        <w:rPr/>
        <w:t xml:space="preserve">Finally the transaction must be closed by calling </w:t>
      </w:r>
      <w:r>
        <w:rPr>
          <w:rFonts w:ascii="Courier New" w:hAnsi="Courier New"/>
          <w:b/>
          <w:color w:val="0066BB"/>
          <w:sz w:val="18"/>
        </w:rPr>
        <w:t>CMPclient_finish</w:t>
      </w:r>
      <w:r>
        <w:rPr>
          <w:rFonts w:ascii="Courier New" w:hAnsi="Courier New"/>
          <w:b/>
          <w:bCs/>
          <w:color w:val="0066BB"/>
          <w:sz w:val="16"/>
          <w:szCs w:val="16"/>
        </w:rPr>
        <w:t>()</w:t>
      </w:r>
      <w:r>
        <w:rPr/>
        <w:t>, which deallocates all internal resources in the given CMP context. In order to give advanced users the possibility to extract information from the CMP context before it is destroyed; this cleanup step has not been integrated at the end of the three above functions implementing the core use cases.</w:t>
      </w:r>
    </w:p>
    <w:p>
      <w:pPr>
        <w:pStyle w:val="Normal"/>
        <w:rPr/>
      </w:pPr>
      <w:r>
        <w:rPr/>
        <w:t>Thus, as the given level of abstraction, a typical invocation sequence would look like this: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ascii="Courier New" w:hAnsi="Courier New"/>
          <w:b/>
          <w:color w:val="333399"/>
          <w:sz w:val="16"/>
        </w:rPr>
        <w:t>CMPErr</w:t>
      </w:r>
      <w:r>
        <w:rPr>
          <w:rFonts w:ascii="Courier New" w:hAnsi="Courier New"/>
          <w:color w:val="333333"/>
          <w:sz w:val="16"/>
        </w:rPr>
        <w:t xml:space="preserve"> err = CMPclient_init(log_fn);</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ascii="Courier New" w:hAnsi="Courier New"/>
          <w:color w:val="333333"/>
          <w:sz w:val="16"/>
        </w:rPr>
        <w:t xml:space="preserve">    </w:t>
      </w:r>
      <w:r>
        <w:rPr>
          <w:rFonts w:ascii="Courier New" w:hAnsi="Courier New"/>
          <w:b/>
          <w:color w:val="333399"/>
          <w:sz w:val="16"/>
        </w:rPr>
        <w:t>CMP_CTX</w:t>
      </w:r>
      <w:r>
        <w:rPr>
          <w:rFonts w:ascii="Courier New" w:hAnsi="Courier New"/>
          <w:color w:val="333333"/>
          <w:sz w:val="16"/>
        </w:rPr>
        <w:t xml:space="preserve"> *ctx = </w:t>
      </w:r>
      <w:r>
        <w:rPr>
          <w:rFonts w:ascii="Courier New" w:hAnsi="Courier New"/>
          <w:color w:val="007020"/>
          <w:sz w:val="16"/>
        </w:rPr>
        <w:t>NULL</w:t>
      </w:r>
      <w:r>
        <w:rPr>
          <w:rFonts w:ascii="Courier New" w:hAnsi="Courier New"/>
          <w:color w:val="333333"/>
          <w:sz w:val="16"/>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ascii="Courier New" w:hAnsi="Courier New"/>
          <w:color w:val="333333"/>
          <w:sz w:val="16"/>
        </w:rPr>
        <w:t xml:space="preserve">    </w:t>
      </w:r>
      <w:r>
        <w:rPr>
          <w:rFonts w:eastAsia="Times New Roman" w:cs="Courier New" w:ascii="Courier New" w:hAnsi="Courier New"/>
          <w:color w:val="333333"/>
          <w:sz w:val="16"/>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CMPclient_prepare(&amp;ctx, log_fn,</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cmp_truststore, recipient, untrusted,</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creds, digest,</w:t>
      </w:r>
      <w:ins w:id="64" w:author="David von Oheimb" w:date="2020-04-23T20:53:22Z">
        <w:r>
          <w:rPr>
            <w:rFonts w:eastAsia="Times New Roman" w:cs="Courier New" w:ascii="Courier New" w:hAnsi="Courier New"/>
            <w:color w:val="333333"/>
            <w:sz w:val="16"/>
            <w:szCs w:val="18"/>
            <w:lang w:eastAsia="en-US"/>
          </w:rPr>
          <w:t xml:space="preserve"> </w:t>
        </w:r>
      </w:ins>
      <w:ins w:id="65" w:author="David von Oheimb" w:date="2020-04-23T20:53:22Z">
        <w:r>
          <w:rPr>
            <w:rFonts w:eastAsia="Times New Roman" w:cs="Courier New" w:ascii="Courier New" w:hAnsi="Courier New"/>
            <w:color w:val="333333"/>
            <w:sz w:val="16"/>
            <w:szCs w:val="18"/>
            <w:lang w:eastAsia="en-US"/>
          </w:rPr>
          <w:t>mac</w:t>
        </w:r>
      </w:ins>
      <w:ins w:id="66" w:author="David von Oheimb" w:date="2020-04-23T20:53:22Z">
        <w:r>
          <w:rPr>
            <w:rFonts w:eastAsia="Times New Roman" w:cs="Courier New" w:ascii="Courier New" w:hAnsi="Courier New"/>
            <w:color w:val="333333"/>
            <w:sz w:val="16"/>
            <w:szCs w:val="18"/>
            <w:lang w:eastAsia="en-US"/>
          </w:rPr>
          <w:t>,</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transfer_fn, total_timeout,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new_cert_truststore, implicit_confirm);</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CMPclient_setup_HTTP(ctx, server, path, timeout, tls, proxy</w:t>
      </w:r>
      <w:ins w:id="67" w:author="David von Oheimb" w:date="2020-04-23T20:54:09Z">
        <w:r>
          <w:rPr>
            <w:rFonts w:eastAsia="Times New Roman" w:cs="Courier New" w:ascii="Courier New" w:hAnsi="Courier New"/>
            <w:color w:val="333333"/>
            <w:sz w:val="16"/>
            <w:szCs w:val="18"/>
            <w:lang w:eastAsia="en-US"/>
          </w:rPr>
          <w:t xml:space="preserve">, </w:t>
        </w:r>
      </w:ins>
      <w:ins w:id="68" w:author="David von Oheimb" w:date="2020-04-23T20:54:09Z">
        <w:r>
          <w:rPr>
            <w:rFonts w:eastAsia="Times New Roman" w:cs="Courier New" w:ascii="Courier New" w:hAnsi="Courier New"/>
            <w:color w:val="333333"/>
            <w:sz w:val="16"/>
            <w:szCs w:val="18"/>
            <w:lang w:eastAsia="en-US"/>
          </w:rPr>
          <w:t>no_</w:t>
        </w:r>
      </w:ins>
      <w:ins w:id="69" w:author="David von Oheimb" w:date="2020-04-23T20:54:09Z">
        <w:r>
          <w:rPr>
            <w:rFonts w:eastAsia="Times New Roman" w:cs="Courier New" w:ascii="Courier New" w:hAnsi="Courier New"/>
            <w:color w:val="333333"/>
            <w:sz w:val="16"/>
            <w:szCs w:val="18"/>
            <w:lang w:eastAsia="en-US"/>
          </w:rPr>
          <w:t>proxy</w:t>
        </w:r>
      </w:ins>
      <w:r>
        <w:rPr>
          <w:rFonts w:eastAsia="Times New Roman" w:cs="Courier New" w:ascii="Courier New" w:hAnsi="Courier New"/>
          <w:color w:val="333333"/>
          <w:sz w:val="16"/>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CMPclient_imprint(ctx, &amp;new_creds, new_key, subject, exts);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p>
    <w:p>
      <w:pPr>
        <w:pStyle w:val="Normal"/>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CMPclient_finish(ctx); /* this also deallocates ctx */</w:t>
      </w:r>
      <w:bookmarkStart w:id="37" w:name="_GoBack"/>
      <w:bookmarkEnd w:id="37"/>
    </w:p>
    <w:p>
      <w:pPr>
        <w:pStyle w:val="Normal"/>
        <w:rPr/>
      </w:pPr>
      <w:r>
        <w:rPr/>
        <w:t xml:space="preserve">The various parameters, as well as the meaning and the results of these functions are described in the next section. </w:t>
      </w:r>
    </w:p>
    <w:p>
      <w:pPr>
        <w:pStyle w:val="Normal"/>
        <w:rPr/>
      </w:pPr>
      <w:r>
        <w:rPr/>
        <w:t xml:space="preserve">Any number of transactions may be executed in a row or even in parallel as long as each of them uses its own CMP context pointer obtained by calling </w:t>
      </w:r>
      <w:r>
        <w:rPr>
          <w:rFonts w:ascii="Courier New" w:hAnsi="Courier New"/>
          <w:b/>
          <w:color w:val="0066BB"/>
          <w:sz w:val="18"/>
        </w:rPr>
        <w:t>CMPclient_prepare()</w:t>
      </w:r>
      <w:r>
        <w:rPr/>
        <w:t>.</w:t>
      </w:r>
    </w:p>
    <w:p>
      <w:pPr>
        <w:pStyle w:val="Normal"/>
        <w:rPr/>
      </w:pPr>
      <w:r>
        <w:rPr/>
        <w:t xml:space="preserve">The actual C header file with all relevant declarations can be found in the appendix. </w:t>
      </w:r>
    </w:p>
    <w:p>
      <w:pPr>
        <w:pStyle w:val="Normal"/>
        <w:rPr/>
      </w:pPr>
      <w:r>
        <w:rPr/>
        <w:t>The coding style of the library is compatible with the C90 standard.</w:t>
      </w:r>
      <w:r>
        <w:br w:type="page"/>
      </w:r>
    </w:p>
    <w:p>
      <w:pPr>
        <w:pStyle w:val="Heading1"/>
        <w:numPr>
          <w:ilvl w:val="0"/>
          <w:numId w:val="2"/>
        </w:numPr>
        <w:rPr/>
      </w:pPr>
      <w:bookmarkStart w:id="38" w:name="_Toc5814392"/>
      <w:r>
        <w:rPr/>
        <w:t>Core functionality</w:t>
      </w:r>
      <w:bookmarkEnd w:id="38"/>
    </w:p>
    <w:p>
      <w:pPr>
        <w:pStyle w:val="Normal"/>
        <w:spacing w:before="0" w:after="0"/>
        <w:jc w:val="left"/>
        <w:rPr/>
      </w:pPr>
      <w:r>
        <w:rPr/>
        <w:t xml:space="preserve">This section describes the essential functions of the generic CMP client library. These functions give feedback to the caller on their success or failure and the reason for any failure. We define the return type </w:t>
      </w:r>
      <w:r>
        <w:rPr>
          <w:rFonts w:ascii="Courier New" w:hAnsi="Courier New"/>
          <w:b/>
          <w:color w:val="333399"/>
          <w:sz w:val="18"/>
        </w:rPr>
        <w:t>CMP_err</w:t>
      </w:r>
      <w:r>
        <w:rPr>
          <w:sz w:val="24"/>
        </w:rPr>
        <w:t xml:space="preserve"> </w:t>
      </w:r>
      <w:r>
        <w:rPr/>
        <w:t>more abstractly than currently in</w:t>
      </w:r>
      <w:r>
        <w:rPr>
          <w:rFonts w:ascii="Calibri" w:hAnsi="Calibri"/>
        </w:rPr>
        <w:t xml:space="preserve"> the header file </w:t>
      </w:r>
      <w:r>
        <w:rPr>
          <w:rFonts w:ascii="Courier New" w:hAnsi="Courier New"/>
          <w:color w:val="557799"/>
          <w:sz w:val="18"/>
        </w:rPr>
        <w:t>cmp.h</w:t>
      </w:r>
      <w:r>
        <w:rPr>
          <w:sz w:val="24"/>
        </w:rPr>
        <w:t xml:space="preserve"> </w:t>
      </w:r>
      <w:r>
        <w:rPr/>
        <w:t xml:space="preserve">of CMPforOpenSSL while the idea is the same: </w:t>
      </w:r>
      <w:r>
        <w:rPr>
          <w:rFonts w:ascii="Courier New" w:hAnsi="Courier New"/>
          <w:color w:val="557799"/>
          <w:sz w:val="18"/>
        </w:rPr>
        <w:t>CMP_OK</w:t>
      </w:r>
      <w:r>
        <w:rPr/>
        <w:t xml:space="preserve"> = </w:t>
      </w:r>
      <w:r>
        <w:rPr>
          <w:rFonts w:ascii="Courier New" w:hAnsi="Courier New"/>
          <w:color w:val="333333"/>
          <w:sz w:val="18"/>
        </w:rPr>
        <w:t>0</w:t>
      </w:r>
      <w:r>
        <w:rPr/>
        <w:t xml:space="preserve"> (zero) means no error, else the code indicates the failure reason. The various error codes are defined in </w:t>
      </w:r>
      <w:r>
        <w:rPr>
          <w:rFonts w:ascii="Courier New" w:hAnsi="Courier New"/>
          <w:color w:val="557799"/>
          <w:sz w:val="18"/>
        </w:rPr>
        <w:t>&lt;openssl/cmperr.h&gt;</w:t>
      </w:r>
      <w:r>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t xml:space="preserve">The function </w:t>
      </w:r>
      <w:r>
        <w:rPr>
          <w:rFonts w:eastAsia="Times New Roman" w:cs="Courier New" w:ascii="Courier New" w:hAnsi="Courier New"/>
          <w:b/>
          <w:bCs/>
          <w:color w:val="0066BB"/>
          <w:sz w:val="16"/>
          <w:szCs w:val="16"/>
          <w:lang w:val="fr-FR" w:eastAsia="en-US"/>
        </w:rPr>
        <w:t xml:space="preserve">CMPclient_init() </w:t>
      </w:r>
      <w:r>
        <w:rPr/>
        <w:t xml:space="preserve">initializes the underlying OpenSSL library and optionally sets up a log callback function as described in section </w:t>
      </w:r>
      <w:r>
        <w:rPr/>
        <w:fldChar w:fldCharType="begin"/>
      </w:r>
      <w:r>
        <w:rPr/>
        <w:instrText> REF _Ref507659291 \r \h </w:instrText>
      </w:r>
      <w:r>
        <w:rPr/>
        <w:fldChar w:fldCharType="separate"/>
      </w:r>
      <w:r>
        <w:rPr/>
        <w:t>3.7</w:t>
      </w:r>
      <w:r>
        <w:rPr/>
        <w:fldChar w:fldCharType="end"/>
      </w:r>
      <w:r>
        <w:rPr/>
        <w:t xml:space="preserve"> for use by the SecurityUtilities library. </w:t>
        <w:br/>
        <w:t xml:space="preserve">It should be called once, as soon as the overall application starts. If the </w:t>
      </w:r>
      <w:r>
        <w:rPr>
          <w:rFonts w:eastAsia="Times New Roman" w:cs="Courier New" w:ascii="Courier New" w:hAnsi="Courier New"/>
          <w:color w:val="333333"/>
          <w:sz w:val="16"/>
          <w:szCs w:val="16"/>
          <w:lang w:eastAsia="en-US"/>
        </w:rPr>
        <w:t>log_fn</w:t>
      </w:r>
      <w:r>
        <w:rPr/>
        <w:t xml:space="preserve"> argument is </w:t>
      </w:r>
      <w:r>
        <w:rPr>
          <w:rFonts w:eastAsia="Times New Roman" w:cs="Courier New" w:ascii="Courier New" w:hAnsi="Courier New"/>
          <w:color w:val="333333"/>
          <w:sz w:val="16"/>
          <w:szCs w:val="16"/>
          <w:lang w:eastAsia="en-US"/>
        </w:rPr>
        <w:t>NULL</w:t>
      </w:r>
      <w:r>
        <w:rPr/>
        <w:t xml:space="preserve"> the library uses as default both the syslog facility and printing to the console.</w:t>
        <w:b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val="fr-FR" w:eastAsia="en-US"/>
        </w:rPr>
        <w:t xml:space="preserve">    </w:t>
      </w:r>
      <w:r>
        <w:rPr>
          <w:rFonts w:eastAsia="Times New Roman" w:cs="Courier New" w:ascii="Courier New" w:hAnsi="Courier New"/>
          <w:b/>
          <w:bCs/>
          <w:color w:val="333399"/>
          <w:sz w:val="16"/>
          <w:szCs w:val="16"/>
          <w:lang w:val="fr-FR"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val="fr-FR" w:eastAsia="en-US"/>
        </w:rPr>
        <w:t>CMPclient_init</w:t>
      </w:r>
      <w:r>
        <w:rPr>
          <w:rFonts w:eastAsia="Times New Roman" w:cs="Courier New" w:ascii="Courier New" w:hAnsi="Courier New"/>
          <w:color w:val="333333"/>
          <w:sz w:val="16"/>
          <w:szCs w:val="16"/>
          <w:lang w:eastAsia="en-US"/>
        </w:rPr>
        <w:t xml:space="preserve">(OPTIONAL </w:t>
      </w:r>
      <w:del w:id="70" w:author="David von Oheimb" w:date="2020-04-28T10:08:05Z">
        <w:r>
          <w:rPr>
            <w:rFonts w:eastAsia="Times New Roman" w:cs="Courier New" w:ascii="Courier New" w:hAnsi="Courier New"/>
            <w:b/>
            <w:bCs/>
            <w:color w:val="333399"/>
            <w:sz w:val="16"/>
            <w:szCs w:val="16"/>
            <w:lang w:val="fr-FR" w:eastAsia="en-US"/>
          </w:rPr>
          <w:delText>OSSL_</w:delText>
        </w:r>
      </w:del>
      <w:del w:id="71" w:author="David von Oheimb" w:date="2020-04-28T10:08:05Z">
        <w:r>
          <w:rPr>
            <w:rFonts w:eastAsia="Times New Roman" w:cs="Courier New" w:ascii="Courier New" w:hAnsi="Courier New"/>
            <w:b/>
            <w:bCs/>
            <w:color w:val="333399"/>
            <w:sz w:val="16"/>
            <w:szCs w:val="16"/>
            <w:lang w:val="fr-FR" w:eastAsia="en-US"/>
          </w:rPr>
          <w:delText>cmp</w:delText>
        </w:r>
      </w:del>
      <w:del w:id="72" w:author="David von Oheimb" w:date="2020-04-28T10:08:05Z">
        <w:r>
          <w:rPr>
            <w:rFonts w:eastAsia="Times New Roman" w:cs="Courier New" w:ascii="Courier New" w:hAnsi="Courier New"/>
            <w:b/>
            <w:bCs/>
            <w:color w:val="333399"/>
            <w:sz w:val="16"/>
            <w:szCs w:val="16"/>
            <w:lang w:val="fr-FR" w:eastAsia="en-US"/>
          </w:rPr>
          <w:delText>_log</w:delText>
        </w:r>
      </w:del>
      <w:ins w:id="73" w:author="David von Oheimb" w:date="2020-04-28T10:08:01Z">
        <w:r>
          <w:rPr>
            <w:rFonts w:eastAsia="Times New Roman" w:cs="Courier New" w:ascii="Courier New" w:hAnsi="Courier New"/>
            <w:b/>
            <w:bCs/>
            <w:color w:val="333399"/>
            <w:sz w:val="16"/>
            <w:szCs w:val="16"/>
            <w:lang w:val="fr-FR" w:eastAsia="en-US"/>
          </w:rPr>
          <w:t>LOG</w:t>
        </w:r>
      </w:ins>
      <w:r>
        <w:rPr>
          <w:rFonts w:eastAsia="Times New Roman" w:cs="Courier New" w:ascii="Courier New" w:hAnsi="Courier New"/>
          <w:b/>
          <w:bCs/>
          <w:color w:val="333399"/>
          <w:sz w:val="16"/>
          <w:szCs w:val="16"/>
          <w:lang w:val="fr-FR" w:eastAsia="en-US"/>
        </w:rPr>
        <w:t xml:space="preserve">_cb_t </w:t>
      </w:r>
      <w:r>
        <w:rPr>
          <w:rFonts w:eastAsia="Times New Roman" w:cs="Courier New" w:ascii="Courier New" w:hAnsi="Courier New"/>
          <w:color w:val="333333"/>
          <w:sz w:val="16"/>
          <w:szCs w:val="16"/>
          <w:lang w:eastAsia="en-US"/>
        </w:rPr>
        <w:t>log_fn);</w:t>
      </w:r>
    </w:p>
    <w:p>
      <w:pPr>
        <w:pStyle w:val="Heading2"/>
        <w:numPr>
          <w:ilvl w:val="1"/>
          <w:numId w:val="2"/>
        </w:numPr>
        <w:rPr/>
      </w:pPr>
      <w:bookmarkStart w:id="39" w:name="_Toc5814393"/>
      <w:bookmarkStart w:id="40" w:name="_Ref507661996"/>
      <w:r>
        <w:rPr/>
        <w:t>CMPclient_prepare</w:t>
      </w:r>
      <w:bookmarkEnd w:id="39"/>
      <w:bookmarkEnd w:id="40"/>
    </w:p>
    <w:p>
      <w:pPr>
        <w:pStyle w:val="Normal"/>
        <w:spacing w:before="0" w:after="0"/>
        <w:jc w:val="left"/>
        <w:rPr/>
      </w:pPr>
      <w:r>
        <w:rPr/>
        <w:t xml:space="preserve">The function </w:t>
      </w:r>
      <w:r>
        <w:rPr>
          <w:rFonts w:ascii="Courier New" w:hAnsi="Courier New"/>
          <w:b/>
          <w:color w:val="0066BB"/>
          <w:sz w:val="18"/>
        </w:rPr>
        <w:t>CMPclient_prepare()</w:t>
      </w:r>
      <w:r>
        <w:rPr>
          <w:rFonts w:ascii="Courier New" w:hAnsi="Courier New"/>
          <w:b/>
          <w:bCs/>
          <w:color w:val="0066BB"/>
          <w:sz w:val="16"/>
          <w:szCs w:val="16"/>
        </w:rPr>
        <w:t xml:space="preserve"> </w:t>
      </w:r>
      <w:r>
        <w:rPr/>
        <w:t xml:space="preserve">allocates the internal CMP context data structure (of type </w:t>
      </w:r>
      <w:r>
        <w:rPr>
          <w:rFonts w:ascii="Courier New" w:hAnsi="Courier New"/>
          <w:b/>
          <w:color w:val="333399"/>
          <w:sz w:val="18"/>
        </w:rPr>
        <w:t>CMP_CTX</w:t>
      </w:r>
      <w:r>
        <w:rPr/>
        <w:t xml:space="preserve">) and set up those CMP parameters common to all use cases. On success, it assigns the pointer to the structure via the address of a variable that must be supplied as the first parameter. Note that this function, as well as the following ones, internally modify the CMP context and therefore this context is not declared </w:t>
      </w:r>
      <w:r>
        <w:rPr>
          <w:rFonts w:ascii="Courier New" w:hAnsi="Courier New"/>
          <w:b/>
          <w:color w:val="008800"/>
          <w:sz w:val="18"/>
        </w:rPr>
        <w:t>const</w:t>
      </w:r>
      <w:r>
        <w:rPr/>
        <w:t>.</w:t>
      </w:r>
    </w:p>
    <w:p>
      <w:pPr>
        <w:pStyle w:val="Normal"/>
        <w:spacing w:before="0" w:after="0"/>
        <w:jc w:val="left"/>
        <w:rPr/>
      </w:pPr>
      <w:r>
        <w:rPr/>
      </w:r>
    </w:p>
    <w:tbl>
      <w:tblPr>
        <w:tblW w:w="9214"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1889"/>
        <w:gridCol w:w="1260"/>
        <w:gridCol w:w="5072"/>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8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8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pctx</w:t>
            </w:r>
          </w:p>
        </w:tc>
        <w:tc>
          <w:tcPr>
            <w:tcW w:w="5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the variable that will obtain the context</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8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del w:id="74" w:author="David von Oheimb" w:date="2020-04-28T10:07:52Z">
              <w:r>
                <w:rPr>
                  <w:rFonts w:ascii="Courier New" w:hAnsi="Courier New"/>
                  <w:b/>
                  <w:bCs/>
                  <w:color w:val="333399"/>
                  <w:sz w:val="16"/>
                  <w:szCs w:val="16"/>
                  <w:lang w:val="en-US"/>
                </w:rPr>
                <w:delText>OSSL_</w:delText>
              </w:r>
            </w:del>
            <w:del w:id="75" w:author="David von Oheimb" w:date="2020-04-28T10:07:52Z">
              <w:r>
                <w:rPr>
                  <w:rFonts w:ascii="Courier New" w:hAnsi="Courier New"/>
                  <w:b/>
                  <w:bCs/>
                  <w:color w:val="333399"/>
                  <w:sz w:val="16"/>
                  <w:szCs w:val="16"/>
                  <w:lang w:val="en-US"/>
                </w:rPr>
                <w:delText>cmp</w:delText>
              </w:r>
            </w:del>
            <w:del w:id="76" w:author="David von Oheimb" w:date="2020-04-28T10:07:52Z">
              <w:r>
                <w:rPr>
                  <w:rFonts w:ascii="Courier New" w:hAnsi="Courier New"/>
                  <w:b/>
                  <w:bCs/>
                  <w:color w:val="333399"/>
                  <w:sz w:val="16"/>
                  <w:szCs w:val="16"/>
                  <w:lang w:val="en-US"/>
                </w:rPr>
                <w:delText>_log</w:delText>
              </w:r>
            </w:del>
            <w:ins w:id="77" w:author="David von Oheimb" w:date="2020-04-28T10:07:48Z">
              <w:r>
                <w:rPr>
                  <w:rFonts w:ascii="Courier New" w:hAnsi="Courier New"/>
                  <w:b/>
                  <w:bCs/>
                  <w:color w:val="333399"/>
                  <w:sz w:val="16"/>
                  <w:szCs w:val="16"/>
                  <w:lang w:val="en-US"/>
                </w:rPr>
                <w:t>LOG</w:t>
              </w:r>
            </w:ins>
            <w:r>
              <w:rPr>
                <w:rFonts w:ascii="Courier New" w:hAnsi="Courier New"/>
                <w:b/>
                <w:bCs/>
                <w:color w:val="333399"/>
                <w:sz w:val="16"/>
                <w:szCs w:val="16"/>
                <w:lang w:val="en-US"/>
              </w:rPr>
              <w:t>_cb_t</w:t>
            </w:r>
            <w:r>
              <w:rPr>
                <w:rFonts w:ascii="Courier New" w:hAnsi="Courier New"/>
                <w:color w:val="333333"/>
                <w:sz w:val="16"/>
                <w:szCs w:val="16"/>
                <w:lang w:val="en-US"/>
              </w:rPr>
              <w:t xml:space="preserve">      </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log_fn</w:t>
            </w:r>
          </w:p>
        </w:tc>
        <w:tc>
          <w:tcPr>
            <w:tcW w:w="5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eastAsia="MS Mincho" w:cs="Times New Roman" w:ascii="Arial" w:hAnsi="Arial"/>
                <w:sz w:val="22"/>
                <w:lang w:val="en-US"/>
              </w:rPr>
              <w:t xml:space="preserve">Function to be called for logging CMP related errors, warnings, etc. See section </w:t>
            </w:r>
            <w:r>
              <w:rPr>
                <w:rFonts w:eastAsia="MS Mincho" w:cs="Times New Roman" w:ascii="Arial" w:hAnsi="Arial"/>
                <w:sz w:val="22"/>
                <w:lang w:val="en-US"/>
              </w:rPr>
              <w:fldChar w:fldCharType="begin"/>
            </w:r>
            <w:r>
              <w:rPr>
                <w:sz w:val="22"/>
                <w:rFonts w:eastAsia="MS Mincho" w:cs="Times New Roman" w:ascii="Arial" w:hAnsi="Arial"/>
              </w:rPr>
              <w:instrText> REF _Ref507659291 \r \h </w:instrText>
            </w:r>
            <w:r>
              <w:rPr>
                <w:sz w:val="22"/>
                <w:rFonts w:eastAsia="MS Mincho" w:cs="Times New Roman" w:ascii="Arial" w:hAnsi="Arial"/>
              </w:rPr>
              <w:fldChar w:fldCharType="separate"/>
            </w:r>
            <w:r>
              <w:rPr>
                <w:sz w:val="22"/>
                <w:rFonts w:eastAsia="MS Mincho" w:cs="Times New Roman" w:ascii="Arial" w:hAnsi="Arial"/>
              </w:rPr>
              <w:t>3.7</w:t>
            </w:r>
            <w:r>
              <w:rPr>
                <w:sz w:val="22"/>
                <w:rFonts w:eastAsia="MS Mincho" w:cs="Times New Roman" w:ascii="Arial" w:hAnsi="Arial"/>
              </w:rPr>
              <w:fldChar w:fldCharType="end"/>
            </w:r>
            <w:r>
              <w:rPr>
                <w:rFonts w:eastAsia="MS Mincho" w:cs="Times New Roman" w:ascii="Arial" w:hAnsi="Arial"/>
                <w:sz w:val="22"/>
                <w:lang w:val="en-US"/>
              </w:rPr>
              <w:t xml:space="preserve"> for details.</w:t>
              <w:br/>
              <w:t xml:space="preserve">If </w:t>
            </w:r>
            <w:r>
              <w:rPr>
                <w:rFonts w:ascii="Courier New" w:hAnsi="Courier New"/>
                <w:color w:val="333333"/>
                <w:sz w:val="16"/>
                <w:szCs w:val="16"/>
                <w:lang w:val="en-US"/>
              </w:rPr>
              <w:t>NULL</w:t>
            </w:r>
            <w:r>
              <w:rPr>
                <w:rFonts w:eastAsia="MS Mincho" w:cs="Times New Roman" w:ascii="Arial" w:hAnsi="Arial"/>
                <w:sz w:val="22"/>
                <w:lang w:val="en-US"/>
              </w:rPr>
              <w:t xml:space="preserve"> is given </w:t>
            </w:r>
            <w:r>
              <w:rPr>
                <w:rFonts w:eastAsia="MS Mincho" w:cs="Times New Roman" w:ascii="Courier New" w:hAnsi="Courier New"/>
                <w:b/>
                <w:color w:val="0066BB"/>
                <w:sz w:val="18"/>
                <w:lang w:val="en-US"/>
              </w:rPr>
              <w:t>OSSL_CMP_puts()</w:t>
            </w:r>
            <w:r>
              <w:rPr>
                <w:rFonts w:eastAsia="MS Mincho" w:cs="Times New Roman" w:ascii="Arial" w:hAnsi="Arial"/>
                <w:sz w:val="22"/>
                <w:lang w:val="en-US"/>
              </w:rPr>
              <w:t xml:space="preserve"> is used, which prints errors and warnings to </w:t>
            </w:r>
            <w:r>
              <w:rPr>
                <w:rFonts w:ascii="Courier New" w:hAnsi="Courier New"/>
                <w:color w:val="333333"/>
                <w:sz w:val="16"/>
                <w:szCs w:val="16"/>
                <w:lang w:val="en-US"/>
              </w:rPr>
              <w:t>stderr</w:t>
            </w:r>
            <w:r>
              <w:rPr>
                <w:rFonts w:eastAsia="MS Mincho" w:cs="Times New Roman" w:ascii="Arial" w:hAnsi="Arial"/>
                <w:sz w:val="22"/>
                <w:lang w:val="en-US"/>
              </w:rPr>
              <w:t xml:space="preserve">, while info and debug messages are printed to </w:t>
            </w:r>
            <w:r>
              <w:rPr>
                <w:rFonts w:ascii="Courier New" w:hAnsi="Courier New"/>
                <w:color w:val="333333"/>
                <w:sz w:val="16"/>
                <w:szCs w:val="16"/>
                <w:lang w:val="en-US"/>
              </w:rPr>
              <w:t>stdout</w:t>
            </w:r>
            <w:r>
              <w:rPr>
                <w:rFonts w:eastAsia="MS Mincho" w:cs="Times New Roman" w:ascii="Arial" w:hAnsi="Arial"/>
                <w:sz w:val="22"/>
                <w:lang w:val="en-US"/>
              </w:rPr>
              <w:t xml:space="preserve">. </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8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ascii="Courier New" w:hAnsi="Courier New"/>
                <w:b/>
                <w:bCs/>
                <w:color w:val="333399"/>
                <w:sz w:val="16"/>
                <w:szCs w:val="16"/>
                <w:lang w:val="en-US"/>
              </w:rPr>
              <w:t>X509_STORE</w:t>
            </w:r>
            <w:r>
              <w:rPr>
                <w:rFonts w:ascii="Courier New" w:hAnsi="Courier New"/>
                <w:color w:val="333333"/>
                <w:sz w:val="16"/>
                <w:szCs w:val="16"/>
                <w:lang w:val="en-US"/>
              </w:rPr>
              <w:t xml:space="preserve"> *</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cmp_</w:t>
              <w:br/>
              <w:t>truststore</w:t>
            </w:r>
          </w:p>
        </w:tc>
        <w:tc>
          <w:tcPr>
            <w:tcW w:w="5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Trust store for authenticating the CMP server.</w:t>
              <w:br/>
              <w:t xml:space="preserve">For efficiency this data structure is not copied but its reference counter is incremented on success. </w:t>
            </w:r>
          </w:p>
          <w:p>
            <w:pPr>
              <w:pStyle w:val="HTMLPreformatted"/>
              <w:shd w:fill="FFFFFF" w:val="clear"/>
              <w:spacing w:lineRule="auto" w:line="300" w:before="0" w:after="120"/>
              <w:jc w:val="both"/>
              <w:rPr/>
            </w:pPr>
            <w:r>
              <w:rPr>
                <w:rFonts w:eastAsia="MS Mincho" w:cs="Times New Roman" w:ascii="Arial" w:hAnsi="Arial"/>
                <w:sz w:val="22"/>
                <w:lang w:val="en-US"/>
              </w:rPr>
              <w:t>Although it might get modified, it may be reused.</w:t>
              <w:br/>
              <w:t xml:space="preserve">The argument may be </w:t>
            </w:r>
            <w:r>
              <w:rPr>
                <w:rFonts w:ascii="Courier New" w:hAnsi="Courier New"/>
                <w:color w:val="333333"/>
                <w:sz w:val="16"/>
                <w:szCs w:val="16"/>
                <w:lang w:val="en-US"/>
              </w:rPr>
              <w:t>NULL</w:t>
            </w:r>
            <w:r>
              <w:rPr>
                <w:rFonts w:eastAsia="MS Mincho" w:cs="Times New Roman" w:ascii="Arial" w:hAnsi="Arial"/>
                <w:sz w:val="22"/>
                <w:lang w:val="en-US"/>
              </w:rPr>
              <w:t xml:space="preserve"> in case symmetric mutual authentication is done (via </w:t>
            </w:r>
            <w:r>
              <w:rPr>
                <w:rFonts w:ascii="Courier New" w:hAnsi="Courier New"/>
                <w:color w:val="333333"/>
                <w:sz w:val="16"/>
                <w:szCs w:val="16"/>
                <w:lang w:val="en-US"/>
              </w:rPr>
              <w:t>creds</w:t>
            </w:r>
            <w:r>
              <w:rPr>
                <w:rFonts w:eastAsia="MS Mincho" w:cs="Times New Roman" w:ascii="Arial" w:hAnsi="Arial"/>
                <w:sz w:val="22"/>
                <w:lang w:val="en-US"/>
              </w:rPr>
              <w:t>).</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8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recipient</w:t>
            </w:r>
          </w:p>
        </w:tc>
        <w:tc>
          <w:tcPr>
            <w:tcW w:w="5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eastAsia="MS Mincho" w:cs="Times New Roman" w:ascii="Arial" w:hAnsi="Arial"/>
                <w:sz w:val="22"/>
                <w:lang w:val="en-US"/>
              </w:rPr>
              <w:t xml:space="preserve">X.509 Distinguished Name in the form </w:t>
            </w:r>
            <w:r>
              <w:rPr>
                <w:rFonts w:ascii="Courier New" w:hAnsi="Courier New"/>
                <w:color w:val="333333"/>
                <w:sz w:val="16"/>
                <w:szCs w:val="16"/>
                <w:lang w:val="en-US"/>
              </w:rPr>
              <w:t>"/&lt;type0&gt;=&lt;value0&gt;/&lt;type1&gt;=&lt;value1&gt;..."</w:t>
            </w:r>
            <w:r>
              <w:rPr>
                <w:rFonts w:eastAsia="MS Mincho" w:cs="Times New Roman" w:ascii="Arial" w:hAnsi="Arial"/>
                <w:sz w:val="22"/>
                <w:lang w:val="en-US"/>
              </w:rPr>
              <w:t xml:space="preserve"> to use for the recipient field of CMP headers.</w:t>
              <w:br/>
              <w:t xml:space="preserve">If </w:t>
            </w:r>
            <w:r>
              <w:rPr>
                <w:rFonts w:ascii="Courier New" w:hAnsi="Courier New"/>
                <w:color w:val="333333"/>
                <w:sz w:val="16"/>
                <w:szCs w:val="16"/>
                <w:lang w:val="en-US"/>
              </w:rPr>
              <w:t>NULL</w:t>
            </w:r>
            <w:r>
              <w:rPr>
                <w:rFonts w:eastAsia="MS Mincho" w:cs="Times New Roman" w:ascii="Arial" w:hAnsi="Arial"/>
                <w:sz w:val="22"/>
                <w:lang w:val="en-US"/>
              </w:rPr>
              <w:t xml:space="preserve"> then information from the </w:t>
            </w:r>
            <w:r>
              <w:rPr>
                <w:rFonts w:ascii="Courier New" w:hAnsi="Courier New"/>
                <w:color w:val="333333"/>
                <w:sz w:val="16"/>
                <w:szCs w:val="16"/>
                <w:lang w:val="en-US"/>
              </w:rPr>
              <w:t>creds</w:t>
            </w:r>
            <w:r>
              <w:rPr>
                <w:rFonts w:eastAsia="MS Mincho" w:cs="Times New Roman" w:ascii="Arial" w:hAnsi="Arial"/>
                <w:sz w:val="22"/>
                <w:lang w:val="en-US"/>
              </w:rPr>
              <w:t xml:space="preserve"> or </w:t>
            </w:r>
            <w:r>
              <w:rPr>
                <w:rFonts w:ascii="Courier New" w:hAnsi="Courier New"/>
                <w:color w:val="333333"/>
                <w:sz w:val="16"/>
                <w:szCs w:val="16"/>
                <w:lang w:val="en-US"/>
              </w:rPr>
              <w:t>untrusted</w:t>
            </w:r>
            <w:r>
              <w:rPr>
                <w:rFonts w:eastAsia="MS Mincho" w:cs="Times New Roman" w:ascii="Arial" w:hAnsi="Arial"/>
                <w:sz w:val="22"/>
                <w:lang w:val="en-US"/>
              </w:rPr>
              <w:t xml:space="preserve"> parameter or the NULL DN is taken as fallback.</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8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STACK_OF(X509)</w:t>
            </w:r>
            <w:r>
              <w:rPr>
                <w:rFonts w:ascii="Courier New" w:hAnsi="Courier New"/>
                <w:color w:val="333333"/>
                <w:sz w:val="16"/>
                <w:szCs w:val="16"/>
                <w:lang w:val="en-US"/>
              </w:rPr>
              <w:t xml:space="preserve"> *</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untrusted</w:t>
            </w:r>
          </w:p>
        </w:tc>
        <w:tc>
          <w:tcPr>
            <w:tcW w:w="5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eastAsia="MS Mincho" w:cs="Times New Roman" w:ascii="Arial" w:hAnsi="Arial"/>
                <w:sz w:val="22"/>
                <w:lang w:val="en-US"/>
              </w:rPr>
              <w:t>Non-trusted intermediate CA certificates that may be needed for path construction during authentication of the CMP server and for verifying the newly enrolled certificate.</w:t>
              <w:br/>
              <w:t xml:space="preserve">If the </w:t>
            </w:r>
            <w:r>
              <w:rPr>
                <w:rFonts w:ascii="Courier New" w:hAnsi="Courier New"/>
                <w:color w:val="333333"/>
                <w:sz w:val="16"/>
                <w:szCs w:val="16"/>
                <w:lang w:val="en-US"/>
              </w:rPr>
              <w:t>recipient</w:t>
            </w:r>
            <w:r>
              <w:rPr>
                <w:rFonts w:eastAsia="MS Mincho" w:cs="Times New Roman" w:ascii="Arial" w:hAnsi="Arial"/>
                <w:sz w:val="22"/>
                <w:lang w:val="en-US"/>
              </w:rPr>
              <w:t xml:space="preserve"> argument is </w:t>
            </w:r>
            <w:r>
              <w:rPr>
                <w:rFonts w:ascii="Courier New" w:hAnsi="Courier New"/>
                <w:color w:val="333333"/>
                <w:sz w:val="16"/>
                <w:szCs w:val="16"/>
                <w:lang w:val="en-US"/>
              </w:rPr>
              <w:t>NULL</w:t>
            </w:r>
            <w:r>
              <w:rPr>
                <w:rFonts w:eastAsia="MS Mincho" w:cs="Times New Roman" w:ascii="Arial" w:hAnsi="Arial"/>
                <w:sz w:val="22"/>
                <w:lang w:val="en-US"/>
              </w:rPr>
              <w:t xml:space="preserve"> and  the </w:t>
            </w:r>
            <w:r>
              <w:rPr>
                <w:rFonts w:ascii="Courier New" w:hAnsi="Courier New"/>
                <w:color w:val="333333"/>
                <w:sz w:val="16"/>
                <w:szCs w:val="16"/>
                <w:lang w:val="en-US"/>
              </w:rPr>
              <w:t>creds</w:t>
            </w:r>
            <w:r>
              <w:rPr>
                <w:rFonts w:eastAsia="MS Mincho" w:cs="Times New Roman" w:ascii="Arial" w:hAnsi="Arial"/>
                <w:sz w:val="22"/>
                <w:lang w:val="en-US"/>
              </w:rPr>
              <w:t xml:space="preserve"> argument is </w:t>
            </w:r>
            <w:r>
              <w:rPr>
                <w:rFonts w:ascii="Courier New" w:hAnsi="Courier New"/>
                <w:color w:val="333333"/>
                <w:sz w:val="16"/>
                <w:szCs w:val="16"/>
                <w:lang w:val="en-US"/>
              </w:rPr>
              <w:t>NULL</w:t>
            </w:r>
            <w:r>
              <w:rPr>
                <w:rFonts w:eastAsia="MS Mincho" w:cs="Times New Roman" w:ascii="Arial" w:hAnsi="Arial"/>
                <w:sz w:val="22"/>
                <w:lang w:val="en-US"/>
              </w:rPr>
              <w:t xml:space="preserve"> or does not contain a certificate the recipient of CMP messages sent is taken from the subject of the first certificate in this list, if any.</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8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br/>
            </w: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creds</w:t>
            </w:r>
          </w:p>
        </w:tc>
        <w:tc>
          <w:tcPr>
            <w:tcW w:w="5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eastAsia="MS Mincho" w:cs="Times New Roman" w:ascii="Arial" w:hAnsi="Arial"/>
                <w:sz w:val="22"/>
                <w:lang w:val="en-US"/>
              </w:rPr>
              <w:t xml:space="preserve">CMP client key material for protecting requests and authenticating to the server, or </w:t>
            </w:r>
            <w:r>
              <w:rPr>
                <w:rFonts w:ascii="Courier New" w:hAnsi="Courier New"/>
                <w:color w:val="333333"/>
                <w:sz w:val="16"/>
                <w:szCs w:val="16"/>
                <w:lang w:val="en-US"/>
              </w:rPr>
              <w:t>NULL</w:t>
            </w:r>
            <w:r>
              <w:rPr>
                <w:rFonts w:eastAsia="MS Mincho" w:cs="Times New Roman" w:ascii="Arial" w:hAnsi="Arial"/>
                <w:sz w:val="22"/>
                <w:lang w:val="en-US"/>
              </w:rPr>
              <w:t xml:space="preserve"> in case requests should not be protected. Any password (symmetric key) included may also be used in opposite direction. See section </w:t>
            </w:r>
            <w:r>
              <w:rPr>
                <w:rFonts w:eastAsia="MS Mincho" w:cs="Times New Roman" w:ascii="Arial" w:hAnsi="Arial"/>
                <w:sz w:val="22"/>
                <w:lang w:val="en-US"/>
              </w:rPr>
              <w:fldChar w:fldCharType="begin"/>
            </w:r>
            <w:r>
              <w:rPr>
                <w:sz w:val="22"/>
                <w:rFonts w:eastAsia="MS Mincho" w:cs="Times New Roman" w:ascii="Arial" w:hAnsi="Arial"/>
              </w:rPr>
              <w:instrText> REF _Ref517079660 \r \h </w:instrText>
            </w:r>
            <w:r>
              <w:rPr>
                <w:sz w:val="22"/>
                <w:rFonts w:eastAsia="MS Mincho" w:cs="Times New Roman" w:ascii="Arial" w:hAnsi="Arial"/>
              </w:rPr>
              <w:fldChar w:fldCharType="separate"/>
            </w:r>
            <w:r>
              <w:rPr>
                <w:sz w:val="22"/>
                <w:rFonts w:eastAsia="MS Mincho" w:cs="Times New Roman" w:ascii="Arial" w:hAnsi="Arial"/>
              </w:rPr>
              <w:t>3.10</w:t>
            </w:r>
            <w:r>
              <w:rPr>
                <w:sz w:val="22"/>
                <w:rFonts w:eastAsia="MS Mincho" w:cs="Times New Roman" w:ascii="Arial" w:hAnsi="Arial"/>
              </w:rPr>
              <w:fldChar w:fldCharType="end"/>
            </w:r>
            <w:r>
              <w:rPr>
                <w:rFonts w:eastAsia="MS Mincho" w:cs="Times New Roman" w:ascii="Arial" w:hAnsi="Arial"/>
                <w:sz w:val="22"/>
                <w:lang w:val="en-US"/>
              </w:rPr>
              <w:t xml:space="preserve"> for details.</w:t>
            </w:r>
          </w:p>
          <w:p>
            <w:pPr>
              <w:pStyle w:val="HTMLPreformatted"/>
              <w:shd w:fill="FFFFFF" w:val="clear"/>
              <w:spacing w:lineRule="auto" w:line="300" w:before="0" w:after="120"/>
              <w:jc w:val="both"/>
              <w:rPr/>
            </w:pPr>
            <w:r>
              <w:rPr>
                <w:rFonts w:eastAsia="MS Mincho" w:cs="Times New Roman" w:ascii="Arial" w:hAnsi="Arial"/>
                <w:sz w:val="22"/>
                <w:lang w:val="en-US"/>
              </w:rPr>
              <w:t xml:space="preserve">If a client certificate is included its subject is taken as the sender and, unless the </w:t>
            </w:r>
            <w:r>
              <w:rPr>
                <w:rFonts w:ascii="Courier New" w:hAnsi="Courier New"/>
                <w:color w:val="333333"/>
                <w:sz w:val="16"/>
                <w:szCs w:val="16"/>
                <w:lang w:val="en-US"/>
              </w:rPr>
              <w:t>recipient</w:t>
            </w:r>
            <w:r>
              <w:rPr>
                <w:rFonts w:eastAsia="MS Mincho" w:cs="Times New Roman" w:ascii="Arial" w:hAnsi="Arial"/>
                <w:sz w:val="22"/>
                <w:lang w:val="en-US"/>
              </w:rPr>
              <w:t xml:space="preserve"> argument is given, its issuer is taken as the recipient of CMP messages sent.</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8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digest</w:t>
            </w:r>
          </w:p>
        </w:tc>
        <w:tc>
          <w:tcPr>
            <w:tcW w:w="5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 xml:space="preserve">Name of hash function to use </w:t>
            </w:r>
            <w:ins w:id="78" w:author="David von Oheimb" w:date="2020-04-28T11:19:16Z">
              <w:r>
                <w:rPr>
                  <w:rFonts w:eastAsia="MS Mincho" w:cs="Times New Roman" w:ascii="Arial" w:hAnsi="Arial"/>
                  <w:sz w:val="22"/>
                  <w:lang w:val="en-US"/>
                </w:rPr>
                <w:t>as one-way function (OWF) in PBM-based message protection and as digest algorithm for signature-based message protection</w:t>
              </w:r>
            </w:ins>
            <w:ins w:id="79" w:author="David von Oheimb" w:date="2020-04-28T11:20:50Z">
              <w:r>
                <w:rPr>
                  <w:rFonts w:eastAsia="MS Mincho" w:cs="Times New Roman" w:ascii="Arial" w:hAnsi="Arial"/>
                  <w:sz w:val="22"/>
                  <w:lang w:val="en-US"/>
                </w:rPr>
                <w:t xml:space="preserve"> and</w:t>
              </w:r>
            </w:ins>
            <w:del w:id="80" w:author="David von Oheimb" w:date="2020-04-28T11:18:27Z">
              <w:r>
                <w:rPr>
                  <w:rFonts w:eastAsia="MS Mincho" w:cs="Times New Roman" w:ascii="Arial" w:hAnsi="Arial"/>
                  <w:sz w:val="22"/>
                  <w:lang w:val="en-US"/>
                </w:rPr>
                <w:delText xml:space="preserve">when signing, </w:delText>
              </w:r>
            </w:del>
            <w:del w:id="81" w:author="David von Oheimb" w:date="2020-04-28T11:20:48Z">
              <w:r>
                <w:rPr>
                  <w:rFonts w:eastAsia="MS Mincho" w:cs="Times New Roman" w:ascii="Arial" w:hAnsi="Arial"/>
                  <w:sz w:val="22"/>
                  <w:lang w:val="en-US"/>
                </w:rPr>
                <w:delText>for</w:delText>
              </w:r>
            </w:del>
            <w:r>
              <w:rPr>
                <w:rFonts w:eastAsia="MS Mincho" w:cs="Times New Roman" w:ascii="Arial" w:hAnsi="Arial"/>
                <w:sz w:val="22"/>
                <w:lang w:val="en-US"/>
              </w:rPr>
              <w:t xml:space="preserve"> proof-of-possession (POPO)</w:t>
            </w:r>
            <w:del w:id="82" w:author="David von Oheimb" w:date="2020-04-28T11:20:58Z">
              <w:r>
                <w:rPr>
                  <w:rFonts w:eastAsia="MS Mincho" w:cs="Times New Roman" w:ascii="Arial" w:hAnsi="Arial"/>
                  <w:sz w:val="22"/>
                  <w:lang w:val="en-US"/>
                </w:rPr>
                <w:delText xml:space="preserve"> when requesting a certificate and also for protecting messages</w:delText>
              </w:r>
            </w:del>
            <w:ins w:id="83" w:author="David von Oheimb" w:date="2020-04-28T11:18:47Z">
              <w:r>
                <w:rPr>
                  <w:rFonts w:eastAsia="MS Mincho" w:cs="Times New Roman" w:ascii="Arial" w:hAnsi="Arial"/>
                  <w:sz w:val="22"/>
                  <w:lang w:val="en-US"/>
                </w:rPr>
                <w:t xml:space="preserve"> </w:t>
              </w:r>
            </w:ins>
            <w:r>
              <w:rPr>
                <w:rFonts w:eastAsia="MS Mincho" w:cs="Times New Roman" w:ascii="Arial" w:hAnsi="Arial"/>
                <w:sz w:val="22"/>
                <w:lang w:val="en-US"/>
              </w:rPr>
              <w:t xml:space="preserve">. </w:t>
            </w:r>
          </w:p>
          <w:p>
            <w:pPr>
              <w:pStyle w:val="HTMLPreformatted"/>
              <w:shd w:fill="FFFFFF" w:val="clear"/>
              <w:spacing w:lineRule="auto" w:line="300" w:before="0" w:after="120"/>
              <w:jc w:val="both"/>
              <w:rPr/>
            </w:pPr>
            <w:r>
              <w:rPr>
                <w:rFonts w:eastAsia="MS Mincho" w:cs="Times New Roman" w:ascii="Arial" w:hAnsi="Arial"/>
                <w:sz w:val="22"/>
                <w:lang w:val="en-US"/>
              </w:rPr>
              <w:t xml:space="preserve">The default is </w:t>
            </w:r>
            <w:r>
              <w:rPr>
                <w:rFonts w:eastAsia="Times New Roman" w:ascii="Courier New" w:hAnsi="Courier New"/>
                <w:color w:val="333333"/>
                <w:sz w:val="18"/>
                <w:szCs w:val="18"/>
                <w:highlight w:val="red"/>
                <w:lang w:val="en-US" w:eastAsia="en-US"/>
              </w:rPr>
              <w:t>"sha256"</w:t>
            </w:r>
            <w:r>
              <w:rPr>
                <w:rFonts w:eastAsia="MS Mincho" w:cs="Times New Roman" w:ascii="Arial" w:hAnsi="Arial"/>
                <w:sz w:val="22"/>
                <w:lang w:val="en-US"/>
              </w:rPr>
              <w:t>.</w:t>
            </w:r>
          </w:p>
          <w:p>
            <w:pPr>
              <w:pStyle w:val="HTMLPreformatted"/>
              <w:shd w:fill="FFFFFF" w:val="clear"/>
              <w:spacing w:lineRule="auto" w:line="300" w:before="0" w:after="120"/>
              <w:jc w:val="both"/>
              <w:rPr/>
            </w:pPr>
            <w:r>
              <w:rPr>
                <w:rFonts w:eastAsia="MS Mincho" w:cs="Times New Roman" w:ascii="Arial" w:hAnsi="Arial"/>
                <w:sz w:val="22"/>
                <w:lang w:val="en-US"/>
              </w:rPr>
              <w:t xml:space="preserve">The available digest names can be shown with the command </w:t>
            </w:r>
            <w:r>
              <w:rPr>
                <w:rFonts w:ascii="Courier New" w:hAnsi="Courier New"/>
                <w:color w:val="333333"/>
                <w:sz w:val="18"/>
                <w:szCs w:val="16"/>
                <w:lang w:val="en-US"/>
              </w:rPr>
              <w:t>openssl list -digest-commands</w:t>
            </w:r>
          </w:p>
        </w:tc>
      </w:tr>
      <w:tr>
        <w:trPr/>
        <w:tc>
          <w:tcPr>
            <w:tcW w:w="9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ins w:id="84" w:author="David von Oheimb" w:date="2020-04-23T21:00:50Z">
              <w:r>
                <w:rPr>
                  <w:rFonts w:ascii="Courier New" w:hAnsi="Courier New"/>
                  <w:color w:val="333333"/>
                  <w:sz w:val="16"/>
                  <w:szCs w:val="16"/>
                  <w:lang w:val="en-US"/>
                </w:rPr>
                <w:t>OPTIONAL</w:t>
              </w:r>
            </w:ins>
          </w:p>
        </w:tc>
        <w:tc>
          <w:tcPr>
            <w:tcW w:w="18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ins w:id="85" w:author="David von Oheimb" w:date="2020-04-23T21:00:50Z">
              <w:r>
                <w:rPr>
                  <w:rFonts w:ascii="Courier New" w:hAnsi="Courier New"/>
                  <w:b/>
                  <w:bCs/>
                  <w:color w:val="008800"/>
                  <w:sz w:val="16"/>
                  <w:szCs w:val="16"/>
                  <w:lang w:val="en-US"/>
                </w:rPr>
                <w:t>const</w:t>
              </w:r>
            </w:ins>
            <w:ins w:id="86" w:author="David von Oheimb" w:date="2020-04-23T21:00:50Z">
              <w:r>
                <w:rPr>
                  <w:rFonts w:ascii="Courier New" w:hAnsi="Courier New"/>
                  <w:color w:val="333333"/>
                  <w:sz w:val="16"/>
                  <w:szCs w:val="16"/>
                  <w:lang w:val="en-US"/>
                </w:rPr>
                <w:t xml:space="preserve"> </w:t>
              </w:r>
            </w:ins>
            <w:ins w:id="87" w:author="David von Oheimb" w:date="2020-04-23T21:00:50Z">
              <w:r>
                <w:rPr>
                  <w:rFonts w:ascii="Courier New" w:hAnsi="Courier New"/>
                  <w:b/>
                  <w:bCs/>
                  <w:color w:val="333399"/>
                  <w:sz w:val="16"/>
                  <w:szCs w:val="16"/>
                  <w:lang w:val="en-US"/>
                </w:rPr>
                <w:t>char</w:t>
              </w:r>
            </w:ins>
            <w:ins w:id="88" w:author="David von Oheimb" w:date="2020-04-23T21:00:50Z">
              <w:r>
                <w:rPr>
                  <w:rFonts w:ascii="Courier New" w:hAnsi="Courier New"/>
                  <w:color w:val="333333"/>
                  <w:sz w:val="16"/>
                  <w:szCs w:val="16"/>
                  <w:lang w:val="en-US"/>
                </w:rPr>
                <w:t xml:space="preserve"> *</w:t>
              </w:r>
            </w:ins>
          </w:p>
        </w:tc>
        <w:tc>
          <w:tcPr>
            <w:tcW w:w="12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ins w:id="89" w:author="David von Oheimb" w:date="2020-04-28T10:45:10Z">
              <w:r>
                <w:rPr>
                  <w:rFonts w:ascii="Courier New" w:hAnsi="Courier New"/>
                  <w:color w:val="333333"/>
                  <w:sz w:val="16"/>
                  <w:szCs w:val="16"/>
                  <w:lang w:val="en-US"/>
                </w:rPr>
                <w:t>mac</w:t>
              </w:r>
            </w:ins>
          </w:p>
        </w:tc>
        <w:tc>
          <w:tcPr>
            <w:tcW w:w="507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Arial" w:hAnsi="Arial" w:eastAsia="MS Mincho" w:cs="Times New Roman"/>
                <w:sz w:val="22"/>
                <w:lang w:val="en-US"/>
              </w:rPr>
            </w:pPr>
            <w:ins w:id="90" w:author="David von Oheimb" w:date="2020-04-23T21:00:50Z">
              <w:r>
                <w:rPr>
                  <w:rFonts w:eastAsia="MS Mincho" w:cs="Times New Roman" w:ascii="Arial" w:hAnsi="Arial"/>
                  <w:sz w:val="22"/>
                  <w:lang w:val="en-US"/>
                </w:rPr>
                <w:t xml:space="preserve">Name of </w:t>
              </w:r>
            </w:ins>
            <w:ins w:id="91" w:author="David von Oheimb" w:date="2020-04-23T21:00:50Z">
              <w:r>
                <w:rPr>
                  <w:rFonts w:eastAsia="MS Mincho" w:cs="Times New Roman" w:ascii="Arial" w:hAnsi="Arial"/>
                  <w:sz w:val="22"/>
                  <w:lang w:val="en-US"/>
                </w:rPr>
                <w:t>MAC algorithm</w:t>
              </w:r>
            </w:ins>
            <w:ins w:id="92" w:author="David von Oheimb" w:date="2020-04-23T21:00:50Z">
              <w:r>
                <w:rPr>
                  <w:rFonts w:eastAsia="MS Mincho" w:cs="Times New Roman" w:ascii="Arial" w:hAnsi="Arial"/>
                  <w:sz w:val="22"/>
                  <w:lang w:val="en-US"/>
                </w:rPr>
                <w:t xml:space="preserve"> to use </w:t>
              </w:r>
            </w:ins>
            <w:ins w:id="93" w:author="David von Oheimb" w:date="2020-04-23T21:00:50Z">
              <w:r>
                <w:rPr>
                  <w:rFonts w:eastAsia="MS Mincho" w:cs="Times New Roman" w:ascii="Arial" w:hAnsi="Arial"/>
                  <w:sz w:val="22"/>
                  <w:lang w:val="en-US"/>
                </w:rPr>
                <w:t>in RFC 4210’s MSG_MAC_ALG for PBM-based message  protection</w:t>
              </w:r>
            </w:ins>
            <w:ins w:id="94" w:author="David von Oheimb" w:date="2020-04-23T21:00:50Z">
              <w:r>
                <w:rPr>
                  <w:rFonts w:eastAsia="MS Mincho" w:cs="Times New Roman" w:ascii="Arial" w:hAnsi="Arial"/>
                  <w:sz w:val="22"/>
                  <w:lang w:val="en-US"/>
                </w:rPr>
                <w:t xml:space="preserve">. </w:t>
              </w:r>
            </w:ins>
          </w:p>
          <w:p>
            <w:pPr>
              <w:pStyle w:val="HTMLPreformatted"/>
              <w:shd w:fill="FFFFFF" w:val="clear"/>
              <w:spacing w:lineRule="auto" w:line="300" w:before="0" w:after="120"/>
              <w:jc w:val="both"/>
              <w:rPr/>
            </w:pPr>
            <w:ins w:id="95" w:author="David von Oheimb" w:date="2020-04-23T21:00:50Z">
              <w:r>
                <w:rPr>
                  <w:rFonts w:eastAsia="MS Mincho" w:cs="Times New Roman" w:ascii="Arial" w:hAnsi="Arial"/>
                  <w:sz w:val="22"/>
                  <w:lang w:val="en-US"/>
                </w:rPr>
                <w:t xml:space="preserve">The default is </w:t>
              </w:r>
            </w:ins>
            <w:ins w:id="96" w:author="David von Oheimb" w:date="2020-04-23T21:00:50Z">
              <w:r>
                <w:rPr>
                  <w:rFonts w:eastAsia="Times New Roman" w:ascii="Courier New" w:hAnsi="Courier New"/>
                  <w:color w:val="333333"/>
                  <w:sz w:val="18"/>
                  <w:szCs w:val="18"/>
                  <w:highlight w:val="red"/>
                  <w:lang w:val="en-US" w:eastAsia="en-US"/>
                </w:rPr>
                <w:t>"</w:t>
              </w:r>
            </w:ins>
            <w:ins w:id="97" w:author="David von Oheimb" w:date="2020-04-23T21:00:50Z">
              <w:r>
                <w:rPr>
                  <w:rFonts w:eastAsia="Times New Roman" w:ascii="Courier New" w:hAnsi="Courier New"/>
                  <w:color w:val="333333"/>
                  <w:sz w:val="18"/>
                  <w:szCs w:val="18"/>
                  <w:highlight w:val="red"/>
                  <w:lang w:val="en-US" w:eastAsia="en-US"/>
                </w:rPr>
                <w:t>hmac-</w:t>
              </w:r>
            </w:ins>
            <w:ins w:id="98" w:author="David von Oheimb" w:date="2020-04-23T21:00:50Z">
              <w:r>
                <w:rPr>
                  <w:rFonts w:eastAsia="Times New Roman" w:ascii="Courier New" w:hAnsi="Courier New"/>
                  <w:color w:val="333333"/>
                  <w:sz w:val="18"/>
                  <w:szCs w:val="18"/>
                  <w:highlight w:val="red"/>
                  <w:lang w:val="en-US" w:eastAsia="en-US"/>
                </w:rPr>
                <w:t>sha</w:t>
              </w:r>
            </w:ins>
            <w:ins w:id="99" w:author="David von Oheimb" w:date="2020-04-23T21:00:50Z">
              <w:r>
                <w:rPr>
                  <w:rFonts w:eastAsia="Times New Roman" w:ascii="Courier New" w:hAnsi="Courier New"/>
                  <w:color w:val="333333"/>
                  <w:sz w:val="18"/>
                  <w:szCs w:val="18"/>
                  <w:highlight w:val="red"/>
                  <w:lang w:val="en-US" w:eastAsia="en-US"/>
                </w:rPr>
                <w:t>1</w:t>
              </w:r>
            </w:ins>
            <w:ins w:id="100" w:author="David von Oheimb" w:date="2020-04-23T21:00:50Z">
              <w:r>
                <w:rPr>
                  <w:rFonts w:eastAsia="Times New Roman" w:ascii="Courier New" w:hAnsi="Courier New"/>
                  <w:color w:val="333333"/>
                  <w:sz w:val="18"/>
                  <w:szCs w:val="18"/>
                  <w:highlight w:val="red"/>
                  <w:lang w:val="en-US" w:eastAsia="en-US"/>
                </w:rPr>
                <w:t xml:space="preserve">" </w:t>
              </w:r>
            </w:ins>
            <w:ins w:id="101" w:author="David von Oheimb" w:date="2020-04-23T21:00:50Z">
              <w:r>
                <w:rPr>
                  <w:rFonts w:eastAsia="Times New Roman" w:ascii="Courier New" w:hAnsi="Courier New"/>
                  <w:color w:val="333333"/>
                  <w:sz w:val="18"/>
                  <w:szCs w:val="18"/>
                  <w:highlight w:val="red"/>
                  <w:lang w:val="en-US" w:eastAsia="en-US"/>
                </w:rPr>
                <w:t>as per RFC 4210</w:t>
              </w:r>
            </w:ins>
            <w:ins w:id="102" w:author="David von Oheimb" w:date="2020-04-23T21:00:50Z">
              <w:r>
                <w:rPr>
                  <w:rFonts w:eastAsia="MS Mincho" w:cs="Times New Roman" w:ascii="Arial" w:hAnsi="Arial"/>
                  <w:sz w:val="22"/>
                  <w:lang w:val="en-US"/>
                </w:rPr>
                <w:t>.</w:t>
              </w:r>
            </w:ins>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8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b/>
                <w:b/>
                <w:bCs/>
                <w:color w:val="333399"/>
                <w:sz w:val="16"/>
                <w:szCs w:val="16"/>
                <w:lang w:val="de-DE"/>
              </w:rPr>
            </w:pPr>
            <w:r>
              <w:rPr>
                <w:rFonts w:ascii="Courier New" w:hAnsi="Courier New"/>
                <w:b/>
                <w:bCs/>
                <w:color w:val="333399"/>
                <w:sz w:val="16"/>
                <w:szCs w:val="16"/>
                <w:lang w:val="de-DE"/>
              </w:rPr>
              <w:t>OSSL_</w:t>
            </w:r>
            <w:ins w:id="103" w:author="David von Oheimb" w:date="2020-04-28T09:40:58Z">
              <w:r>
                <w:rPr>
                  <w:rFonts w:ascii="Courier New" w:hAnsi="Courier New"/>
                  <w:b/>
                  <w:bCs/>
                  <w:color w:val="333399"/>
                  <w:sz w:val="16"/>
                  <w:szCs w:val="16"/>
                  <w:lang w:val="de-DE"/>
                </w:rPr>
                <w:t>CMP</w:t>
              </w:r>
            </w:ins>
            <w:del w:id="104" w:author="David von Oheimb" w:date="2020-04-28T09:40:59Z">
              <w:r>
                <w:rPr>
                  <w:rFonts w:ascii="Courier New" w:hAnsi="Courier New"/>
                  <w:b/>
                  <w:bCs/>
                  <w:color w:val="333399"/>
                  <w:sz w:val="16"/>
                  <w:szCs w:val="16"/>
                  <w:lang w:val="de-DE"/>
                </w:rPr>
                <w:delText>c</w:delText>
              </w:r>
            </w:del>
            <w:del w:id="105" w:author="David von Oheimb" w:date="2020-04-28T09:41:00Z">
              <w:r>
                <w:rPr>
                  <w:rFonts w:ascii="Courier New" w:hAnsi="Courier New"/>
                  <w:b/>
                  <w:bCs/>
                  <w:color w:val="333399"/>
                  <w:sz w:val="16"/>
                  <w:szCs w:val="16"/>
                  <w:lang w:val="de-DE"/>
                </w:rPr>
                <w:delText>mp</w:delText>
              </w:r>
            </w:del>
            <w:r>
              <w:rPr>
                <w:rFonts w:ascii="Courier New" w:hAnsi="Courier New"/>
                <w:b/>
                <w:bCs/>
                <w:color w:val="333399"/>
                <w:sz w:val="16"/>
                <w:szCs w:val="16"/>
                <w:lang w:val="de-DE"/>
              </w:rPr>
              <w:t>_transfer_cb_t</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transfer_fn</w:t>
            </w:r>
          </w:p>
        </w:tc>
        <w:tc>
          <w:tcPr>
            <w:tcW w:w="5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Function to be called for message transfer</w:t>
            </w:r>
            <w:ins w:id="106" w:author="David von Oheimb" w:date="2020-04-28T11:23:33Z">
              <w:r>
                <w:rPr>
                  <w:rFonts w:eastAsia="MS Mincho" w:cs="Times New Roman" w:ascii="Arial" w:hAnsi="Arial"/>
                  <w:sz w:val="22"/>
                  <w:lang w:val="en-US"/>
                </w:rPr>
                <w:t>.</w:t>
              </w:r>
            </w:ins>
          </w:p>
          <w:p>
            <w:pPr>
              <w:pStyle w:val="HTMLPreformatted"/>
              <w:shd w:fill="FFFFFF" w:val="clear"/>
              <w:spacing w:lineRule="auto" w:line="300" w:before="0" w:after="120"/>
              <w:jc w:val="both"/>
              <w:rPr/>
            </w:pPr>
            <w:r>
              <w:rPr>
                <w:rFonts w:eastAsia="MS Mincho" w:cs="Times New Roman" w:ascii="Arial" w:hAnsi="Arial"/>
                <w:sz w:val="22"/>
                <w:lang w:val="en-US"/>
              </w:rPr>
              <w:t xml:space="preserve">See section </w:t>
            </w:r>
            <w:r>
              <w:rPr>
                <w:rFonts w:eastAsia="MS Mincho" w:cs="Times New Roman" w:ascii="Arial" w:hAnsi="Arial"/>
                <w:sz w:val="22"/>
                <w:lang w:val="en-US"/>
              </w:rPr>
              <w:fldChar w:fldCharType="begin"/>
            </w:r>
            <w:r>
              <w:rPr>
                <w:sz w:val="22"/>
                <w:rFonts w:eastAsia="MS Mincho" w:cs="Times New Roman" w:ascii="Arial" w:hAnsi="Arial"/>
              </w:rPr>
              <w:instrText> REF __RefHeading___Toc7499_2160941350 \n \h </w:instrText>
            </w:r>
            <w:r>
              <w:rPr>
                <w:sz w:val="22"/>
                <w:rFonts w:eastAsia="MS Mincho" w:cs="Times New Roman" w:ascii="Arial" w:hAnsi="Arial"/>
              </w:rPr>
              <w:fldChar w:fldCharType="separate"/>
            </w:r>
            <w:r>
              <w:rPr>
                <w:sz w:val="22"/>
                <w:rFonts w:eastAsia="MS Mincho" w:cs="Times New Roman" w:ascii="Arial" w:hAnsi="Arial"/>
              </w:rPr>
              <w:t>3.8</w:t>
            </w:r>
            <w:r>
              <w:rPr>
                <w:sz w:val="22"/>
                <w:rFonts w:eastAsia="MS Mincho" w:cs="Times New Roman" w:ascii="Arial" w:hAnsi="Arial"/>
              </w:rPr>
              <w:fldChar w:fldCharType="end"/>
            </w:r>
            <w:r>
              <w:rPr>
                <w:rFonts w:eastAsia="MS Mincho" w:cs="Times New Roman" w:ascii="Arial" w:hAnsi="Arial"/>
                <w:sz w:val="22"/>
                <w:lang w:val="en-US"/>
              </w:rPr>
              <w:t xml:space="preserve"> for details.</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r>
          </w:p>
        </w:tc>
        <w:tc>
          <w:tcPr>
            <w:tcW w:w="18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ascii="Courier New" w:hAnsi="Courier New"/>
                <w:b/>
                <w:bCs/>
                <w:color w:val="333399"/>
                <w:sz w:val="16"/>
                <w:szCs w:val="16"/>
                <w:lang w:val="en-US"/>
              </w:rPr>
              <w:t>int</w:t>
            </w:r>
            <w:r>
              <w:rPr>
                <w:rFonts w:ascii="Courier New" w:hAnsi="Courier New"/>
                <w:color w:val="333333"/>
                <w:sz w:val="16"/>
                <w:szCs w:val="16"/>
                <w:lang w:val="en-US"/>
              </w:rPr>
              <w:t xml:space="preserve">               </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total_</w:t>
              <w:br/>
              <w:t>timeout</w:t>
            </w:r>
          </w:p>
        </w:tc>
        <w:tc>
          <w:tcPr>
            <w:tcW w:w="5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eastAsia="MS Mincho" w:cs="Times New Roman" w:ascii="Arial" w:hAnsi="Arial"/>
                <w:sz w:val="22"/>
                <w:lang w:val="en-US"/>
              </w:rPr>
              <w:t xml:space="preserve">Maximum total time (in seconds) an enrollment (including polling) may take, or </w:t>
            </w:r>
            <w:r>
              <w:rPr>
                <w:rFonts w:ascii="Courier New" w:hAnsi="Courier New"/>
                <w:color w:val="333333"/>
                <w:sz w:val="18"/>
                <w:szCs w:val="16"/>
                <w:lang w:val="en-US"/>
              </w:rPr>
              <w:t>0</w:t>
            </w:r>
            <w:r>
              <w:rPr>
                <w:rFonts w:eastAsia="MS Mincho" w:cs="Times New Roman" w:ascii="Arial" w:hAnsi="Arial"/>
                <w:sz w:val="22"/>
                <w:lang w:val="en-US"/>
              </w:rPr>
              <w:t xml:space="preserve"> for infinite,</w:t>
            </w:r>
            <w:ins w:id="107" w:author="David von Oheimb" w:date="2020-04-28T13:11:30Z">
              <w:r>
                <w:rPr>
                  <w:rFonts w:eastAsia="MS Mincho" w:cs="Times New Roman" w:ascii="Arial" w:hAnsi="Arial"/>
                  <w:sz w:val="22"/>
                  <w:lang w:val="en-US"/>
                </w:rPr>
                <w:br/>
              </w:r>
            </w:ins>
            <w:r>
              <w:rPr>
                <w:rFonts w:eastAsia="MS Mincho" w:cs="Times New Roman" w:ascii="Arial" w:hAnsi="Arial"/>
                <w:sz w:val="22"/>
                <w:lang w:val="en-US"/>
              </w:rPr>
              <w:t xml:space="preserve">or </w:t>
            </w:r>
            <w:r>
              <w:rPr>
                <w:rFonts w:ascii="Courier New" w:hAnsi="Courier New"/>
                <w:color w:val="333333"/>
                <w:sz w:val="18"/>
                <w:szCs w:val="16"/>
                <w:lang w:val="en-US"/>
              </w:rPr>
              <w:t>&lt; 0</w:t>
            </w:r>
            <w:r>
              <w:rPr>
                <w:rFonts w:eastAsia="MS Mincho" w:cs="Times New Roman" w:ascii="Arial" w:hAnsi="Arial"/>
                <w:sz w:val="22"/>
                <w:lang w:val="en-US"/>
              </w:rPr>
              <w:t xml:space="preserve"> for default, which is 0 (infinite)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8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ascii="Courier New" w:hAnsi="Courier New"/>
                <w:b/>
                <w:bCs/>
                <w:color w:val="333399"/>
                <w:sz w:val="16"/>
                <w:szCs w:val="16"/>
                <w:lang w:val="en-US"/>
              </w:rPr>
              <w:t>X509_STORE</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new_cert_</w:t>
              <w:br/>
              <w:t xml:space="preserve">truststore </w:t>
            </w:r>
          </w:p>
        </w:tc>
        <w:tc>
          <w:tcPr>
            <w:tcW w:w="5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eastAsia="MS Mincho" w:cs="Times New Roman" w:ascii="Arial" w:hAnsi="Arial"/>
                <w:sz w:val="22"/>
                <w:lang w:val="en-US"/>
              </w:rPr>
              <w:t xml:space="preserve">Trust store to be used for verifying the newly enrolled certificate. See section </w:t>
            </w:r>
            <w:r>
              <w:rPr>
                <w:rFonts w:eastAsia="MS Mincho" w:cs="Times New Roman" w:ascii="Arial" w:hAnsi="Arial"/>
                <w:sz w:val="22"/>
                <w:lang w:val="en-US"/>
              </w:rPr>
              <w:fldChar w:fldCharType="begin"/>
            </w:r>
            <w:r>
              <w:rPr>
                <w:sz w:val="22"/>
                <w:rFonts w:eastAsia="MS Mincho" w:cs="Times New Roman" w:ascii="Arial" w:hAnsi="Arial"/>
              </w:rPr>
              <w:instrText> REF _Ref507661684 \r \h </w:instrText>
            </w:r>
            <w:r>
              <w:rPr>
                <w:sz w:val="22"/>
                <w:rFonts w:eastAsia="MS Mincho" w:cs="Times New Roman" w:ascii="Arial" w:hAnsi="Arial"/>
              </w:rPr>
              <w:fldChar w:fldCharType="separate"/>
            </w:r>
            <w:r>
              <w:rPr>
                <w:sz w:val="22"/>
                <w:rFonts w:eastAsia="MS Mincho" w:cs="Times New Roman" w:ascii="Arial" w:hAnsi="Arial"/>
              </w:rPr>
              <w:t>3.9</w:t>
            </w:r>
            <w:r>
              <w:rPr>
                <w:sz w:val="22"/>
                <w:rFonts w:eastAsia="MS Mincho" w:cs="Times New Roman" w:ascii="Arial" w:hAnsi="Arial"/>
              </w:rPr>
              <w:fldChar w:fldCharType="end"/>
            </w:r>
            <w:r>
              <w:rPr>
                <w:rFonts w:eastAsia="MS Mincho" w:cs="Times New Roman" w:ascii="Arial" w:hAnsi="Arial"/>
                <w:sz w:val="22"/>
                <w:lang w:val="en-US"/>
              </w:rPr>
              <w:t xml:space="preserve"> for details.</w:t>
              <w:br/>
              <w:t xml:space="preserve">For efficiency this data structure is not copied but its reference counter is incremented on success. </w:t>
            </w:r>
          </w:p>
          <w:p>
            <w:pPr>
              <w:pStyle w:val="HTMLPreformatted"/>
              <w:shd w:fill="FFFFFF" w:val="clear"/>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Although it might get modified, it may be reused.</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8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ascii="Courier New" w:hAnsi="Courier New"/>
                <w:b/>
                <w:color w:val="333399"/>
                <w:sz w:val="16"/>
                <w:lang w:val="en-US"/>
              </w:rPr>
              <w:t>b</w:t>
            </w:r>
            <w:r>
              <w:rPr>
                <w:rFonts w:ascii="Courier New" w:hAnsi="Courier New"/>
                <w:b/>
                <w:bCs/>
                <w:color w:val="333399"/>
                <w:sz w:val="16"/>
                <w:szCs w:val="16"/>
                <w:lang w:val="en-US"/>
              </w:rPr>
              <w:t>ool</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implicit_</w:t>
              <w:br/>
              <w:t>confirm</w:t>
            </w:r>
          </w:p>
        </w:tc>
        <w:tc>
          <w:tcPr>
            <w:tcW w:w="5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Flag whether to request implicit confirmation for enrolled certificates</w:t>
            </w:r>
          </w:p>
        </w:tc>
      </w:tr>
    </w:tbl>
    <w:p>
      <w:pPr>
        <w:pStyle w:val="Normal"/>
        <w:rPr/>
      </w:pPr>
      <w:r>
        <w:rPr/>
      </w:r>
    </w:p>
    <w:p>
      <w:pPr>
        <w:pStyle w:val="Normal"/>
        <w:spacing w:before="120" w:after="0"/>
        <w:jc w:val="left"/>
        <w:rPr/>
      </w:pPr>
      <w:r>
        <w:rPr/>
        <w:t>Example use (for the parts replaced by ‘</w:t>
      </w:r>
      <w:r>
        <w:rPr>
          <w:rFonts w:eastAsia="Times New Roman" w:cs="Courier New" w:ascii="Courier New" w:hAnsi="Courier New"/>
          <w:color w:val="333333"/>
          <w:sz w:val="18"/>
          <w:lang w:eastAsia="en-US"/>
        </w:rPr>
        <w:t>…</w:t>
      </w:r>
      <w:r>
        <w:rPr/>
        <w:t xml:space="preserve">’, see sections </w:t>
      </w:r>
      <w:r>
        <w:rPr/>
        <w:fldChar w:fldCharType="begin"/>
      </w:r>
      <w:r>
        <w:rPr/>
        <w:instrText> REF _Ref507659168 \r \h </w:instrText>
      </w:r>
      <w:r>
        <w:rPr/>
        <w:fldChar w:fldCharType="separate"/>
      </w:r>
      <w:r>
        <w:rPr/>
        <w:t>4.2</w:t>
      </w:r>
      <w:r>
        <w:rPr/>
        <w:fldChar w:fldCharType="end"/>
      </w:r>
      <w:r>
        <w:rPr/>
        <w:t xml:space="preserve"> and </w:t>
      </w:r>
      <w:r>
        <w:rPr/>
        <w:fldChar w:fldCharType="begin"/>
      </w:r>
      <w:r>
        <w:rPr/>
        <w:instrText> REF _Ref507659178 \r \h </w:instrText>
      </w:r>
      <w:r>
        <w:rPr/>
        <w:fldChar w:fldCharType="separate"/>
      </w:r>
      <w:r>
        <w:rPr/>
        <w:t>4.1</w:t>
      </w:r>
      <w:r>
        <w:rPr/>
        <w:fldChar w:fldCharType="end"/>
      </w:r>
      <w:r>
        <w:rPr/>
        <w:t>):</w:t>
      </w:r>
    </w:p>
    <w:p>
      <w:pPr>
        <w:pStyle w:val="Normal"/>
        <w:spacing w:before="0" w:after="0"/>
        <w:jc w:val="left"/>
        <w:rPr>
          <w:sz w:val="18"/>
          <w:szCs w:val="18"/>
        </w:rPr>
      </w:pPr>
      <w:r>
        <w:rPr>
          <w:sz w:val="18"/>
          <w:szCs w:val="18"/>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CMP_err</w:t>
      </w:r>
      <w:r>
        <w:rPr>
          <w:rFonts w:eastAsia="Times New Roman" w:cs="Courier New" w:ascii="Courier New" w:hAnsi="Courier New"/>
          <w:color w:val="333333"/>
          <w:sz w:val="16"/>
          <w:szCs w:val="18"/>
          <w:lang w:eastAsia="en-US"/>
        </w:rPr>
        <w:t xml:space="preserve"> err;</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CMP_CTX</w:t>
      </w:r>
      <w:r>
        <w:rPr>
          <w:rFonts w:eastAsia="Times New Roman" w:cs="Courier New" w:ascii="Courier New" w:hAnsi="Courier New"/>
          <w:color w:val="333333"/>
          <w:sz w:val="16"/>
          <w:szCs w:val="18"/>
          <w:lang w:eastAsia="en-US"/>
        </w:rPr>
        <w:t xml:space="preserve"> *ctx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del w:id="108" w:author="David von Oheimb" w:date="2020-04-28T10:10:41Z">
        <w:r>
          <w:rPr>
            <w:rFonts w:eastAsia="Arial Unicode MS" w:cs="Courier New" w:ascii="Courier New" w:hAnsi="Courier New"/>
            <w:b/>
            <w:bCs/>
            <w:color w:val="333399"/>
            <w:sz w:val="16"/>
            <w:szCs w:val="18"/>
            <w:lang w:val="fr-FR" w:eastAsia="en-US"/>
          </w:rPr>
          <w:delText>OSSL_</w:delText>
        </w:r>
      </w:del>
      <w:del w:id="109" w:author="David von Oheimb" w:date="2020-04-28T10:10:41Z">
        <w:r>
          <w:rPr>
            <w:rFonts w:eastAsia="Arial Unicode MS" w:cs="Courier New" w:ascii="Courier New" w:hAnsi="Courier New"/>
            <w:b/>
            <w:bCs/>
            <w:color w:val="333399"/>
            <w:sz w:val="16"/>
            <w:szCs w:val="18"/>
            <w:lang w:val="fr-FR" w:eastAsia="en-US"/>
          </w:rPr>
          <w:delText>cmp</w:delText>
        </w:r>
      </w:del>
      <w:del w:id="110" w:author="David von Oheimb" w:date="2020-04-28T10:10:41Z">
        <w:r>
          <w:rPr>
            <w:rFonts w:eastAsia="Arial Unicode MS" w:cs="Courier New" w:ascii="Courier New" w:hAnsi="Courier New"/>
            <w:b/>
            <w:bCs/>
            <w:color w:val="333399"/>
            <w:sz w:val="16"/>
            <w:szCs w:val="18"/>
            <w:lang w:val="fr-FR" w:eastAsia="en-US"/>
          </w:rPr>
          <w:delText>_log</w:delText>
        </w:r>
      </w:del>
      <w:ins w:id="111" w:author="David von Oheimb" w:date="2020-04-28T10:10:37Z">
        <w:r>
          <w:rPr>
            <w:rFonts w:eastAsia="Arial Unicode MS" w:cs="Courier New" w:ascii="Courier New" w:hAnsi="Courier New"/>
            <w:b/>
            <w:bCs/>
            <w:color w:val="333399"/>
            <w:sz w:val="16"/>
            <w:szCs w:val="18"/>
            <w:lang w:val="fr-FR"/>
          </w:rPr>
          <w:t>LOG</w:t>
        </w:r>
      </w:ins>
      <w:r>
        <w:rPr>
          <w:rFonts w:eastAsia="Arial Unicode MS" w:cs="Courier New" w:ascii="Courier New" w:hAnsi="Courier New"/>
          <w:b/>
          <w:bCs/>
          <w:color w:val="333399"/>
          <w:sz w:val="16"/>
          <w:szCs w:val="18"/>
          <w:lang w:val="fr-FR"/>
        </w:rPr>
        <w:t>_cb_t</w:t>
      </w:r>
      <w:r>
        <w:rPr>
          <w:rFonts w:eastAsia="Times New Roman" w:cs="Courier New" w:ascii="Courier New" w:hAnsi="Courier New"/>
          <w:color w:val="333333"/>
          <w:sz w:val="16"/>
          <w:szCs w:val="18"/>
          <w:lang w:val="fr-FR" w:eastAsia="en-US"/>
        </w:rPr>
        <w:t xml:space="preserve"> log_fn = </w:t>
      </w:r>
      <w:r>
        <w:rPr>
          <w:rFonts w:eastAsia="Times New Roman" w:cs="Courier New" w:ascii="Courier New" w:hAnsi="Courier New"/>
          <w:color w:val="007020"/>
          <w:sz w:val="16"/>
          <w:szCs w:val="18"/>
          <w:lang w:val="fr-FR" w:eastAsia="en-US"/>
        </w:rPr>
        <w:t>NULL</w:t>
      </w:r>
      <w:r>
        <w:rPr>
          <w:rFonts w:eastAsia="Times New Roman" w:cs="Courier New" w:ascii="Courier New" w:hAnsi="Courier New"/>
          <w:color w:val="333333"/>
          <w:sz w:val="16"/>
          <w:szCs w:val="18"/>
          <w:lang w:val="fr-FR"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val="fr-FR" w:eastAsia="en-US"/>
        </w:rPr>
        <w:t xml:space="preserve">    </w:t>
      </w:r>
      <w:r>
        <w:rPr>
          <w:rFonts w:eastAsia="Arial Unicode MS" w:cs="Courier New" w:ascii="Courier New" w:hAnsi="Courier New"/>
          <w:b/>
          <w:bCs/>
          <w:color w:val="333399"/>
          <w:sz w:val="16"/>
          <w:szCs w:val="18"/>
        </w:rPr>
        <w:t>X509_STORE</w:t>
      </w:r>
      <w:r>
        <w:rPr>
          <w:rFonts w:eastAsia="Times New Roman" w:cs="Courier New" w:ascii="Courier New" w:hAnsi="Courier New"/>
          <w:color w:val="333333"/>
          <w:sz w:val="16"/>
          <w:szCs w:val="18"/>
          <w:lang w:eastAsia="en-US"/>
        </w:rPr>
        <w:t xml:space="preserve"> *cmp_truststore =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Arial Unicode MS" w:cs="Courier New" w:ascii="Courier New" w:hAnsi="Courier New"/>
          <w:b/>
          <w:bCs/>
          <w:color w:val="333399"/>
          <w:sz w:val="16"/>
          <w:szCs w:val="18"/>
          <w:lang w:val="fr-FR"/>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lang w:val="fr-FR"/>
        </w:rPr>
        <w:t>X509_char_*recipient</w:t>
      </w:r>
      <w:r>
        <w:rPr>
          <w:rFonts w:eastAsia="Times New Roman" w:cs="Courier New" w:ascii="Courier New" w:hAnsi="Courier New"/>
          <w:color w:val="333333"/>
          <w:sz w:val="16"/>
          <w:szCs w:val="18"/>
          <w:lang w:val="fr-FR" w:eastAsia="en-US"/>
        </w:rPr>
        <w:t xml:space="preserve"> = </w:t>
      </w:r>
      <w:r>
        <w:rPr>
          <w:rFonts w:eastAsia="Times New Roman" w:cs="Courier New" w:ascii="Courier New" w:hAnsi="Courier New"/>
          <w:color w:val="007020"/>
          <w:sz w:val="16"/>
          <w:szCs w:val="18"/>
          <w:lang w:val="fr-FR" w:eastAsia="en-US"/>
        </w:rPr>
        <w:t>NULL</w:t>
      </w:r>
      <w:r>
        <w:rPr>
          <w:rFonts w:eastAsia="Times New Roman" w:cs="Courier New" w:ascii="Courier New" w:hAnsi="Courier New"/>
          <w:color w:val="333333"/>
          <w:sz w:val="16"/>
          <w:szCs w:val="18"/>
          <w:lang w:val="fr-FR"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STACK_OF(X509)</w:t>
      </w:r>
      <w:r>
        <w:rPr>
          <w:rFonts w:eastAsia="Times New Roman" w:cs="Courier New" w:ascii="Courier New" w:hAnsi="Courier New"/>
          <w:color w:val="333333"/>
          <w:sz w:val="16"/>
          <w:szCs w:val="18"/>
          <w:lang w:val="fr-FR" w:eastAsia="en-US"/>
        </w:rPr>
        <w:t xml:space="preserve"> *untrusted =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CREDENTIALS</w:t>
      </w:r>
      <w:r>
        <w:rPr>
          <w:rFonts w:eastAsia="Times New Roman" w:cs="Courier New" w:ascii="Courier New" w:hAnsi="Courier New"/>
          <w:color w:val="333333"/>
          <w:sz w:val="16"/>
          <w:szCs w:val="18"/>
          <w:lang w:eastAsia="en-US"/>
        </w:rPr>
        <w:t xml:space="preserve"> *creds =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*digest = </w:t>
      </w:r>
      <w:r>
        <w:rPr>
          <w:rFonts w:eastAsia="Times New Roman" w:cs="Courier New" w:ascii="Courier New" w:hAnsi="Courier New"/>
          <w:color w:val="333333"/>
          <w:sz w:val="16"/>
          <w:szCs w:val="18"/>
          <w:highlight w:val="red"/>
          <w:lang w:eastAsia="en-US"/>
        </w:rPr>
        <w:t>"sha256"</w:t>
      </w:r>
      <w:r>
        <w:rPr>
          <w:rFonts w:eastAsia="Times New Roman" w:cs="Courier New" w:ascii="Courier New" w:hAnsi="Courier New"/>
          <w:color w:val="333333"/>
          <w:sz w:val="16"/>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ins w:id="112" w:author="David von Oheimb" w:date="2020-04-28T12:39:11Z">
        <w:r>
          <w:rPr>
            <w:rFonts w:eastAsia="Times New Roman" w:cs="Courier New" w:ascii="Courier New" w:hAnsi="Courier New"/>
            <w:b/>
            <w:bCs/>
            <w:color w:val="008800"/>
            <w:sz w:val="16"/>
            <w:szCs w:val="18"/>
            <w:lang w:eastAsia="en-US"/>
          </w:rPr>
          <w:t xml:space="preserve">    </w:t>
        </w:r>
      </w:ins>
      <w:ins w:id="113" w:author="David von Oheimb" w:date="2020-04-28T12:39:11Z">
        <w:r>
          <w:rPr>
            <w:rFonts w:eastAsia="Times New Roman" w:cs="Courier New" w:ascii="Courier New" w:hAnsi="Courier New"/>
            <w:b/>
            <w:bCs/>
            <w:color w:val="008800"/>
            <w:sz w:val="16"/>
            <w:szCs w:val="18"/>
            <w:lang w:eastAsia="en-US"/>
          </w:rPr>
          <w:t>const</w:t>
        </w:r>
      </w:ins>
      <w:ins w:id="114" w:author="David von Oheimb" w:date="2020-04-28T12:39:11Z">
        <w:r>
          <w:rPr>
            <w:rFonts w:eastAsia="Times New Roman" w:cs="Courier New" w:ascii="Courier New" w:hAnsi="Courier New"/>
            <w:color w:val="333333"/>
            <w:sz w:val="16"/>
            <w:szCs w:val="18"/>
            <w:lang w:eastAsia="en-US"/>
          </w:rPr>
          <w:t xml:space="preserve"> </w:t>
        </w:r>
      </w:ins>
      <w:ins w:id="115" w:author="David von Oheimb" w:date="2020-04-28T12:39:11Z">
        <w:r>
          <w:rPr>
            <w:rFonts w:eastAsia="Times New Roman" w:cs="Courier New" w:ascii="Courier New" w:hAnsi="Courier New"/>
            <w:b/>
            <w:bCs/>
            <w:color w:val="333399"/>
            <w:sz w:val="16"/>
            <w:szCs w:val="18"/>
            <w:lang w:eastAsia="en-US"/>
          </w:rPr>
          <w:t>char</w:t>
        </w:r>
      </w:ins>
      <w:ins w:id="116" w:author="David von Oheimb" w:date="2020-04-28T12:39:11Z">
        <w:r>
          <w:rPr>
            <w:rFonts w:eastAsia="Times New Roman" w:cs="Courier New" w:ascii="Courier New" w:hAnsi="Courier New"/>
            <w:color w:val="333333"/>
            <w:sz w:val="16"/>
            <w:szCs w:val="18"/>
            <w:lang w:eastAsia="en-US"/>
          </w:rPr>
          <w:t xml:space="preserve"> *</w:t>
        </w:r>
      </w:ins>
      <w:ins w:id="117" w:author="David von Oheimb" w:date="2020-04-28T12:39:11Z">
        <w:r>
          <w:rPr>
            <w:rFonts w:eastAsia="Times New Roman" w:cs="Courier New" w:ascii="Courier New" w:hAnsi="Courier New"/>
            <w:color w:val="333333"/>
            <w:sz w:val="16"/>
            <w:szCs w:val="18"/>
            <w:lang w:eastAsia="en-US"/>
          </w:rPr>
          <w:t>mac</w:t>
        </w:r>
      </w:ins>
      <w:ins w:id="118" w:author="David von Oheimb" w:date="2020-04-28T12:39:11Z">
        <w:r>
          <w:rPr>
            <w:rFonts w:eastAsia="Times New Roman" w:cs="Courier New" w:ascii="Courier New" w:hAnsi="Courier New"/>
            <w:color w:val="333333"/>
            <w:sz w:val="16"/>
            <w:szCs w:val="18"/>
            <w:lang w:eastAsia="en-US"/>
          </w:rPr>
          <w:t xml:space="preserve"> = </w:t>
        </w:r>
      </w:ins>
      <w:ins w:id="119" w:author="David von Oheimb" w:date="2020-04-28T12:39:11Z">
        <w:r>
          <w:rPr>
            <w:rFonts w:eastAsia="Times New Roman" w:cs="Courier New" w:ascii="Courier New" w:hAnsi="Courier New"/>
            <w:color w:val="007020"/>
            <w:sz w:val="16"/>
            <w:szCs w:val="18"/>
            <w:highlight w:val="red"/>
            <w:lang w:val="fr-FR" w:eastAsia="en-US"/>
          </w:rPr>
          <w:t>NULL</w:t>
        </w:r>
      </w:ins>
      <w:ins w:id="120" w:author="David von Oheimb" w:date="2020-04-28T12:39:11Z">
        <w:r>
          <w:rPr>
            <w:rFonts w:eastAsia="Times New Roman" w:cs="Courier New" w:ascii="Courier New" w:hAnsi="Courier New"/>
            <w:color w:val="333333"/>
            <w:sz w:val="16"/>
            <w:szCs w:val="18"/>
            <w:lang w:eastAsia="en-US"/>
          </w:rPr>
          <w:t>;</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lang w:val="fr-FR"/>
        </w:rPr>
        <w:t>OSSL_</w:t>
      </w:r>
      <w:ins w:id="121" w:author="David von Oheimb" w:date="2020-04-28T09:41:06Z">
        <w:r>
          <w:rPr>
            <w:rFonts w:eastAsia="Arial Unicode MS" w:cs="Courier New" w:ascii="Courier New" w:hAnsi="Courier New"/>
            <w:b/>
            <w:bCs/>
            <w:color w:val="333399"/>
            <w:sz w:val="16"/>
            <w:szCs w:val="18"/>
            <w:lang w:val="fr-FR"/>
          </w:rPr>
          <w:t>CMP</w:t>
        </w:r>
      </w:ins>
      <w:del w:id="122" w:author="David von Oheimb" w:date="2020-04-28T09:41:08Z">
        <w:r>
          <w:rPr>
            <w:rFonts w:eastAsia="Times New Roman" w:cs="Courier New" w:ascii="Courier New" w:hAnsi="Courier New"/>
            <w:b/>
            <w:bCs/>
            <w:color w:val="333399"/>
            <w:sz w:val="16"/>
            <w:szCs w:val="18"/>
            <w:lang w:val="fr-FR" w:eastAsia="en-US"/>
          </w:rPr>
          <w:delText>cmp</w:delText>
        </w:r>
      </w:del>
      <w:r>
        <w:rPr>
          <w:rFonts w:eastAsia="Times New Roman" w:cs="Courier New" w:ascii="Courier New" w:hAnsi="Courier New"/>
          <w:b/>
          <w:bCs/>
          <w:color w:val="333399"/>
          <w:sz w:val="16"/>
          <w:szCs w:val="18"/>
          <w:lang w:eastAsia="en-US"/>
        </w:rPr>
        <w:t>_transfer_cb_t</w:t>
      </w:r>
      <w:r>
        <w:rPr>
          <w:rFonts w:eastAsia="Times New Roman" w:cs="Courier New" w:ascii="Courier New" w:hAnsi="Courier New"/>
          <w:color w:val="333333"/>
          <w:sz w:val="16"/>
          <w:szCs w:val="18"/>
          <w:lang w:eastAsia="en-US"/>
        </w:rPr>
        <w:t xml:space="preserve"> transfer_fn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 /* default HTTP(S) transfer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int</w:t>
      </w:r>
      <w:r>
        <w:rPr>
          <w:rFonts w:eastAsia="Times New Roman" w:cs="Courier New" w:ascii="Courier New" w:hAnsi="Courier New"/>
          <w:color w:val="333333"/>
          <w:sz w:val="16"/>
          <w:szCs w:val="18"/>
          <w:lang w:eastAsia="en-US"/>
        </w:rPr>
        <w:t xml:space="preserve"> total_timeout = </w:t>
      </w:r>
      <w:r>
        <w:rPr>
          <w:rFonts w:eastAsia="Times New Roman" w:cs="Courier New" w:ascii="Courier New" w:hAnsi="Courier New"/>
          <w:b/>
          <w:bCs/>
          <w:color w:val="0000DD"/>
          <w:sz w:val="16"/>
          <w:szCs w:val="18"/>
          <w:lang w:eastAsia="en-US"/>
        </w:rPr>
        <w:t>100</w:t>
      </w:r>
      <w:r>
        <w:rPr>
          <w:rFonts w:eastAsia="Times New Roman" w:cs="Courier New" w:ascii="Courier New" w:hAnsi="Courier New"/>
          <w:color w:val="333333"/>
          <w:sz w:val="16"/>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X509_STORE</w:t>
      </w:r>
      <w:r>
        <w:rPr>
          <w:rFonts w:eastAsia="Times New Roman" w:cs="Courier New" w:ascii="Courier New" w:hAnsi="Courier New"/>
          <w:color w:val="333333"/>
          <w:sz w:val="16"/>
          <w:szCs w:val="18"/>
          <w:lang w:eastAsia="en-US"/>
        </w:rPr>
        <w:t xml:space="preserve"> *new_cert_truststore =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implicit_confirm = </w:t>
      </w:r>
      <w:r>
        <w:rPr>
          <w:rFonts w:ascii="Courier New" w:hAnsi="Courier New"/>
          <w:color w:val="333333"/>
          <w:sz w:val="16"/>
          <w:szCs w:val="16"/>
        </w:rPr>
        <w:t>false</w:t>
      </w:r>
      <w:r>
        <w:rPr>
          <w:rFonts w:eastAsia="Times New Roman" w:cs="Courier New" w:ascii="Courier New" w:hAnsi="Courier New"/>
          <w:color w:val="333333"/>
          <w:sz w:val="16"/>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CMPclient_prepare(&amp;ctx, log_fn,</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del w:id="123" w:author="David von Oheimb" w:date="2020-04-28T12:39:32Z">
        <w:r>
          <w:rPr>
            <w:rFonts w:eastAsia="Times New Roman" w:cs="Courier New" w:ascii="Courier New" w:hAnsi="Courier New"/>
            <w:color w:val="333333"/>
            <w:sz w:val="16"/>
            <w:szCs w:val="18"/>
            <w:lang w:eastAsia="en-US"/>
          </w:rPr>
          <w:delText xml:space="preserve">OPTIONAL </w:delText>
        </w:r>
      </w:del>
      <w:r>
        <w:rPr>
          <w:rFonts w:eastAsia="Times New Roman" w:cs="Courier New" w:ascii="Courier New" w:hAnsi="Courier New"/>
          <w:color w:val="333333"/>
          <w:sz w:val="16"/>
          <w:szCs w:val="18"/>
          <w:lang w:eastAsia="en-US"/>
        </w:rPr>
        <w:t xml:space="preserve">cmp_truststore, </w:t>
      </w:r>
      <w:del w:id="124" w:author="David von Oheimb" w:date="2020-04-28T12:39:47Z">
        <w:r>
          <w:rPr>
            <w:rFonts w:eastAsia="Times New Roman" w:cs="Courier New" w:ascii="Courier New" w:hAnsi="Courier New"/>
            <w:color w:val="333333"/>
            <w:sz w:val="16"/>
            <w:szCs w:val="18"/>
            <w:lang w:eastAsia="en-US"/>
          </w:rPr>
          <w:delText xml:space="preserve">OPTIONAL </w:delText>
        </w:r>
      </w:del>
      <w:r>
        <w:rPr>
          <w:rFonts w:eastAsia="Times New Roman" w:cs="Courier New" w:ascii="Courier New" w:hAnsi="Courier New"/>
          <w:color w:val="333333"/>
          <w:sz w:val="16"/>
          <w:szCs w:val="18"/>
          <w:lang w:eastAsia="en-US"/>
        </w:rPr>
        <w:t>recipient,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del w:id="125" w:author="David von Oheimb" w:date="2020-04-28T12:39:44Z">
        <w:r>
          <w:rPr>
            <w:rFonts w:eastAsia="Times New Roman" w:cs="Courier New" w:ascii="Courier New" w:hAnsi="Courier New"/>
            <w:color w:val="333333"/>
            <w:sz w:val="16"/>
            <w:szCs w:val="18"/>
            <w:lang w:eastAsia="en-US"/>
          </w:rPr>
          <w:delText xml:space="preserve">OPTIONAL </w:delText>
        </w:r>
      </w:del>
      <w:r>
        <w:rPr>
          <w:rFonts w:eastAsia="Times New Roman" w:cs="Courier New" w:ascii="Courier New" w:hAnsi="Courier New"/>
          <w:color w:val="333333"/>
          <w:sz w:val="16"/>
          <w:szCs w:val="18"/>
          <w:lang w:eastAsia="en-US"/>
        </w:rPr>
        <w:t xml:space="preserve">untrusted, </w:t>
      </w:r>
      <w:del w:id="126" w:author="David von Oheimb" w:date="2020-04-28T12:39:50Z">
        <w:r>
          <w:rPr>
            <w:rFonts w:eastAsia="Times New Roman" w:cs="Courier New" w:ascii="Courier New" w:hAnsi="Courier New"/>
            <w:color w:val="333333"/>
            <w:sz w:val="16"/>
            <w:szCs w:val="18"/>
            <w:lang w:eastAsia="en-US"/>
          </w:rPr>
          <w:delText xml:space="preserve">OPTIONAL </w:delText>
        </w:r>
      </w:del>
      <w:r>
        <w:rPr>
          <w:rFonts w:eastAsia="Times New Roman" w:cs="Courier New" w:ascii="Courier New" w:hAnsi="Courier New"/>
          <w:color w:val="333333"/>
          <w:sz w:val="16"/>
          <w:szCs w:val="18"/>
          <w:lang w:eastAsia="en-US"/>
        </w:rPr>
        <w:t xml:space="preserve">creds, </w:t>
      </w:r>
      <w:del w:id="127" w:author="David von Oheimb" w:date="2020-04-28T12:39:53Z">
        <w:r>
          <w:rPr>
            <w:rFonts w:eastAsia="Times New Roman" w:cs="Courier New" w:ascii="Courier New" w:hAnsi="Courier New"/>
            <w:color w:val="333333"/>
            <w:sz w:val="16"/>
            <w:szCs w:val="18"/>
            <w:lang w:eastAsia="en-US"/>
          </w:rPr>
          <w:delText xml:space="preserve">OPTIONAL </w:delText>
        </w:r>
      </w:del>
      <w:r>
        <w:rPr>
          <w:rFonts w:eastAsia="Times New Roman" w:cs="Courier New" w:ascii="Courier New" w:hAnsi="Courier New"/>
          <w:color w:val="333333"/>
          <w:sz w:val="16"/>
          <w:szCs w:val="18"/>
          <w:lang w:eastAsia="en-US"/>
        </w:rPr>
        <w:t>digest,</w:t>
      </w:r>
      <w:ins w:id="128" w:author="David von Oheimb" w:date="2020-04-28T12:39:00Z">
        <w:r>
          <w:rPr>
            <w:rFonts w:eastAsia="Times New Roman" w:cs="Courier New" w:ascii="Courier New" w:hAnsi="Courier New"/>
            <w:color w:val="333333"/>
            <w:sz w:val="16"/>
            <w:szCs w:val="18"/>
            <w:lang w:eastAsia="en-US"/>
          </w:rPr>
          <w:t xml:space="preserve"> </w:t>
        </w:r>
      </w:ins>
      <w:ins w:id="129" w:author="David von Oheimb" w:date="2020-04-28T12:39:00Z">
        <w:r>
          <w:rPr>
            <w:rFonts w:eastAsia="Times New Roman" w:cs="Courier New" w:ascii="Courier New" w:hAnsi="Courier New"/>
            <w:color w:val="333333"/>
            <w:sz w:val="16"/>
            <w:szCs w:val="18"/>
            <w:lang w:eastAsia="en-US"/>
          </w:rPr>
          <w:t>mac,</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del w:id="130" w:author="David von Oheimb" w:date="2020-04-28T12:39:43Z">
        <w:r>
          <w:rPr>
            <w:rFonts w:eastAsia="Times New Roman" w:cs="Courier New" w:ascii="Courier New" w:hAnsi="Courier New"/>
            <w:color w:val="333333"/>
            <w:sz w:val="16"/>
            <w:szCs w:val="18"/>
            <w:lang w:eastAsia="en-US"/>
          </w:rPr>
          <w:delText xml:space="preserve">OPTIONAL </w:delText>
        </w:r>
      </w:del>
      <w:r>
        <w:rPr>
          <w:rFonts w:eastAsia="Times New Roman" w:cs="Courier New" w:ascii="Courier New" w:hAnsi="Courier New"/>
          <w:color w:val="333333"/>
          <w:sz w:val="16"/>
          <w:szCs w:val="18"/>
          <w:lang w:eastAsia="en-US"/>
        </w:rPr>
        <w:t>transfer_fn, total_timeout,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del w:id="131" w:author="David von Oheimb" w:date="2020-04-28T12:39:41Z">
        <w:r>
          <w:rPr>
            <w:rFonts w:eastAsia="Times New Roman" w:cs="Courier New" w:ascii="Courier New" w:hAnsi="Courier New"/>
            <w:color w:val="333333"/>
            <w:sz w:val="16"/>
            <w:szCs w:val="18"/>
            <w:lang w:eastAsia="en-US"/>
          </w:rPr>
          <w:delText xml:space="preserve">OPTIONAL </w:delText>
        </w:r>
      </w:del>
      <w:r>
        <w:rPr>
          <w:rFonts w:eastAsia="Times New Roman" w:cs="Courier New" w:ascii="Courier New" w:hAnsi="Courier New"/>
          <w:color w:val="333333"/>
          <w:sz w:val="16"/>
          <w:lang w:eastAsia="en-US"/>
        </w:rPr>
        <w:t>new_cert_truststore, implicit_confirm);</w:t>
      </w:r>
    </w:p>
    <w:p>
      <w:pPr>
        <w:pStyle w:val="Heading2"/>
        <w:numPr>
          <w:ilvl w:val="1"/>
          <w:numId w:val="2"/>
        </w:numPr>
        <w:rPr/>
      </w:pPr>
      <w:bookmarkStart w:id="41" w:name="_Toc5814394"/>
      <w:r>
        <w:rPr/>
        <w:t>CMPclient_setup_HTTP</w:t>
      </w:r>
      <w:bookmarkEnd w:id="41"/>
    </w:p>
    <w:p>
      <w:pPr>
        <w:pStyle w:val="Normal"/>
        <w:rPr/>
      </w:pPr>
      <w:r>
        <w:rPr/>
        <w:t xml:space="preserve">The function </w:t>
      </w:r>
      <w:r>
        <w:rPr>
          <w:rFonts w:ascii="Courier New" w:hAnsi="Courier New"/>
          <w:b/>
          <w:bCs/>
          <w:color w:val="0066BB"/>
          <w:sz w:val="16"/>
          <w:szCs w:val="16"/>
        </w:rPr>
        <w:t>CMPclient_setup_HTTP()</w:t>
      </w:r>
      <w:r>
        <w:rPr/>
        <w:t xml:space="preserve"> sets up in the given CMP context the parameters relevant for HTTP transfer. As mentioned in section </w:t>
      </w:r>
      <w:r>
        <w:rPr/>
        <w:fldChar w:fldCharType="begin"/>
      </w:r>
      <w:r>
        <w:rPr/>
        <w:instrText> REF _Ref507656008 \r \h </w:instrText>
      </w:r>
      <w:r>
        <w:rPr/>
        <w:fldChar w:fldCharType="separate"/>
      </w:r>
      <w:r>
        <w:rPr/>
        <w:t>2</w:t>
      </w:r>
      <w:r>
        <w:rPr/>
        <w:fldChar w:fldCharType="end"/>
      </w:r>
      <w:r>
        <w:rPr/>
        <w:t xml:space="preserve">, this is only needed if HTTP(S) is used. All string parameters are copied and so may be deallocated immediately. The optional </w:t>
      </w:r>
      <w:r>
        <w:rPr>
          <w:rFonts w:ascii="Courier New" w:hAnsi="Courier New"/>
          <w:color w:val="333333"/>
          <w:sz w:val="16"/>
          <w:szCs w:val="16"/>
        </w:rPr>
        <w:t>tls</w:t>
      </w:r>
      <w:r>
        <w:rPr/>
        <w:t xml:space="preserve"> parameter is not copied, so must not be deallocated before invoking </w:t>
      </w:r>
      <w:r>
        <w:rPr>
          <w:rFonts w:ascii="Courier New" w:hAnsi="Courier New"/>
          <w:b/>
          <w:bCs/>
          <w:color w:val="0066BB"/>
          <w:sz w:val="16"/>
          <w:szCs w:val="16"/>
        </w:rPr>
        <w:t>CMPclient_finish()</w:t>
      </w:r>
      <w:r>
        <w:rPr/>
        <w:t>.</w:t>
      </w:r>
    </w:p>
    <w:tbl>
      <w:tblPr>
        <w:tblW w:w="9180"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1701"/>
        <w:gridCol w:w="996"/>
        <w:gridCol w:w="5490"/>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ctx      </w:t>
            </w:r>
          </w:p>
        </w:tc>
        <w:tc>
          <w:tcPr>
            <w:tcW w:w="5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 xml:space="preserve">CMP context to be filled </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008800"/>
                <w:sz w:val="16"/>
                <w:szCs w:val="16"/>
                <w:lang w:val="en-US"/>
              </w:rPr>
            </w:pPr>
            <w:r>
              <w:rPr>
                <w:rFonts w:ascii="Courier New" w:hAnsi="Courier New"/>
                <w:b/>
                <w:bCs/>
                <w:color w:val="008800"/>
                <w:sz w:val="16"/>
                <w:szCs w:val="16"/>
                <w:lang w:val="en-US"/>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server</w:t>
            </w:r>
          </w:p>
        </w:tc>
        <w:tc>
          <w:tcPr>
            <w:tcW w:w="5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Server address, of the form </w:t>
            </w:r>
            <w:r>
              <w:rPr>
                <w:rFonts w:ascii="Courier New" w:hAnsi="Courier New"/>
                <w:b/>
                <w:bCs/>
                <w:color w:val="008800"/>
                <w:sz w:val="16"/>
                <w:szCs w:val="16"/>
                <w:lang w:val="en-US"/>
              </w:rPr>
              <w:t>"&lt;name/ip&gt;[:&lt;port&gt;]"</w:t>
            </w:r>
            <w:r>
              <w:rPr>
                <w:rFonts w:eastAsia="MS Mincho" w:cs="Times New Roman" w:ascii="Arial" w:hAnsi="Arial"/>
                <w:sz w:val="22"/>
                <w:lang w:val="en-US"/>
              </w:rPr>
              <w:t xml:space="preserve"> </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with the default port being 8080</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008800"/>
                <w:sz w:val="16"/>
                <w:szCs w:val="16"/>
                <w:lang w:val="en-US"/>
              </w:rPr>
            </w:pPr>
            <w:r>
              <w:rPr>
                <w:rFonts w:ascii="Courier New" w:hAnsi="Courier New"/>
                <w:b/>
                <w:bCs/>
                <w:color w:val="008800"/>
                <w:sz w:val="16"/>
                <w:szCs w:val="16"/>
                <w:lang w:val="en-US"/>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path  </w:t>
            </w:r>
          </w:p>
        </w:tc>
        <w:tc>
          <w:tcPr>
            <w:tcW w:w="5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Server HTTP path (aka CMP alias)</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int</w:t>
            </w:r>
            <w:r>
              <w:rPr>
                <w:rFonts w:ascii="Courier New" w:hAnsi="Courier New"/>
                <w:color w:val="333333"/>
                <w:sz w:val="16"/>
                <w:szCs w:val="16"/>
                <w:lang w:val="en-US"/>
              </w:rPr>
              <w:t xml:space="preserve">         </w:t>
            </w:r>
          </w:p>
        </w:tc>
        <w:tc>
          <w:tcPr>
            <w:tcW w:w="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timeout       </w:t>
            </w:r>
          </w:p>
        </w:tc>
        <w:tc>
          <w:tcPr>
            <w:tcW w:w="5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eastAsia="MS Mincho" w:cs="Times New Roman" w:ascii="Arial" w:hAnsi="Arial"/>
                <w:sz w:val="22"/>
                <w:lang w:val="en-US"/>
              </w:rPr>
              <w:t>Maximum time (in seconds) a single response to an HTTP POST request may take, or 0 for infinite,</w:t>
            </w:r>
            <w:ins w:id="132" w:author="David von Oheimb" w:date="2020-04-28T13:12:20Z">
              <w:r>
                <w:rPr>
                  <w:rFonts w:eastAsia="MS Mincho" w:cs="Times New Roman" w:ascii="Arial" w:hAnsi="Arial"/>
                  <w:sz w:val="22"/>
                  <w:lang w:val="en-US"/>
                </w:rPr>
                <w:br/>
              </w:r>
            </w:ins>
            <w:r>
              <w:rPr>
                <w:rFonts w:eastAsia="MS Mincho" w:cs="Times New Roman" w:ascii="Arial" w:hAnsi="Arial"/>
                <w:sz w:val="22"/>
                <w:lang w:val="en-US"/>
              </w:rPr>
              <w:t xml:space="preserve">or </w:t>
            </w:r>
            <w:r>
              <w:rPr>
                <w:rFonts w:ascii="Courier New" w:hAnsi="Courier New"/>
                <w:color w:val="333333"/>
                <w:sz w:val="18"/>
                <w:szCs w:val="16"/>
                <w:lang w:val="en-US"/>
              </w:rPr>
              <w:t>&lt; 0</w:t>
            </w:r>
            <w:r>
              <w:rPr>
                <w:rFonts w:eastAsia="MS Mincho" w:cs="Times New Roman" w:ascii="Arial" w:hAnsi="Arial"/>
                <w:sz w:val="22"/>
                <w:lang w:val="en-US"/>
              </w:rPr>
              <w:t xml:space="preserve"> for default, which is 120 seconds</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SSL_CTX</w:t>
            </w:r>
            <w:r>
              <w:rPr>
                <w:rFonts w:ascii="Courier New" w:hAnsi="Courier New"/>
                <w:color w:val="333333"/>
                <w:sz w:val="16"/>
                <w:szCs w:val="16"/>
                <w:lang w:val="en-US"/>
              </w:rPr>
              <w:t xml:space="preserve"> *</w:t>
            </w:r>
          </w:p>
        </w:tc>
        <w:tc>
          <w:tcPr>
            <w:tcW w:w="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tls</w:t>
            </w:r>
          </w:p>
        </w:tc>
        <w:tc>
          <w:tcPr>
            <w:tcW w:w="5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fill="FFFFFF" w:val="clear"/>
              <w:spacing w:lineRule="auto" w:line="300" w:before="0" w:after="120"/>
              <w:jc w:val="both"/>
              <w:rPr/>
            </w:pPr>
            <w:r>
              <w:rPr>
                <w:rFonts w:eastAsia="MS Mincho" w:cs="Times New Roman" w:ascii="Arial" w:hAnsi="Arial"/>
                <w:sz w:val="22"/>
                <w:lang w:val="en-US"/>
              </w:rPr>
              <w:t xml:space="preserve">The TLS parameters if TLS shall be used, else </w:t>
            </w:r>
            <w:r>
              <w:rPr>
                <w:rFonts w:ascii="Courier New" w:hAnsi="Courier New"/>
                <w:color w:val="333333"/>
                <w:sz w:val="16"/>
                <w:szCs w:val="16"/>
                <w:lang w:val="en-US"/>
              </w:rPr>
              <w:t>NULL</w:t>
            </w:r>
            <w:r>
              <w:rPr>
                <w:rFonts w:eastAsia="MS Mincho" w:cs="Times New Roman" w:ascii="Arial" w:hAnsi="Arial"/>
                <w:sz w:val="22"/>
                <w:lang w:val="en-US"/>
              </w:rPr>
              <w:t>.</w:t>
              <w:br/>
              <w:t xml:space="preserve">For efficiency this data structure is not copied but its reference counter is incremented on success. </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Although it might get modified, it may be reused.</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proxy</w:t>
            </w:r>
          </w:p>
        </w:tc>
        <w:tc>
          <w:tcPr>
            <w:tcW w:w="5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r>
              <w:rPr>
                <w:rFonts w:eastAsia="MS Mincho" w:cs="Times New Roman" w:ascii="Arial" w:hAnsi="Arial"/>
                <w:sz w:val="22"/>
                <w:lang w:val="en-US"/>
              </w:rPr>
              <w:t>HTTP</w:t>
            </w:r>
            <w:ins w:id="133" w:author="David von Oheimb" w:date="2020-04-23T21:02:40Z">
              <w:r>
                <w:rPr>
                  <w:rFonts w:eastAsia="MS Mincho" w:cs="Times New Roman" w:ascii="Arial" w:hAnsi="Arial"/>
                  <w:sz w:val="22"/>
                  <w:lang w:val="en-US"/>
                </w:rPr>
                <w:t>(S</w:t>
              </w:r>
            </w:ins>
            <w:ins w:id="134" w:author="David von Oheimb" w:date="2020-04-23T21:03:25Z">
              <w:r>
                <w:rPr>
                  <w:rFonts w:eastAsia="MS Mincho" w:cs="Times New Roman" w:ascii="Arial" w:hAnsi="Arial"/>
                  <w:sz w:val="22"/>
                  <w:lang w:val="en-US"/>
                </w:rPr>
                <w:t>)</w:t>
              </w:r>
            </w:ins>
            <w:r>
              <w:rPr>
                <w:rFonts w:eastAsia="MS Mincho" w:cs="Times New Roman" w:ascii="Arial" w:hAnsi="Arial"/>
                <w:sz w:val="22"/>
                <w:lang w:val="en-US"/>
              </w:rPr>
              <w:t xml:space="preserve"> proxy address, of the form </w:t>
            </w:r>
            <w:ins w:id="135" w:author="David von Oheimb" w:date="2020-04-24T07:24:07Z">
              <w:r>
                <w:rPr>
                  <w:rFonts w:eastAsia="MS Mincho" w:cs="Times New Roman" w:ascii="Arial" w:hAnsi="Arial"/>
                  <w:sz w:val="22"/>
                  <w:lang w:val="en-US"/>
                </w:rPr>
                <w:br/>
              </w:r>
            </w:ins>
            <w:r>
              <w:rPr>
                <w:rFonts w:ascii="Courier New" w:hAnsi="Courier New"/>
                <w:b/>
                <w:bCs/>
                <w:color w:val="008800"/>
                <w:sz w:val="16"/>
                <w:szCs w:val="16"/>
                <w:lang w:val="en-US"/>
              </w:rPr>
              <w:t>"</w:t>
            </w:r>
            <w:r>
              <w:rPr>
                <w:rFonts w:eastAsia="Arial Unicode MS" w:cs="Courier New" w:ascii="Courier New" w:hAnsi="Courier New"/>
                <w:b/>
                <w:bCs/>
                <w:color w:val="008800"/>
                <w:sz w:val="16"/>
                <w:szCs w:val="16"/>
                <w:lang w:val="en-US" w:eastAsia="ja-JP"/>
              </w:rPr>
              <w:t>[</w:t>
            </w:r>
            <w:r>
              <w:rPr>
                <w:rFonts w:ascii="Courier New" w:hAnsi="Courier New"/>
                <w:b/>
                <w:bCs/>
                <w:color w:val="008800"/>
                <w:sz w:val="16"/>
                <w:szCs w:val="16"/>
                <w:lang w:val="en-US"/>
              </w:rPr>
              <w:t>http</w:t>
            </w:r>
            <w:ins w:id="136" w:author="David von Oheimb" w:date="2020-04-24T07:23:45Z">
              <w:r>
                <w:rPr>
                  <w:rFonts w:ascii="Courier New" w:hAnsi="Courier New"/>
                  <w:b/>
                  <w:bCs/>
                  <w:color w:val="008800"/>
                  <w:sz w:val="16"/>
                  <w:szCs w:val="16"/>
                  <w:lang w:val="en-US"/>
                </w:rPr>
                <w:t>[s]</w:t>
              </w:r>
            </w:ins>
            <w:r>
              <w:rPr>
                <w:rFonts w:ascii="Courier New" w:hAnsi="Courier New"/>
                <w:b/>
                <w:bCs/>
                <w:color w:val="008800"/>
                <w:sz w:val="16"/>
                <w:szCs w:val="16"/>
                <w:lang w:val="en-US"/>
              </w:rPr>
              <w:t>://]&lt;name_or_ipaddr&gt;[:&lt;port&gt;]"</w:t>
            </w:r>
            <w:r>
              <w:rPr>
                <w:rFonts w:eastAsia="MS Mincho" w:cs="Times New Roman" w:ascii="Arial" w:hAnsi="Arial"/>
                <w:sz w:val="22"/>
                <w:lang w:val="en-US"/>
              </w:rPr>
              <w:t xml:space="preserve">, </w:t>
            </w:r>
            <w:ins w:id="137" w:author="David von Oheimb" w:date="2020-04-24T07:26:39Z">
              <w:r>
                <w:rPr>
                  <w:rFonts w:eastAsia="MS Mincho" w:cs="Times New Roman" w:ascii="Arial" w:hAnsi="Arial"/>
                  <w:sz w:val="22"/>
                  <w:lang w:val="en-US"/>
                </w:rPr>
                <w:br/>
              </w:r>
            </w:ins>
            <w:r>
              <w:rPr>
                <w:rFonts w:eastAsia="MS Mincho" w:cs="Times New Roman" w:ascii="Arial" w:hAnsi="Arial"/>
                <w:sz w:val="22"/>
                <w:lang w:val="en-US"/>
              </w:rPr>
              <w:t>with the default port being 80</w:t>
            </w:r>
            <w:del w:id="138" w:author="David von Oheimb" w:date="2020-04-23T21:06:59Z">
              <w:r>
                <w:rPr>
                  <w:rFonts w:eastAsia="MS Mincho" w:cs="Times New Roman" w:ascii="Arial" w:hAnsi="Arial"/>
                  <w:sz w:val="22"/>
                  <w:lang w:val="en-US"/>
                </w:rPr>
                <w:delText>80</w:delText>
              </w:r>
            </w:del>
            <w:r>
              <w:rPr>
                <w:rFonts w:eastAsia="MS Mincho" w:cs="Times New Roman" w:ascii="Arial" w:hAnsi="Arial"/>
                <w:sz w:val="22"/>
                <w:lang w:val="en-US"/>
              </w:rPr>
              <w:t>.</w:t>
              <w:br/>
            </w:r>
            <w:ins w:id="139" w:author="David von Oheimb" w:date="2020-04-24T07:55:57Z">
              <w:r>
                <w:rPr>
                  <w:rFonts w:eastAsia="MS Mincho" w:cs="Times New Roman" w:ascii="Arial" w:hAnsi="Arial"/>
                  <w:sz w:val="22"/>
                  <w:lang w:val="en-US"/>
                </w:rPr>
                <w:t>Its default</w:t>
              </w:r>
            </w:ins>
            <w:ins w:id="140" w:author="David von Oheimb" w:date="2020-04-24T07:56:01Z">
              <w:r>
                <w:rPr>
                  <w:rFonts w:eastAsia="MS Mincho" w:cs="Times New Roman" w:ascii="Arial" w:hAnsi="Arial"/>
                  <w:sz w:val="22"/>
                  <w:lang w:val="en-US"/>
                </w:rPr>
                <w:t xml:space="preserve"> is</w:t>
              </w:r>
            </w:ins>
            <w:del w:id="141" w:author="David von Oheimb" w:date="2020-04-24T07:56:25Z">
              <w:r>
                <w:rPr>
                  <w:rFonts w:eastAsia="MS Mincho" w:cs="Times New Roman" w:ascii="Arial" w:hAnsi="Arial"/>
                  <w:sz w:val="22"/>
                  <w:lang w:val="en-US"/>
                </w:rPr>
                <w:delText>This argument may be overridden by</w:delText>
              </w:r>
            </w:del>
            <w:r>
              <w:rPr>
                <w:rFonts w:eastAsia="MS Mincho" w:cs="Times New Roman" w:ascii="Arial" w:hAnsi="Arial"/>
                <w:sz w:val="22"/>
                <w:lang w:val="en-US"/>
              </w:rPr>
              <w:t xml:space="preserve"> the environment variable </w:t>
            </w:r>
            <w:r>
              <w:rPr>
                <w:rFonts w:ascii="Courier New" w:hAnsi="Courier New"/>
                <w:b/>
                <w:bCs/>
                <w:color w:val="333399"/>
                <w:sz w:val="16"/>
                <w:szCs w:val="16"/>
                <w:lang w:val="en-US"/>
              </w:rPr>
              <w:t>http_proxy</w:t>
            </w:r>
            <w:ins w:id="142" w:author="David von Oheimb" w:date="2020-04-24T07:20:17Z">
              <w:r>
                <w:rPr>
                  <w:rFonts w:eastAsia="MS Mincho" w:cs="Times New Roman" w:ascii="Arial" w:hAnsi="Arial"/>
                  <w:b/>
                  <w:bCs/>
                  <w:color w:val="333399"/>
                  <w:sz w:val="22"/>
                  <w:szCs w:val="16"/>
                  <w:lang w:val="en-US"/>
                </w:rPr>
                <w:t xml:space="preserve"> </w:t>
              </w:r>
            </w:ins>
            <w:ins w:id="143" w:author="David von Oheimb" w:date="2020-04-24T07:20:17Z">
              <w:r>
                <w:rPr>
                  <w:rFonts w:eastAsia="MS Mincho" w:cs="Times New Roman" w:ascii="Arial" w:hAnsi="Arial"/>
                  <w:b/>
                  <w:bCs/>
                  <w:color w:val="333399"/>
                  <w:sz w:val="22"/>
                  <w:szCs w:val="16"/>
                  <w:lang w:val="en-US"/>
                </w:rPr>
                <w:t xml:space="preserve">or </w:t>
              </w:r>
            </w:ins>
            <w:ins w:id="144" w:author="David von Oheimb" w:date="2020-04-24T07:20:17Z">
              <w:r>
                <w:rPr>
                  <w:rFonts w:ascii="Courier New" w:hAnsi="Courier New"/>
                  <w:b/>
                  <w:bCs/>
                  <w:color w:val="333399"/>
                  <w:sz w:val="16"/>
                  <w:szCs w:val="16"/>
                  <w:lang w:val="en-US"/>
                </w:rPr>
                <w:t>http</w:t>
              </w:r>
            </w:ins>
            <w:ins w:id="145" w:author="David von Oheimb" w:date="2020-04-24T07:20:17Z">
              <w:r>
                <w:rPr>
                  <w:rFonts w:ascii="Courier New" w:hAnsi="Courier New"/>
                  <w:b/>
                  <w:bCs/>
                  <w:color w:val="333399"/>
                  <w:sz w:val="16"/>
                  <w:szCs w:val="16"/>
                  <w:lang w:val="en-US"/>
                </w:rPr>
                <w:t>s</w:t>
              </w:r>
            </w:ins>
            <w:ins w:id="146" w:author="David von Oheimb" w:date="2020-04-24T07:20:17Z">
              <w:r>
                <w:rPr>
                  <w:rFonts w:ascii="Courier New" w:hAnsi="Courier New"/>
                  <w:b/>
                  <w:bCs/>
                  <w:color w:val="333399"/>
                  <w:sz w:val="16"/>
                  <w:szCs w:val="16"/>
                  <w:lang w:val="en-US"/>
                </w:rPr>
                <w:t>_proxy</w:t>
              </w:r>
            </w:ins>
            <w:ins w:id="147" w:author="David von Oheimb" w:date="2020-04-24T07:20:17Z">
              <w:r>
                <w:rPr>
                  <w:rFonts w:eastAsia="MS Mincho" w:cs="Times New Roman" w:ascii="Arial" w:hAnsi="Arial"/>
                  <w:b/>
                  <w:bCs/>
                  <w:color w:val="333399"/>
                  <w:sz w:val="22"/>
                  <w:szCs w:val="16"/>
                  <w:lang w:val="en-US"/>
                </w:rPr>
                <w:t xml:space="preserve">, </w:t>
              </w:r>
            </w:ins>
            <w:ins w:id="148" w:author="David von Oheimb" w:date="2020-04-24T07:20:17Z">
              <w:r>
                <w:rPr>
                  <w:rFonts w:eastAsia="MS Mincho" w:cs="Times New Roman" w:ascii="Arial" w:hAnsi="Arial"/>
                  <w:b/>
                  <w:bCs/>
                  <w:color w:val="333399"/>
                  <w:sz w:val="22"/>
                  <w:szCs w:val="16"/>
                  <w:lang w:val="en-US"/>
                </w:rPr>
                <w:t>respectively</w:t>
              </w:r>
            </w:ins>
            <w:r>
              <w:rPr>
                <w:rFonts w:eastAsia="MS Mincho" w:cs="Times New Roman" w:ascii="Arial" w:hAnsi="Arial"/>
                <w:sz w:val="22"/>
                <w:lang w:val="en-US"/>
              </w:rPr>
              <w:t xml:space="preserve">. No proxy is used if the server </w:t>
            </w:r>
            <w:ins w:id="149" w:author="David von Oheimb" w:date="2020-04-24T07:27:25Z">
              <w:r>
                <w:rPr>
                  <w:rFonts w:eastAsia="MS Mincho" w:cs="Times New Roman" w:ascii="Arial" w:hAnsi="Arial"/>
                  <w:sz w:val="22"/>
                  <w:lang w:val="en-US"/>
                </w:rPr>
                <w:t>address</w:t>
              </w:r>
            </w:ins>
            <w:del w:id="150" w:author="David von Oheimb" w:date="2020-04-24T07:27:29Z">
              <w:r>
                <w:rPr>
                  <w:rFonts w:eastAsia="MS Mincho" w:cs="Times New Roman" w:ascii="Arial" w:hAnsi="Arial"/>
                  <w:sz w:val="22"/>
                  <w:lang w:val="en-US"/>
                </w:rPr>
                <w:delText>name</w:delText>
              </w:r>
            </w:del>
            <w:r>
              <w:rPr>
                <w:rFonts w:eastAsia="MS Mincho" w:cs="Times New Roman" w:ascii="Arial" w:hAnsi="Arial"/>
                <w:sz w:val="22"/>
                <w:lang w:val="en-US"/>
              </w:rPr>
              <w:t xml:space="preserve"> is </w:t>
            </w:r>
            <w:ins w:id="151" w:author="David von Oheimb" w:date="2020-04-24T07:57:43Z">
              <w:r>
                <w:rPr>
                  <w:rFonts w:eastAsia="MS Mincho" w:cs="Times New Roman" w:ascii="Arial" w:hAnsi="Arial"/>
                  <w:sz w:val="22"/>
                  <w:lang w:val="en-US"/>
                </w:rPr>
                <w:t>overridden by the no_proxy setting (see below)</w:t>
              </w:r>
            </w:ins>
            <w:del w:id="152" w:author="David von Oheimb" w:date="2020-04-24T08:01:14Z">
              <w:r>
                <w:rPr>
                  <w:rFonts w:eastAsia="MS Mincho" w:cs="Times New Roman" w:ascii="Arial" w:hAnsi="Arial"/>
                  <w:sz w:val="22"/>
                  <w:lang w:val="en-US"/>
                </w:rPr>
                <w:delText xml:space="preserve">the environment variable </w:delText>
              </w:r>
            </w:del>
            <w:del w:id="153" w:author="David von Oheimb" w:date="2020-04-24T08:01:14Z">
              <w:r>
                <w:rPr>
                  <w:rFonts w:eastAsia="MS Mincho" w:cs="Times New Roman" w:ascii="Courier New" w:hAnsi="Courier New"/>
                  <w:b/>
                  <w:bCs/>
                  <w:color w:val="333399"/>
                  <w:sz w:val="16"/>
                  <w:szCs w:val="16"/>
                  <w:lang w:val="en-US"/>
                </w:rPr>
                <w:delText>no_proxy</w:delText>
              </w:r>
            </w:del>
            <w:del w:id="154" w:author="David von Oheimb" w:date="2020-04-24T08:02:54Z">
              <w:r>
                <w:rPr>
                  <w:rFonts w:eastAsia="MS Mincho" w:cs="Times New Roman" w:ascii="Arial" w:hAnsi="Arial"/>
                  <w:b/>
                  <w:bCs/>
                  <w:color w:val="333399"/>
                  <w:sz w:val="22"/>
                  <w:szCs w:val="16"/>
                  <w:lang w:val="en-US"/>
                </w:rPr>
                <w:delText xml:space="preserve"> </w:delText>
              </w:r>
            </w:del>
            <w:r>
              <w:rPr>
                <w:rFonts w:eastAsia="MS Mincho" w:cs="Times New Roman" w:ascii="Arial" w:hAnsi="Arial"/>
                <w:sz w:val="22"/>
                <w:lang w:val="en-US"/>
              </w:rPr>
              <w:t xml:space="preserve">. </w:t>
            </w:r>
          </w:p>
        </w:tc>
      </w:tr>
      <w:tr>
        <w:trPr/>
        <w:tc>
          <w:tcPr>
            <w:tcW w:w="9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ins w:id="155" w:author="David von Oheimb" w:date="2020-04-23T21:01:09Z">
              <w:r>
                <w:rPr>
                  <w:rFonts w:ascii="Courier New" w:hAnsi="Courier New"/>
                  <w:color w:val="333333"/>
                  <w:sz w:val="16"/>
                  <w:szCs w:val="16"/>
                  <w:lang w:val="en-US"/>
                </w:rPr>
                <w:t>OPTIONAL</w:t>
              </w:r>
            </w:ins>
          </w:p>
        </w:tc>
        <w:tc>
          <w:tcPr>
            <w:tcW w:w="170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56" w:author="David von Oheimb" w:date="2020-04-23T21:01:09Z">
              <w:r>
                <w:rPr>
                  <w:rFonts w:ascii="Courier New" w:hAnsi="Courier New"/>
                  <w:b/>
                  <w:bCs/>
                  <w:color w:val="008800"/>
                  <w:sz w:val="16"/>
                  <w:szCs w:val="16"/>
                  <w:lang w:val="en-US"/>
                </w:rPr>
                <w:t>const</w:t>
              </w:r>
            </w:ins>
            <w:ins w:id="157" w:author="David von Oheimb" w:date="2020-04-23T21:01:09Z">
              <w:r>
                <w:rPr>
                  <w:rFonts w:ascii="Courier New" w:hAnsi="Courier New"/>
                  <w:color w:val="333333"/>
                  <w:sz w:val="16"/>
                  <w:szCs w:val="16"/>
                  <w:lang w:val="en-US"/>
                </w:rPr>
                <w:t xml:space="preserve"> </w:t>
              </w:r>
            </w:ins>
            <w:ins w:id="158" w:author="David von Oheimb" w:date="2020-04-23T21:01:09Z">
              <w:r>
                <w:rPr>
                  <w:rFonts w:ascii="Courier New" w:hAnsi="Courier New"/>
                  <w:b/>
                  <w:bCs/>
                  <w:color w:val="333399"/>
                  <w:sz w:val="16"/>
                  <w:szCs w:val="16"/>
                  <w:lang w:val="en-US"/>
                </w:rPr>
                <w:t>char</w:t>
              </w:r>
            </w:ins>
            <w:ins w:id="159" w:author="David von Oheimb" w:date="2020-04-23T21:01:09Z">
              <w:r>
                <w:rPr>
                  <w:rFonts w:ascii="Courier New" w:hAnsi="Courier New"/>
                  <w:color w:val="333333"/>
                  <w:sz w:val="16"/>
                  <w:szCs w:val="16"/>
                  <w:lang w:val="en-US"/>
                </w:rPr>
                <w:t xml:space="preserve"> *</w:t>
              </w:r>
            </w:ins>
          </w:p>
        </w:tc>
        <w:tc>
          <w:tcPr>
            <w:tcW w:w="99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60" w:author="David von Oheimb" w:date="2020-04-23T21:01:09Z">
              <w:r>
                <w:rPr>
                  <w:rFonts w:ascii="Courier New" w:hAnsi="Courier New"/>
                  <w:color w:val="333333"/>
                  <w:sz w:val="16"/>
                  <w:szCs w:val="16"/>
                  <w:lang w:val="en-US"/>
                </w:rPr>
                <w:t>no_</w:t>
              </w:r>
            </w:ins>
            <w:ins w:id="161" w:author="David von Oheimb" w:date="2020-04-23T21:01:09Z">
              <w:r>
                <w:rPr>
                  <w:rFonts w:ascii="Courier New" w:hAnsi="Courier New"/>
                  <w:color w:val="333333"/>
                  <w:sz w:val="16"/>
                  <w:szCs w:val="16"/>
                  <w:lang w:val="en-US"/>
                </w:rPr>
                <w:t>proxy</w:t>
              </w:r>
            </w:ins>
          </w:p>
        </w:tc>
        <w:tc>
          <w:tcPr>
            <w:tcW w:w="5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ins w:id="162" w:author="David von Oheimb" w:date="2020-04-24T08:00:24Z">
              <w:r>
                <w:rPr>
                  <w:rFonts w:eastAsia="MS Mincho" w:cs="Times New Roman" w:ascii="Arial" w:hAnsi="Arial"/>
                  <w:sz w:val="22"/>
                  <w:lang w:val="en-US"/>
                </w:rPr>
                <w:t xml:space="preserve">List of IP addresses and/or DNS names of servers not use an HTTP(S) proxy for, separated by commas and/or whitespace. </w:t>
                <w:br/>
                <w:t>Default is the env</w:t>
              </w:r>
            </w:ins>
            <w:ins w:id="163" w:author="David von Oheimb" w:date="2020-04-24T08:00:24Z">
              <w:r>
                <w:rPr>
                  <w:rFonts w:eastAsia="MS Mincho" w:cs="Times New Roman" w:ascii="Arial" w:hAnsi="Arial"/>
                  <w:sz w:val="22"/>
                  <w:lang w:val="en-US"/>
                </w:rPr>
                <w:t>ironment</w:t>
              </w:r>
            </w:ins>
            <w:ins w:id="164" w:author="David von Oheimb" w:date="2020-04-24T08:00:24Z">
              <w:r>
                <w:rPr>
                  <w:rFonts w:eastAsia="MS Mincho" w:cs="Times New Roman" w:ascii="Arial" w:hAnsi="Arial"/>
                  <w:sz w:val="22"/>
                  <w:lang w:val="en-US"/>
                </w:rPr>
                <w:t xml:space="preserve"> variable </w:t>
              </w:r>
            </w:ins>
            <w:ins w:id="165" w:author="David von Oheimb" w:date="2020-04-24T08:00:24Z">
              <w:r>
                <w:rPr>
                  <w:rFonts w:eastAsia="MS Mincho" w:cs="Times New Roman" w:ascii="Courier New" w:hAnsi="Courier New"/>
                  <w:b/>
                  <w:bCs/>
                  <w:color w:val="333399"/>
                  <w:sz w:val="16"/>
                  <w:szCs w:val="16"/>
                  <w:lang w:val="en-US"/>
                </w:rPr>
                <w:t>no_proxy</w:t>
              </w:r>
            </w:ins>
            <w:ins w:id="166" w:author="David von Oheimb" w:date="2020-04-24T08:00:24Z">
              <w:r>
                <w:rPr>
                  <w:rFonts w:eastAsia="MS Mincho" w:cs="Times New Roman" w:ascii="Arial" w:hAnsi="Arial"/>
                  <w:sz w:val="22"/>
                  <w:lang w:val="en-US"/>
                </w:rPr>
                <w:t>.</w:t>
              </w:r>
            </w:ins>
          </w:p>
        </w:tc>
      </w:tr>
    </w:tbl>
    <w:p>
      <w:pPr>
        <w:pStyle w:val="HTMLPreformatted"/>
        <w:shd w:fill="FFFFFF" w:val="clear"/>
        <w:spacing w:lineRule="auto" w:line="300" w:before="120" w:after="120"/>
        <w:rPr/>
      </w:pPr>
      <w:r>
        <w:rPr>
          <w:rFonts w:eastAsia="MS Mincho" w:cs="Times New Roman" w:ascii="Arial" w:hAnsi="Arial"/>
          <w:sz w:val="22"/>
          <w:lang w:val="en-US"/>
        </w:rPr>
        <w:t xml:space="preserve">Example use </w:t>
      </w:r>
      <w:r>
        <w:rPr/>
        <w:t>(for the parts replaced by ‘</w:t>
      </w:r>
      <w:r>
        <w:rPr>
          <w:rFonts w:eastAsia="Times New Roman" w:ascii="Courier New" w:hAnsi="Courier New"/>
          <w:color w:val="333333"/>
          <w:sz w:val="18"/>
          <w:lang w:eastAsia="en-US"/>
        </w:rPr>
        <w:t>…</w:t>
      </w:r>
      <w:r>
        <w:rPr/>
        <w:t xml:space="preserve">’ and </w:t>
      </w:r>
      <w:r>
        <w:rPr>
          <w:rFonts w:eastAsia="Times New Roman" w:ascii="Courier New" w:hAnsi="Courier New"/>
          <w:color w:val="333333"/>
          <w:sz w:val="18"/>
          <w:lang w:val="en-US" w:eastAsia="en-US"/>
        </w:rPr>
        <w:t>TLS_new</w:t>
      </w:r>
      <w:r>
        <w:rPr>
          <w:rFonts w:eastAsia="Times New Roman" w:ascii="Courier New" w:hAnsi="Courier New"/>
          <w:color w:val="333333"/>
          <w:sz w:val="18"/>
          <w:lang w:eastAsia="en-US"/>
        </w:rPr>
        <w:t>()</w:t>
      </w:r>
      <w:r>
        <w:rPr/>
        <w:t xml:space="preserve">, see section </w:t>
      </w:r>
      <w:r>
        <w:rPr/>
        <w:fldChar w:fldCharType="begin"/>
      </w:r>
      <w:r>
        <w:rPr/>
        <w:instrText> REF _Ref507602564 \r \h </w:instrText>
      </w:r>
      <w:r>
        <w:rPr/>
        <w:fldChar w:fldCharType="separate"/>
      </w:r>
      <w:r>
        <w:rPr/>
      </w:r>
      <w:r>
        <w:rPr/>
        <w:fldChar w:fldCharType="end"/>
      </w:r>
      <w:ins w:id="167" w:author="David von Oheimb" w:date="2020-04-28T14:50:43Z">
        <w:r>
          <w:rPr/>
          <w:fldChar w:fldCharType="begin"/>
        </w:r>
      </w:ins>
      <w:r>
        <w:rPr/>
        <w:instrText> REF __RefHeading___Toc7952_2160941350 \r \h </w:instrText>
      </w:r>
      <w:r>
        <w:rPr/>
        <w:fldChar w:fldCharType="separate"/>
      </w:r>
      <w:r>
        <w:rPr/>
      </w:r>
      <w:r>
        <w:rPr/>
        <w:fldChar w:fldCharType="end"/>
      </w:r>
      <w:ins w:id="168" w:author="David von Oheimb" w:date="2020-04-28T14:50:43Z">
        <w:r>
          <w:rPr/>
          <w:fldChar w:fldCharType="begin"/>
        </w:r>
      </w:ins>
      <w:r>
        <w:rPr/>
        <w:instrText> REF __RefHeading___Toc7952_2160941350 \r \h </w:instrText>
      </w:r>
      <w:r>
        <w:rPr/>
        <w:fldChar w:fldCharType="separate"/>
      </w:r>
      <w:r>
        <w:rPr/>
      </w:r>
      <w:r>
        <w:rPr/>
        <w:fldChar w:fldCharType="end"/>
      </w:r>
      <w:ins w:id="169" w:author="David von Oheimb" w:date="2020-04-28T14:50:43Z">
        <w:r>
          <w:rPr/>
          <w:fldChar w:fldCharType="begin"/>
        </w:r>
      </w:ins>
      <w:r>
        <w:rPr/>
        <w:instrText> REF __RefHeading___Toc7954_2160941350 \r \h </w:instrText>
      </w:r>
      <w:r>
        <w:rPr/>
        <w:fldChar w:fldCharType="separate"/>
      </w:r>
      <w:r>
        <w:rPr/>
        <w:t>4.4</w:t>
      </w:r>
      <w:r>
        <w:rPr/>
        <w:fldChar w:fldCharType="end"/>
      </w:r>
      <w:r>
        <w:rPr/>
        <w:t>)</w:t>
      </w:r>
      <w:r>
        <w:rPr>
          <w:rFonts w:eastAsia="MS Mincho" w:cs="Times New Roman" w:ascii="Arial" w:hAnsi="Arial"/>
          <w:sz w:val="22"/>
          <w:lang w:val="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*server = </w:t>
      </w:r>
      <w:r>
        <w:rPr>
          <w:rFonts w:eastAsia="Times New Roman" w:cs="Courier New" w:ascii="Courier New" w:hAnsi="Courier New"/>
          <w:color w:val="333333"/>
          <w:sz w:val="18"/>
          <w:szCs w:val="18"/>
          <w:highlight w:val="red"/>
          <w:lang w:eastAsia="en-US"/>
        </w:rPr>
        <w:t>"ppki-playground.ct.siemens.com:443"</w:t>
      </w:r>
      <w:r>
        <w:rPr>
          <w:rFonts w:eastAsia="Times New Roman" w:cs="Courier New" w:ascii="Courier New" w:hAnsi="Courier New"/>
          <w:color w:val="333333"/>
          <w:sz w:val="18"/>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*path = </w:t>
      </w:r>
      <w:r>
        <w:rPr>
          <w:rFonts w:eastAsia="Times New Roman" w:cs="Courier New" w:ascii="Courier New" w:hAnsi="Courier New"/>
          <w:color w:val="333333"/>
          <w:sz w:val="18"/>
          <w:szCs w:val="18"/>
          <w:highlight w:val="red"/>
          <w:lang w:eastAsia="en-US"/>
        </w:rPr>
        <w:t>"/ejbca/publicweb/cmp/PlaygroundECC "</w:t>
      </w:r>
      <w:r>
        <w:rPr>
          <w:rFonts w:eastAsia="Times New Roman" w:cs="Courier New" w:ascii="Courier New" w:hAnsi="Courier New"/>
          <w:color w:val="333333"/>
          <w:sz w:val="18"/>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008800"/>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*proxy = NULL;</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ins w:id="170" w:author="David von Oheimb" w:date="2020-04-23T20:54:39Z">
        <w:r>
          <w:rPr>
            <w:rFonts w:eastAsia="Times New Roman" w:cs="Courier New" w:ascii="Courier New" w:hAnsi="Courier New"/>
            <w:b/>
            <w:bCs/>
            <w:color w:val="008800"/>
            <w:sz w:val="18"/>
            <w:szCs w:val="18"/>
            <w:lang w:eastAsia="en-US"/>
          </w:rPr>
          <w:t>const</w:t>
        </w:r>
      </w:ins>
      <w:ins w:id="171" w:author="David von Oheimb" w:date="2020-04-23T20:54:39Z">
        <w:r>
          <w:rPr>
            <w:rFonts w:eastAsia="Times New Roman" w:cs="Courier New" w:ascii="Courier New" w:hAnsi="Courier New"/>
            <w:color w:val="333333"/>
            <w:sz w:val="18"/>
            <w:szCs w:val="18"/>
            <w:lang w:eastAsia="en-US"/>
          </w:rPr>
          <w:t xml:space="preserve"> </w:t>
        </w:r>
      </w:ins>
      <w:ins w:id="172" w:author="David von Oheimb" w:date="2020-04-23T20:54:39Z">
        <w:r>
          <w:rPr>
            <w:rFonts w:eastAsia="Times New Roman" w:cs="Courier New" w:ascii="Courier New" w:hAnsi="Courier New"/>
            <w:b/>
            <w:bCs/>
            <w:color w:val="333399"/>
            <w:sz w:val="18"/>
            <w:szCs w:val="18"/>
            <w:lang w:eastAsia="en-US"/>
          </w:rPr>
          <w:t>char</w:t>
        </w:r>
      </w:ins>
      <w:ins w:id="173" w:author="David von Oheimb" w:date="2020-04-23T20:54:39Z">
        <w:r>
          <w:rPr>
            <w:rFonts w:eastAsia="Times New Roman" w:cs="Courier New" w:ascii="Courier New" w:hAnsi="Courier New"/>
            <w:color w:val="333333"/>
            <w:sz w:val="18"/>
            <w:szCs w:val="18"/>
            <w:lang w:eastAsia="en-US"/>
          </w:rPr>
          <w:t xml:space="preserve"> *</w:t>
        </w:r>
      </w:ins>
      <w:ins w:id="174" w:author="David von Oheimb" w:date="2020-04-23T20:54:39Z">
        <w:r>
          <w:rPr>
            <w:rFonts w:eastAsia="Times New Roman" w:cs="Courier New" w:ascii="Courier New" w:hAnsi="Courier New"/>
            <w:color w:val="333333"/>
            <w:sz w:val="18"/>
            <w:szCs w:val="18"/>
            <w:lang w:eastAsia="en-US"/>
          </w:rPr>
          <w:t>no_</w:t>
        </w:r>
      </w:ins>
      <w:ins w:id="175" w:author="David von Oheimb" w:date="2020-04-23T20:54:39Z">
        <w:r>
          <w:rPr>
            <w:rFonts w:eastAsia="Times New Roman" w:cs="Courier New" w:ascii="Courier New" w:hAnsi="Courier New"/>
            <w:color w:val="333333"/>
            <w:sz w:val="18"/>
            <w:szCs w:val="18"/>
            <w:lang w:eastAsia="en-US"/>
          </w:rPr>
          <w:t>proxy = NULL;</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333333"/>
          <w:sz w:val="18"/>
          <w:szCs w:val="18"/>
          <w:lang w:eastAsia="en-US"/>
        </w:rPr>
        <w:t xml:space="preserve">    </w:t>
      </w:r>
      <w:r>
        <w:rPr>
          <w:rFonts w:eastAsia="Times New Roman" w:cs="Courier New" w:ascii="Courier New" w:hAnsi="Courier New"/>
          <w:b/>
          <w:bCs/>
          <w:color w:val="333399"/>
          <w:sz w:val="18"/>
          <w:szCs w:val="18"/>
          <w:lang w:eastAsia="en-US"/>
        </w:rPr>
        <w:t>int</w:t>
      </w:r>
      <w:r>
        <w:rPr>
          <w:rFonts w:eastAsia="Times New Roman" w:cs="Courier New" w:ascii="Courier New" w:hAnsi="Courier New"/>
          <w:color w:val="333333"/>
          <w:sz w:val="18"/>
          <w:szCs w:val="18"/>
          <w:lang w:eastAsia="en-US"/>
        </w:rPr>
        <w:t xml:space="preserve"> timeout = </w:t>
      </w:r>
      <w:r>
        <w:rPr>
          <w:rFonts w:eastAsia="Times New Roman" w:cs="Courier New" w:ascii="Courier New" w:hAnsi="Courier New"/>
          <w:b/>
          <w:bCs/>
          <w:color w:val="0000DD"/>
          <w:sz w:val="18"/>
          <w:szCs w:val="18"/>
          <w:lang w:eastAsia="en-US"/>
        </w:rPr>
        <w:t>10</w:t>
      </w:r>
      <w:r>
        <w:rPr>
          <w:rFonts w:eastAsia="Times New Roman" w:cs="Courier New" w:ascii="Courier New" w:hAnsi="Courier New"/>
          <w:color w:val="333333"/>
          <w:sz w:val="18"/>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X509_STORE</w:t>
      </w:r>
      <w:r>
        <w:rPr>
          <w:rFonts w:eastAsia="Times New Roman" w:cs="Courier New" w:ascii="Courier New" w:hAnsi="Courier New"/>
          <w:color w:val="333333"/>
          <w:sz w:val="18"/>
          <w:szCs w:val="18"/>
          <w:lang w:eastAsia="en-US"/>
        </w:rPr>
        <w:t xml:space="preserve"> *tls_truststore =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ascii="Courier New" w:hAnsi="Courier New"/>
          <w:b/>
          <w:bCs/>
          <w:color w:val="008800"/>
          <w:sz w:val="18"/>
          <w:szCs w:val="18"/>
          <w:lang w:eastAsia="en-US"/>
        </w:rPr>
        <w:t>const</w:t>
      </w:r>
      <w:r>
        <w:rPr>
          <w:rFonts w:eastAsia="Times New Roman"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STACK_OF(X509)</w:t>
      </w:r>
      <w:r>
        <w:rPr>
          <w:rFonts w:ascii="Courier New" w:hAnsi="Courier New"/>
          <w:color w:val="333333"/>
          <w:sz w:val="18"/>
          <w:szCs w:val="18"/>
        </w:rPr>
        <w:t xml:space="preserve"> *</w:t>
      </w:r>
      <w:r>
        <w:rPr>
          <w:rFonts w:eastAsia="Times New Roman" w:cs="Courier New" w:ascii="Courier New" w:hAnsi="Courier New"/>
          <w:color w:val="333333"/>
          <w:sz w:val="18"/>
          <w:szCs w:val="18"/>
          <w:lang w:eastAsia="en-US"/>
        </w:rPr>
        <w:t>tls_untrusted = NULL;</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CREDENTIALS</w:t>
      </w:r>
      <w:r>
        <w:rPr>
          <w:rFonts w:eastAsia="Times New Roman" w:cs="Courier New" w:ascii="Courier New" w:hAnsi="Courier New"/>
          <w:color w:val="333333"/>
          <w:sz w:val="18"/>
          <w:szCs w:val="18"/>
          <w:lang w:eastAsia="en-US"/>
        </w:rPr>
        <w:t xml:space="preserve"> *tls_creds =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char *ciphers = NULL</w:t>
      </w:r>
      <w:r>
        <w:rPr>
          <w:rFonts w:eastAsia="Times New Roman" w:cs="Courier New" w:ascii="Courier New" w:hAnsi="Courier New"/>
          <w:color w:val="333333"/>
          <w:sz w:val="16"/>
          <w:szCs w:val="18"/>
          <w:lang w:eastAsia="en-US"/>
        </w:rPr>
        <w:t>; /* or, e.g., "HIGH:!ADH:!LOW:!EXP:!MD5:@STRENGTH"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SSL_CTX</w:t>
      </w:r>
      <w:r>
        <w:rPr>
          <w:rFonts w:eastAsia="Times New Roman" w:cs="Courier New" w:ascii="Courier New" w:hAnsi="Courier New"/>
          <w:color w:val="333333"/>
          <w:sz w:val="18"/>
          <w:szCs w:val="18"/>
          <w:lang w:eastAsia="en-US"/>
        </w:rPr>
        <w:t xml:space="preserve"> *tls = TLS_new(tls_truststore, tls_untrusted,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8"/>
          <w:szCs w:val="18"/>
          <w:lang w:eastAsia="en-US"/>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tls_creds, OPTIONAL ciphers, -1);</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 xml:space="preserve">err = CMPclient_setup_HTTP(ctx, server, path, timeout, tls, </w:t>
      </w:r>
      <w:del w:id="176" w:author="David von Oheimb" w:date="2020-04-23T20:54:58Z">
        <w:r>
          <w:rPr>
            <w:rFonts w:eastAsia="Times New Roman" w:cs="Courier New" w:ascii="Courier New" w:hAnsi="Courier New"/>
            <w:color w:val="333333"/>
            <w:sz w:val="16"/>
            <w:szCs w:val="16"/>
            <w:lang w:eastAsia="en-US"/>
          </w:rPr>
          <w:delText>OPTIONAL</w:delText>
        </w:r>
      </w:del>
      <w:del w:id="177" w:author="David von Oheimb" w:date="2020-04-23T20:54:58Z">
        <w:r>
          <w:rPr>
            <w:rFonts w:eastAsia="Times New Roman" w:cs="Courier New" w:ascii="Courier New" w:hAnsi="Courier New"/>
            <w:color w:val="333333"/>
            <w:sz w:val="18"/>
            <w:szCs w:val="18"/>
            <w:lang w:eastAsia="en-US"/>
          </w:rPr>
          <w:delText xml:space="preserve"> </w:delText>
        </w:r>
      </w:del>
      <w:r>
        <w:rPr>
          <w:rFonts w:eastAsia="Times New Roman" w:cs="Courier New" w:ascii="Courier New" w:hAnsi="Courier New"/>
          <w:color w:val="333333"/>
          <w:sz w:val="18"/>
          <w:szCs w:val="18"/>
          <w:lang w:eastAsia="en-US"/>
        </w:rPr>
        <w:t>proxy</w:t>
      </w:r>
      <w:ins w:id="178" w:author="David von Oheimb" w:date="2020-04-23T20:55:05Z">
        <w:r>
          <w:rPr>
            <w:rFonts w:eastAsia="Times New Roman" w:cs="Courier New" w:ascii="Courier New" w:hAnsi="Courier New"/>
            <w:color w:val="333333"/>
            <w:sz w:val="18"/>
            <w:szCs w:val="18"/>
            <w:lang w:eastAsia="en-US"/>
          </w:rPr>
          <w:t xml:space="preserve">, </w:t>
        </w:r>
      </w:ins>
      <w:ins w:id="179" w:author="David von Oheimb" w:date="2020-04-23T20:55:05Z">
        <w:r>
          <w:rPr>
            <w:rFonts w:eastAsia="Times New Roman" w:cs="Courier New" w:ascii="Courier New" w:hAnsi="Courier New"/>
            <w:color w:val="333333"/>
            <w:sz w:val="18"/>
            <w:szCs w:val="18"/>
            <w:lang w:eastAsia="en-US"/>
          </w:rPr>
          <w:t>no_proxy</w:t>
        </w:r>
      </w:ins>
      <w:r>
        <w:rPr>
          <w:rFonts w:eastAsia="Times New Roman" w:cs="Courier New" w:ascii="Courier New" w:hAnsi="Courier New"/>
          <w:color w:val="333333"/>
          <w:sz w:val="18"/>
          <w:szCs w:val="18"/>
          <w:lang w:eastAsia="en-US"/>
        </w:rPr>
        <w:t>);</w:t>
      </w:r>
    </w:p>
    <w:p>
      <w:pPr>
        <w:pStyle w:val="Heading2"/>
        <w:numPr>
          <w:ilvl w:val="1"/>
          <w:numId w:val="2"/>
        </w:numPr>
        <w:rPr/>
      </w:pPr>
      <w:bookmarkStart w:id="42" w:name="_Ref507616602"/>
      <w:bookmarkStart w:id="43" w:name="_Toc5814395"/>
      <w:r>
        <w:rPr/>
        <w:t>CMPclient_imprint, CMPclient_bootstrap, and CMPclient_pkcs10</w:t>
      </w:r>
      <w:bookmarkEnd w:id="42"/>
      <w:bookmarkEnd w:id="43"/>
    </w:p>
    <w:p>
      <w:pPr>
        <w:pStyle w:val="Normal"/>
        <w:spacing w:before="0" w:after="0"/>
        <w:jc w:val="left"/>
        <w:rPr/>
      </w:pPr>
      <w:r>
        <w:rPr/>
        <w:t xml:space="preserve">The functions </w:t>
      </w:r>
      <w:r>
        <w:rPr>
          <w:rFonts w:ascii="Courier New" w:hAnsi="Courier New"/>
          <w:b/>
          <w:bCs/>
          <w:color w:val="0066BB"/>
          <w:sz w:val="16"/>
          <w:szCs w:val="16"/>
        </w:rPr>
        <w:t>CMPclient_imprint()</w:t>
      </w:r>
      <w:r>
        <w:rPr/>
        <w:t xml:space="preserve"> and </w:t>
      </w:r>
      <w:r>
        <w:rPr>
          <w:rFonts w:ascii="Courier New" w:hAnsi="Courier New"/>
          <w:b/>
          <w:bCs/>
          <w:color w:val="0066BB"/>
          <w:sz w:val="16"/>
          <w:szCs w:val="16"/>
        </w:rPr>
        <w:t>CMPclient_bootstrap()</w:t>
      </w:r>
      <w:r>
        <w:rPr/>
        <w:t xml:space="preserve"> perform a certificate enrollment, either an initial one (using the CMP command ‘</w:t>
      </w:r>
      <w:r>
        <w:rPr>
          <w:rFonts w:ascii="Courier New" w:hAnsi="Courier New"/>
          <w:b/>
          <w:bCs/>
          <w:color w:val="0066BB"/>
          <w:sz w:val="16"/>
          <w:szCs w:val="16"/>
        </w:rPr>
        <w:t>ir</w:t>
      </w:r>
      <w:r>
        <w:rPr/>
        <w:t>’) or a regular one (using ‘</w:t>
      </w:r>
      <w:r>
        <w:rPr>
          <w:rFonts w:ascii="Courier New" w:hAnsi="Courier New"/>
          <w:b/>
          <w:bCs/>
          <w:color w:val="0066BB"/>
          <w:sz w:val="16"/>
          <w:szCs w:val="16"/>
        </w:rPr>
        <w:t>cr</w:t>
      </w:r>
      <w:r>
        <w:rPr/>
        <w:t>’).</w:t>
      </w:r>
    </w:p>
    <w:p>
      <w:pPr>
        <w:pStyle w:val="HTMLPreformatted"/>
        <w:shd w:fill="FFFFFF" w:val="clear"/>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tbl>
      <w:tblPr>
        <w:tblW w:w="9214"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1842"/>
        <w:gridCol w:w="1134"/>
        <w:gridCol w:w="5245"/>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new_creds</w:t>
            </w:r>
          </w:p>
        </w:tc>
        <w:tc>
          <w:tcPr>
            <w:tcW w:w="5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variable to obtain the enrolled cert etc.</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EVP_PKEY</w:t>
            </w:r>
            <w:r>
              <w:rPr>
                <w:rFonts w:ascii="Courier New" w:hAnsi="Courier New"/>
                <w:color w:val="333333"/>
                <w:sz w:val="16"/>
                <w:szCs w:val="16"/>
                <w:lang w:val="en-US"/>
              </w:rPr>
              <w:t xml:space="preserve"> *</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new_key</w:t>
            </w:r>
          </w:p>
        </w:tc>
        <w:tc>
          <w:tcPr>
            <w:tcW w:w="5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Key (pair) to use for the new certificate; the private key is used for self-signature (POPO) and the corresponding public key is put in the cert template.</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Note that an </w:t>
            </w:r>
            <w:r>
              <w:rPr>
                <w:rFonts w:ascii="Courier New" w:hAnsi="Courier New"/>
                <w:b/>
                <w:bCs/>
                <w:color w:val="333399"/>
                <w:sz w:val="16"/>
                <w:szCs w:val="16"/>
                <w:lang w:val="en-US"/>
              </w:rPr>
              <w:t>EVP_PKEY</w:t>
            </w:r>
            <w:r>
              <w:rPr>
                <w:rFonts w:eastAsia="MS Mincho" w:cs="Times New Roman" w:ascii="Arial" w:hAnsi="Arial"/>
                <w:sz w:val="22"/>
                <w:lang w:val="en-US"/>
              </w:rPr>
              <w:t xml:space="preserve"> structure can be used for both SW-based and HW-based keys. In the latter case it does not include the key material itself but a reference to key material held in a crypto engine.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w:t>
            </w:r>
            <w:r>
              <w:rPr>
                <w:rFonts w:ascii="Courier New" w:hAnsi="Courier New"/>
                <w:b/>
                <w:bCs/>
                <w:color w:val="008800"/>
                <w:sz w:val="16"/>
                <w:szCs w:val="16"/>
                <w:lang w:val="en-US"/>
              </w:rPr>
              <w:t>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subject</w:t>
            </w:r>
          </w:p>
        </w:tc>
        <w:tc>
          <w:tcPr>
            <w:tcW w:w="5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X.509 Subject Distinguished Name (DN) in the form </w:t>
            </w:r>
            <w:r>
              <w:rPr>
                <w:rFonts w:ascii="Courier New" w:hAnsi="Courier New"/>
                <w:color w:val="333333"/>
                <w:sz w:val="16"/>
                <w:szCs w:val="16"/>
                <w:lang w:val="en-US"/>
              </w:rPr>
              <w:t>"/&lt;type0&gt;=&lt;value0&gt;/&lt;type1&gt;=&lt;value1&gt;..."</w:t>
            </w:r>
            <w:r>
              <w:rPr>
                <w:rFonts w:eastAsia="MS Mincho" w:cs="Times New Roman" w:ascii="Arial" w:hAnsi="Arial"/>
                <w:sz w:val="22"/>
                <w:lang w:val="en-US"/>
              </w:rPr>
              <w:t>.</w:t>
              <w:br/>
              <w:t xml:space="preserve">If the </w:t>
            </w:r>
            <w:r>
              <w:rPr>
                <w:rFonts w:ascii="Courier New" w:hAnsi="Courier New"/>
                <w:color w:val="333333"/>
                <w:sz w:val="16"/>
                <w:szCs w:val="16"/>
                <w:lang w:val="en-US"/>
              </w:rPr>
              <w:t>creds</w:t>
            </w:r>
            <w:r>
              <w:rPr>
                <w:rFonts w:eastAsia="MS Mincho" w:cs="Times New Roman" w:ascii="Arial" w:hAnsi="Arial"/>
                <w:sz w:val="22"/>
                <w:lang w:val="en-US"/>
              </w:rPr>
              <w:t xml:space="preserve"> argument of is </w:t>
            </w:r>
            <w:r>
              <w:rPr>
                <w:rFonts w:ascii="Courier New" w:hAnsi="Courier New"/>
                <w:color w:val="333333"/>
                <w:sz w:val="16"/>
                <w:szCs w:val="16"/>
                <w:lang w:val="en-US"/>
              </w:rPr>
              <w:t>NULL</w:t>
            </w:r>
            <w:r>
              <w:rPr>
                <w:rFonts w:eastAsia="MS Mincho" w:cs="Times New Roman" w:ascii="Arial" w:hAnsi="Arial"/>
                <w:sz w:val="22"/>
                <w:lang w:val="en-US"/>
              </w:rPr>
              <w:t xml:space="preserve"> or does not contain a certificate this name is taken as the sender field of the CMP messages sent.</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OPTIONAL </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X509_EXTENSIONS</w:t>
            </w:r>
            <w:r>
              <w:rPr>
                <w:rFonts w:ascii="Courier New" w:hAnsi="Courier New"/>
                <w:color w:val="333333"/>
                <w:sz w:val="16"/>
                <w:szCs w:val="16"/>
                <w:lang w:val="en-US"/>
              </w:rPr>
              <w:t xml:space="preserve"> *</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exts</w:t>
            </w:r>
          </w:p>
        </w:tc>
        <w:tc>
          <w:tcPr>
            <w:tcW w:w="5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X.509 extensions to put in the certificate template.</w:t>
            </w:r>
          </w:p>
        </w:tc>
      </w:tr>
    </w:tbl>
    <w:p>
      <w:pPr>
        <w:pStyle w:val="Normal"/>
        <w:spacing w:before="0" w:after="0"/>
        <w:jc w:val="left"/>
        <w:rPr/>
      </w:pPr>
      <w:r>
        <w:rPr/>
      </w:r>
    </w:p>
    <w:p>
      <w:pPr>
        <w:pStyle w:val="Normal"/>
        <w:spacing w:before="0" w:after="0"/>
        <w:jc w:val="left"/>
        <w:rPr/>
      </w:pPr>
      <w:r>
        <w:rPr/>
        <w:t xml:space="preserve">The function </w:t>
      </w:r>
      <w:r>
        <w:rPr>
          <w:rFonts w:ascii="Courier New" w:hAnsi="Courier New"/>
          <w:b/>
          <w:bCs/>
          <w:color w:val="0066BB"/>
          <w:sz w:val="16"/>
          <w:szCs w:val="16"/>
        </w:rPr>
        <w:t>CMPclient_pkcs10()</w:t>
      </w:r>
      <w:r>
        <w:rPr/>
        <w:t xml:space="preserve"> performs certificate enrollment based on a legacy PKCS#10 CSR (using the CMP command ‘</w:t>
      </w:r>
      <w:r>
        <w:rPr>
          <w:rFonts w:ascii="Courier New" w:hAnsi="Courier New"/>
          <w:b/>
          <w:bCs/>
          <w:color w:val="0066BB"/>
          <w:sz w:val="16"/>
          <w:szCs w:val="16"/>
        </w:rPr>
        <w:t>p10cr</w:t>
      </w:r>
      <w:r>
        <w:rPr/>
        <w:t>’).</w:t>
      </w:r>
    </w:p>
    <w:p>
      <w:pPr>
        <w:pStyle w:val="HTMLPreformatted"/>
        <w:shd w:fill="FFFFFF" w:val="clear"/>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tbl>
      <w:tblPr>
        <w:tblW w:w="9214"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1842"/>
        <w:gridCol w:w="1134"/>
        <w:gridCol w:w="5245"/>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new_creds</w:t>
            </w:r>
          </w:p>
        </w:tc>
        <w:tc>
          <w:tcPr>
            <w:tcW w:w="5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variable to obtain the enrolled cert etc.</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8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X509_REQ</w:t>
            </w:r>
            <w:r>
              <w:rPr>
                <w:rFonts w:ascii="Courier New" w:hAnsi="Courier New"/>
                <w:color w:val="333333"/>
                <w:sz w:val="16"/>
                <w:szCs w:val="16"/>
                <w:lang w:val="en-US"/>
              </w:rPr>
              <w:t xml:space="preserve"> *</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ins w:id="180" w:author="David von Oheimb" w:date="2020-04-28T13:05:00Z">
              <w:r>
                <w:rPr>
                  <w:rFonts w:ascii="Courier New" w:hAnsi="Courier New"/>
                  <w:color w:val="333333"/>
                  <w:sz w:val="16"/>
                  <w:szCs w:val="16"/>
                  <w:lang w:val="en-US"/>
                </w:rPr>
                <w:t>pc10</w:t>
              </w:r>
            </w:ins>
            <w:r>
              <w:rPr>
                <w:rFonts w:ascii="Courier New" w:hAnsi="Courier New"/>
                <w:color w:val="333333"/>
                <w:sz w:val="16"/>
                <w:szCs w:val="16"/>
                <w:lang w:val="en-US"/>
              </w:rPr>
              <w:t>csr</w:t>
            </w:r>
          </w:p>
        </w:tc>
        <w:tc>
          <w:tcPr>
            <w:tcW w:w="5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Legacy PKCS#10 certificate signing request to use</w:t>
            </w:r>
          </w:p>
        </w:tc>
      </w:tr>
    </w:tbl>
    <w:p>
      <w:pPr>
        <w:pStyle w:val="HTMLPreformatted"/>
        <w:shd w:fill="FFFFFF" w:val="clear"/>
        <w:spacing w:lineRule="auto" w:line="300" w:before="240" w:after="120"/>
        <w:rPr/>
      </w:pPr>
      <w:r>
        <w:rPr>
          <w:rFonts w:eastAsia="MS Mincho" w:cs="Times New Roman" w:ascii="Arial" w:hAnsi="Arial"/>
          <w:sz w:val="22"/>
          <w:lang w:val="en-US"/>
        </w:rPr>
        <w:t xml:space="preserve">On success, each of the enrollment functions allocates a </w:t>
      </w:r>
      <w:r>
        <w:rPr>
          <w:rFonts w:eastAsia="MS Mincho" w:cs="Times New Roman" w:ascii="Arial" w:hAnsi="Arial"/>
          <w:b/>
          <w:bCs/>
          <w:sz w:val="22"/>
          <w:lang w:val="en-US"/>
        </w:rPr>
        <w:t>CREDENTIALS</w:t>
      </w:r>
      <w:r>
        <w:rPr>
          <w:rFonts w:eastAsia="MS Mincho" w:cs="Times New Roman" w:ascii="Arial" w:hAnsi="Arial"/>
          <w:sz w:val="22"/>
          <w:lang w:val="en-US"/>
        </w:rPr>
        <w:t xml:space="preserve"> structure and fills it with the </w:t>
      </w:r>
      <w:r>
        <w:rPr>
          <w:rFonts w:ascii="Courier New" w:hAnsi="Courier New"/>
          <w:color w:val="333333"/>
          <w:sz w:val="16"/>
          <w:szCs w:val="16"/>
          <w:lang w:val="en-US"/>
        </w:rPr>
        <w:t>new_key</w:t>
      </w:r>
      <w:r>
        <w:rPr>
          <w:rFonts w:eastAsia="MS Mincho" w:cs="Times New Roman" w:ascii="Arial" w:hAnsi="Arial"/>
          <w:sz w:val="22"/>
          <w:lang w:val="en-US"/>
        </w:rPr>
        <w:t xml:space="preserve"> argument supplied (or </w:t>
      </w:r>
      <w:r>
        <w:rPr>
          <w:rFonts w:ascii="Courier New" w:hAnsi="Courier New"/>
          <w:color w:val="333333"/>
          <w:sz w:val="16"/>
          <w:szCs w:val="16"/>
          <w:lang w:val="en-US"/>
        </w:rPr>
        <w:t>NULL</w:t>
      </w:r>
      <w:r>
        <w:rPr>
          <w:rFonts w:eastAsia="MS Mincho" w:cs="Times New Roman" w:ascii="Arial" w:hAnsi="Arial"/>
          <w:sz w:val="22"/>
          <w:lang w:val="en-US"/>
        </w:rPr>
        <w:t xml:space="preserve"> in case of </w:t>
      </w:r>
      <w:r>
        <w:rPr>
          <w:rFonts w:ascii="Courier New" w:hAnsi="Courier New"/>
          <w:b/>
          <w:bCs/>
          <w:color w:val="0066BB"/>
          <w:sz w:val="16"/>
          <w:szCs w:val="16"/>
        </w:rPr>
        <w:t>CMPclient_pkcs10()</w:t>
      </w:r>
      <w:r>
        <w:rPr>
          <w:rFonts w:eastAsia="MS Mincho" w:cs="Times New Roman" w:ascii="Arial" w:hAnsi="Arial"/>
          <w:sz w:val="22"/>
          <w:lang w:val="en-US"/>
        </w:rPr>
        <w:t xml:space="preserve">), the newly enrolled certificate, and a chain for this certificate. The chain is constructed from the list of untrusted certificates held in the CMP context, which includes any certificates provided by the server in the </w:t>
      </w:r>
      <w:r>
        <w:rPr>
          <w:rFonts w:eastAsia="Times New Roman" w:ascii="Courier New" w:hAnsi="Courier New"/>
          <w:color w:val="333333"/>
          <w:sz w:val="18"/>
          <w:lang w:val="en-US" w:eastAsia="en-US"/>
        </w:rPr>
        <w:t>extraCerts</w:t>
      </w:r>
      <w:r>
        <w:rPr>
          <w:rFonts w:eastAsia="MS Mincho" w:cs="Times New Roman" w:ascii="Arial" w:hAnsi="Arial"/>
          <w:sz w:val="22"/>
          <w:lang w:val="en-US"/>
        </w:rPr>
        <w:t xml:space="preserve"> field of responses. The pointer to the structure is returned via the pointer to a variable supplied as the </w:t>
      </w:r>
      <w:r>
        <w:rPr>
          <w:rFonts w:ascii="Courier New" w:hAnsi="Courier New"/>
          <w:color w:val="333333"/>
          <w:sz w:val="16"/>
          <w:szCs w:val="16"/>
          <w:lang w:val="en-US"/>
        </w:rPr>
        <w:t>new_creds</w:t>
      </w:r>
      <w:r>
        <w:rPr>
          <w:rFonts w:eastAsia="MS Mincho" w:cs="Times New Roman" w:ascii="Arial" w:hAnsi="Arial"/>
          <w:sz w:val="22"/>
          <w:lang w:val="en-US"/>
        </w:rPr>
        <w:t xml:space="preserve"> parameter.</w:t>
      </w:r>
    </w:p>
    <w:p>
      <w:pPr>
        <w:pStyle w:val="HTMLPreformatted"/>
        <w:shd w:fill="FFFFFF" w:val="clear"/>
        <w:spacing w:lineRule="auto" w:line="300" w:before="120" w:after="120"/>
        <w:rPr/>
      </w:pPr>
      <w:r>
        <w:rPr>
          <w:rFonts w:eastAsia="MS Mincho" w:cs="Times New Roman" w:ascii="Arial" w:hAnsi="Arial"/>
          <w:sz w:val="22"/>
          <w:lang w:val="en-US"/>
        </w:rPr>
        <w:t xml:space="preserve">Example use (for </w:t>
      </w:r>
      <w:r>
        <w:rPr>
          <w:rFonts w:eastAsia="Times New Roman" w:ascii="Courier New" w:hAnsi="Courier New"/>
          <w:color w:val="333333"/>
          <w:sz w:val="18"/>
          <w:lang w:val="en-US" w:eastAsia="en-US"/>
        </w:rPr>
        <w:t>KEY_new</w:t>
      </w:r>
      <w:r>
        <w:rPr>
          <w:rFonts w:eastAsia="Times New Roman" w:ascii="Courier New" w:hAnsi="Courier New"/>
          <w:color w:val="333333"/>
          <w:sz w:val="18"/>
          <w:lang w:eastAsia="en-US"/>
        </w:rPr>
        <w:t>()</w:t>
      </w:r>
      <w:r>
        <w:rPr>
          <w:rFonts w:eastAsia="MS Mincho" w:cs="Times New Roman" w:ascii="Arial" w:hAnsi="Arial"/>
          <w:sz w:val="22"/>
          <w:lang w:val="en-US"/>
        </w:rPr>
        <w:t xml:space="preserve">, see section </w:t>
      </w:r>
      <w:r>
        <w:rPr>
          <w:rFonts w:eastAsia="MS Mincho" w:cs="Times New Roman" w:ascii="Arial" w:hAnsi="Arial"/>
          <w:sz w:val="22"/>
          <w:lang w:val="en-US"/>
        </w:rPr>
        <w:fldChar w:fldCharType="begin"/>
      </w:r>
      <w:r>
        <w:rPr>
          <w:sz w:val="22"/>
          <w:rFonts w:eastAsia="MS Mincho" w:cs="Times New Roman" w:ascii="Arial" w:hAnsi="Arial"/>
        </w:rPr>
        <w:instrText> REF _Ref507658993 \r \h </w:instrText>
      </w:r>
      <w:r>
        <w:rPr>
          <w:sz w:val="22"/>
          <w:rFonts w:eastAsia="MS Mincho" w:cs="Times New Roman" w:ascii="Arial" w:hAnsi="Arial"/>
        </w:rPr>
        <w:fldChar w:fldCharType="separate"/>
      </w:r>
      <w:r>
        <w:rPr>
          <w:sz w:val="22"/>
          <w:rFonts w:eastAsia="MS Mincho" w:cs="Times New Roman" w:ascii="Arial" w:hAnsi="Arial"/>
        </w:rPr>
        <w:t>4.3</w:t>
      </w:r>
      <w:r>
        <w:rPr>
          <w:sz w:val="22"/>
          <w:rFonts w:eastAsia="MS Mincho" w:cs="Times New Roman" w:ascii="Arial" w:hAnsi="Arial"/>
        </w:rPr>
        <w:fldChar w:fldCharType="end"/>
      </w:r>
      <w:r>
        <w:rPr>
          <w:rFonts w:eastAsia="MS Mincho" w:cs="Times New Roman" w:ascii="Arial" w:hAnsi="Arial"/>
          <w:sz w:val="22"/>
          <w:lang w:val="en-US"/>
        </w:rPr>
        <w:t>, for the part replaced by ‘</w:t>
      </w:r>
      <w:r>
        <w:rPr>
          <w:rFonts w:eastAsia="Times New Roman" w:ascii="Courier New" w:hAnsi="Courier New"/>
          <w:color w:val="333333"/>
          <w:sz w:val="18"/>
          <w:lang w:eastAsia="en-US"/>
        </w:rPr>
        <w:t>…</w:t>
      </w:r>
      <w:r>
        <w:rPr>
          <w:rFonts w:eastAsia="MS Mincho" w:cs="Times New Roman" w:ascii="Arial" w:hAnsi="Arial"/>
          <w:sz w:val="22"/>
          <w:lang w:val="en-US"/>
        </w:rPr>
        <w:t xml:space="preserve">’, see section </w:t>
      </w:r>
      <w:r>
        <w:rPr>
          <w:rFonts w:eastAsia="MS Mincho" w:cs="Times New Roman" w:ascii="Arial" w:hAnsi="Arial"/>
          <w:sz w:val="22"/>
          <w:lang w:val="en-US"/>
        </w:rPr>
        <w:fldChar w:fldCharType="begin"/>
      </w:r>
      <w:r>
        <w:rPr>
          <w:sz w:val="22"/>
          <w:rFonts w:eastAsia="MS Mincho" w:cs="Times New Roman" w:ascii="Arial" w:hAnsi="Arial"/>
        </w:rPr>
        <w:instrText> REF _Ref507658974 \r \h </w:instrText>
      </w:r>
      <w:r>
        <w:rPr>
          <w:sz w:val="22"/>
          <w:rFonts w:eastAsia="MS Mincho" w:cs="Times New Roman" w:ascii="Arial" w:hAnsi="Arial"/>
        </w:rPr>
        <w:fldChar w:fldCharType="separate"/>
      </w:r>
      <w:r>
        <w:rPr>
          <w:sz w:val="22"/>
          <w:rFonts w:eastAsia="MS Mincho" w:cs="Times New Roman" w:ascii="Arial" w:hAnsi="Arial"/>
        </w:rPr>
        <w:t>4.5</w:t>
      </w:r>
      <w:r>
        <w:rPr>
          <w:sz w:val="22"/>
          <w:rFonts w:eastAsia="MS Mincho" w:cs="Times New Roman" w:ascii="Arial" w:hAnsi="Arial"/>
        </w:rPr>
        <w:fldChar w:fldCharType="end"/>
      </w:r>
      <w:r>
        <w:rPr>
          <w:rFonts w:eastAsia="MS Mincho" w:cs="Times New Roman" w:ascii="Arial" w:hAnsi="Arial"/>
          <w:sz w:val="22"/>
          <w:lang w:val="en-US"/>
        </w:rPr>
        <w:t xml:space="preserve">, and for </w:t>
      </w:r>
      <w:r>
        <w:rPr>
          <w:rFonts w:eastAsia="Times New Roman" w:ascii="Courier New" w:hAnsi="Courier New"/>
          <w:color w:val="333333"/>
          <w:sz w:val="18"/>
          <w:lang w:val="en-US" w:eastAsia="en-US"/>
        </w:rPr>
        <w:t>CREDENTIALS_save()</w:t>
      </w:r>
      <w:r>
        <w:rPr>
          <w:rFonts w:eastAsia="MS Mincho" w:cs="Times New Roman" w:ascii="Arial" w:hAnsi="Arial"/>
          <w:sz w:val="22"/>
          <w:lang w:val="en-US"/>
        </w:rPr>
        <w:t xml:space="preserve">, see section </w:t>
      </w:r>
      <w:r>
        <w:rPr>
          <w:rFonts w:eastAsia="MS Mincho" w:cs="Times New Roman" w:ascii="Arial" w:hAnsi="Arial"/>
          <w:sz w:val="22"/>
          <w:lang w:val="en-US"/>
        </w:rPr>
        <w:fldChar w:fldCharType="begin"/>
      </w:r>
      <w:r>
        <w:rPr>
          <w:sz w:val="22"/>
          <w:rFonts w:eastAsia="MS Mincho" w:cs="Times New Roman" w:ascii="Arial" w:hAnsi="Arial"/>
        </w:rPr>
        <w:instrText> REF _Ref507659007 \r \h </w:instrText>
      </w:r>
      <w:r>
        <w:rPr>
          <w:sz w:val="22"/>
          <w:rFonts w:eastAsia="MS Mincho" w:cs="Times New Roman" w:ascii="Arial" w:hAnsi="Arial"/>
        </w:rPr>
        <w:fldChar w:fldCharType="separate"/>
      </w:r>
      <w:r>
        <w:rPr>
          <w:sz w:val="22"/>
          <w:rFonts w:eastAsia="MS Mincho" w:cs="Times New Roman" w:ascii="Arial" w:hAnsi="Arial"/>
        </w:rPr>
        <w:t>4.1</w:t>
      </w:r>
      <w:r>
        <w:rPr>
          <w:sz w:val="22"/>
          <w:rFonts w:eastAsia="MS Mincho" w:cs="Times New Roman" w:ascii="Arial" w:hAnsi="Arial"/>
        </w:rPr>
        <w:fldChar w:fldCharType="end"/>
      </w:r>
      <w:r>
        <w:rPr>
          <w:rFonts w:eastAsia="MS Mincho" w:cs="Times New Roman" w:ascii="Arial" w:hAnsi="Arial"/>
          <w:sz w:val="22"/>
          <w:lang w:val="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 = </w:t>
      </w:r>
      <w:r>
        <w:rPr>
          <w:rFonts w:eastAsia="Times New Roman" w:cs="Courier New" w:ascii="Courier New" w:hAnsi="Courier New"/>
          <w:color w:val="007020"/>
          <w:sz w:val="16"/>
          <w:szCs w:val="16"/>
          <w:lang w:eastAsia="en-US"/>
        </w:rPr>
        <w:t>NULL</w:t>
      </w:r>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*subject = </w:t>
      </w:r>
      <w:r>
        <w:rPr>
          <w:rFonts w:eastAsia="Times New Roman" w:cs="Courier New" w:ascii="Courier New" w:hAnsi="Courier New"/>
          <w:color w:val="333333"/>
          <w:sz w:val="16"/>
          <w:szCs w:val="16"/>
          <w:highlight w:val="red"/>
          <w:lang w:eastAsia="en-US"/>
        </w:rPr>
        <w:t>"/CN=test-genCMPClient/OU=PPKI Playground/OU=Corporate Technology</w:t>
      </w:r>
      <w:ins w:id="181" w:author="David von Oheimb" w:date="2020-04-29T11:53:41Z">
        <w:r>
          <w:rPr>
            <w:rFonts w:eastAsia="Times New Roman" w:cs="Courier New" w:ascii="Courier New" w:hAnsi="Courier New"/>
            <w:color w:val="333333"/>
            <w:sz w:val="16"/>
            <w:szCs w:val="16"/>
            <w:highlight w:val="red"/>
            <w:lang w:eastAsia="en-US"/>
          </w:rPr>
          <w:t>"</w:t>
        </w:r>
      </w:ins>
      <w:del w:id="182" w:author="David von Oheimb" w:date="2020-04-29T11:53:42Z">
        <w:r>
          <w:rPr>
            <w:rFonts w:eastAsia="Times New Roman" w:cs="Courier New" w:ascii="Courier New" w:hAnsi="Courier New"/>
            <w:color w:val="333333"/>
            <w:sz w:val="16"/>
            <w:szCs w:val="16"/>
            <w:highlight w:val="red"/>
            <w:lang w:eastAsia="en-US"/>
          </w:rPr>
          <w:delText>”</w:delText>
        </w:r>
      </w:del>
      <w:r>
        <w:rPr>
          <w:rFonts w:eastAsia="Times New Roman" w:cs="Courier New" w:ascii="Courier New" w:hAnsi="Courier New"/>
          <w:color w:val="333333"/>
          <w:sz w:val="16"/>
          <w:szCs w:val="16"/>
          <w:highlight w:val="red"/>
          <w:lang w:eastAsia="en-US"/>
        </w:rPr>
        <w:br/>
        <w:t xml:space="preserve">                          </w:t>
      </w:r>
      <w:ins w:id="183" w:author="David von Oheimb" w:date="2020-04-29T11:53:45Z">
        <w:r>
          <w:rPr>
            <w:rFonts w:eastAsia="Times New Roman" w:cs="Courier New" w:ascii="Courier New" w:hAnsi="Courier New"/>
            <w:color w:val="333333"/>
            <w:sz w:val="16"/>
            <w:szCs w:val="16"/>
            <w:highlight w:val="red"/>
            <w:lang w:eastAsia="en-US"/>
          </w:rPr>
          <w:t>"</w:t>
        </w:r>
      </w:ins>
      <w:del w:id="184" w:author="David von Oheimb" w:date="2020-04-29T11:53:45Z">
        <w:r>
          <w:rPr>
            <w:rFonts w:eastAsia="Times New Roman" w:cs="Courier New" w:ascii="Courier New" w:hAnsi="Courier New"/>
            <w:color w:val="333333"/>
            <w:sz w:val="16"/>
            <w:szCs w:val="16"/>
            <w:highlight w:val="red"/>
            <w:lang w:eastAsia="en-US"/>
          </w:rPr>
          <w:delText>”</w:delText>
        </w:r>
      </w:del>
      <w:r>
        <w:rPr>
          <w:rFonts w:eastAsia="Times New Roman" w:cs="Courier New" w:ascii="Courier New" w:hAnsi="Courier New"/>
          <w:color w:val="333333"/>
          <w:sz w:val="16"/>
          <w:szCs w:val="16"/>
          <w:highlight w:val="red"/>
          <w:lang w:eastAsia="en-US"/>
        </w:rPr>
        <w:t>/OU=For internal test purposes only/O=Siemens/C=DE"</w:t>
      </w:r>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*new_key = KEY_new(</w:t>
      </w:r>
      <w:r>
        <w:rPr>
          <w:rFonts w:eastAsia="Times New Roman" w:cs="Courier New" w:ascii="Courier New" w:hAnsi="Courier New"/>
          <w:color w:val="333333"/>
          <w:sz w:val="16"/>
          <w:szCs w:val="16"/>
          <w:highlight w:val="red"/>
          <w:lang w:eastAsia="en-US"/>
        </w:rPr>
        <w:t>"EC:prime256v1"</w:t>
      </w:r>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 =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err = CMPclient_bootstrap(ctx, &amp;new_creds, new_key, subject, OPTIONAL exts);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if</w:t>
      </w:r>
      <w:r>
        <w:rPr>
          <w:rFonts w:eastAsia="Times New Roman" w:cs="Courier New" w:ascii="Courier New" w:hAnsi="Courier New"/>
          <w:color w:val="333333"/>
          <w:sz w:val="16"/>
          <w:szCs w:val="16"/>
          <w:lang w:eastAsia="en-US"/>
        </w:rPr>
        <w:t xml:space="preserve"> (err == 0)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 = new_creds;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*file = </w:t>
      </w:r>
      <w:r>
        <w:rPr>
          <w:rFonts w:eastAsia="Times New Roman" w:cs="Courier New" w:ascii="Courier New" w:hAnsi="Courier New"/>
          <w:color w:val="333333"/>
          <w:sz w:val="16"/>
          <w:szCs w:val="16"/>
          <w:highlight w:val="red"/>
          <w:lang w:eastAsia="en-US"/>
        </w:rPr>
        <w:t>"certs/new.p12"</w:t>
      </w:r>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*source = NULL /* plain file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 = </w:t>
      </w:r>
      <w:r>
        <w:rPr>
          <w:rFonts w:eastAsia="Times New Roman" w:cs="Courier New" w:ascii="Courier New" w:hAnsi="Courier New"/>
          <w:color w:val="333333"/>
          <w:sz w:val="16"/>
          <w:szCs w:val="16"/>
          <w:highlight w:val="red"/>
          <w:lang w:eastAsia="en-US"/>
        </w:rPr>
        <w:t>" newly enrolled certificate and related key and chain"</w:t>
      </w:r>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if</w:t>
      </w:r>
      <w:r>
        <w:rPr>
          <w:rFonts w:eastAsia="Times New Roman" w:cs="Courier New" w:ascii="Courier New" w:hAnsi="Courier New"/>
          <w:color w:val="333333"/>
          <w:sz w:val="16"/>
          <w:szCs w:val="16"/>
          <w:lang w:eastAsia="en-US"/>
        </w:rPr>
        <w:t xml:space="preserve"> (!CREDENTIALS_save(creds, file, file, OPTIONAL source, OPTIONAL desc))</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goto</w:t>
      </w:r>
      <w:r>
        <w:rPr>
          <w:rFonts w:eastAsia="Times New Roman" w:cs="Courier New" w:ascii="Courier New" w:hAnsi="Courier New"/>
          <w:color w:val="333333"/>
          <w:sz w:val="16"/>
          <w:szCs w:val="16"/>
          <w:lang w:eastAsia="en-US"/>
        </w:rPr>
        <w:t xml:space="preserve"> err;</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pPr>
      <w:r>
        <w:rPr/>
        <w:t xml:space="preserve">All enrollment functions described in this section as well as </w:t>
      </w:r>
      <w:r>
        <w:rPr>
          <w:rFonts w:ascii="Courier New" w:hAnsi="Courier New"/>
          <w:b/>
          <w:bCs/>
          <w:color w:val="0066BB"/>
          <w:sz w:val="16"/>
          <w:szCs w:val="16"/>
        </w:rPr>
        <w:t>CMPclient_update()</w:t>
      </w:r>
      <w:r>
        <w:rPr/>
        <w:t xml:space="preserve"> described in the next section are implemented internally via a combination of the functions </w:t>
      </w:r>
      <w:r>
        <w:rPr>
          <w:rFonts w:ascii="Courier New" w:hAnsi="Courier New"/>
          <w:b/>
          <w:bCs/>
          <w:color w:val="0066BB"/>
          <w:sz w:val="16"/>
          <w:szCs w:val="16"/>
        </w:rPr>
        <w:t>CMPclient_</w:t>
      </w:r>
      <w:r>
        <w:rPr/>
        <w:t xml:space="preserve"> </w:t>
      </w:r>
      <w:r>
        <w:rPr>
          <w:rFonts w:ascii="Courier New" w:hAnsi="Courier New"/>
          <w:b/>
          <w:bCs/>
          <w:color w:val="0066BB"/>
          <w:sz w:val="16"/>
          <w:szCs w:val="16"/>
        </w:rPr>
        <w:t>setup_certreq()</w:t>
      </w:r>
      <w:r>
        <w:rPr/>
        <w:t xml:space="preserve"> and </w:t>
      </w:r>
      <w:r>
        <w:rPr>
          <w:rFonts w:ascii="Courier New" w:hAnsi="Courier New"/>
          <w:b/>
          <w:bCs/>
          <w:color w:val="0066BB"/>
          <w:sz w:val="16"/>
          <w:szCs w:val="16"/>
        </w:rPr>
        <w:t>CMPclient_enroll()</w:t>
      </w:r>
      <w:r>
        <w:rPr/>
        <w:t>. For more flexibility these may be called directly.</w:t>
      </w:r>
    </w:p>
    <w:p>
      <w:pPr>
        <w:pStyle w:val="Heading2"/>
        <w:numPr>
          <w:ilvl w:val="1"/>
          <w:numId w:val="2"/>
        </w:numPr>
        <w:rPr/>
      </w:pPr>
      <w:bookmarkStart w:id="44" w:name="_Toc5814396"/>
      <w:bookmarkStart w:id="45" w:name="_Ref508265371"/>
      <w:r>
        <w:rPr/>
        <w:t>CMPclient_update</w:t>
      </w:r>
      <w:bookmarkEnd w:id="44"/>
      <w:bookmarkEnd w:id="45"/>
    </w:p>
    <w:p>
      <w:pPr>
        <w:pStyle w:val="Normal"/>
        <w:spacing w:before="0" w:after="0"/>
        <w:jc w:val="left"/>
        <w:rPr/>
      </w:pPr>
      <w:r>
        <w:rPr/>
        <w:t xml:space="preserve">The function </w:t>
      </w:r>
      <w:r>
        <w:rPr>
          <w:rFonts w:ascii="Courier New" w:hAnsi="Courier New"/>
          <w:b/>
          <w:bCs/>
          <w:color w:val="0066BB"/>
          <w:sz w:val="16"/>
          <w:szCs w:val="16"/>
        </w:rPr>
        <w:t>CMPclient_update()</w:t>
      </w:r>
      <w:r>
        <w:rPr/>
        <w:t xml:space="preserve"> performs a certificate update, aka re-enrollment (using the CMP command ‘</w:t>
      </w:r>
      <w:r>
        <w:rPr>
          <w:rFonts w:ascii="Courier New" w:hAnsi="Courier New"/>
          <w:b/>
          <w:bCs/>
          <w:color w:val="0066BB"/>
          <w:sz w:val="16"/>
          <w:szCs w:val="16"/>
        </w:rPr>
        <w:t>kur</w:t>
      </w:r>
      <w:r>
        <w:rPr/>
        <w:t xml:space="preserve">’). The certificate to be updated is the </w:t>
      </w:r>
      <w:r>
        <w:rPr>
          <w:rFonts w:ascii="Courier New" w:hAnsi="Courier New"/>
          <w:color w:val="333333"/>
          <w:sz w:val="16"/>
          <w:szCs w:val="16"/>
        </w:rPr>
        <w:t xml:space="preserve">cert </w:t>
      </w:r>
      <w:r>
        <w:rPr/>
        <w:t xml:space="preserve">component of the </w:t>
      </w:r>
      <w:r>
        <w:rPr>
          <w:rFonts w:ascii="Courier New" w:hAnsi="Courier New"/>
          <w:color w:val="333333"/>
          <w:sz w:val="16"/>
          <w:szCs w:val="16"/>
        </w:rPr>
        <w:t xml:space="preserve">creds </w:t>
      </w:r>
      <w:r>
        <w:rPr/>
        <w:t xml:space="preserve">argument given to </w:t>
      </w:r>
      <w:r>
        <w:rPr>
          <w:rFonts w:ascii="Courier New" w:hAnsi="Courier New"/>
          <w:b/>
          <w:bCs/>
          <w:color w:val="0066BB"/>
          <w:sz w:val="16"/>
          <w:szCs w:val="16"/>
        </w:rPr>
        <w:t>CMPclient_prepare()</w:t>
      </w:r>
      <w:r>
        <w:rPr/>
        <w:t xml:space="preserve">.On success, a </w:t>
      </w:r>
      <w:r>
        <w:rPr>
          <w:rFonts w:eastAsia="Arial Unicode MS" w:cs="Courier New" w:ascii="Courier New" w:hAnsi="Courier New"/>
          <w:b/>
          <w:bCs/>
          <w:color w:val="333399"/>
          <w:sz w:val="16"/>
          <w:szCs w:val="16"/>
        </w:rPr>
        <w:t>CREDENTIALS</w:t>
      </w:r>
      <w:r>
        <w:rPr/>
        <w:t xml:space="preserve"> structure is returned as described above in section </w:t>
      </w:r>
      <w:r>
        <w:rPr/>
        <w:fldChar w:fldCharType="begin"/>
      </w:r>
      <w:r>
        <w:rPr/>
        <w:instrText> REF _Ref507616602 \r \h </w:instrText>
      </w:r>
      <w:r>
        <w:rPr/>
        <w:fldChar w:fldCharType="separate"/>
      </w:r>
      <w:r>
        <w:rPr/>
        <w:t>3.3</w:t>
      </w:r>
      <w:r>
        <w:rPr/>
        <w:fldChar w:fldCharType="end"/>
      </w:r>
      <w:r>
        <w:rPr/>
        <w:t xml:space="preserve"> for the enrollment functions. </w:t>
      </w:r>
    </w:p>
    <w:p>
      <w:pPr>
        <w:pStyle w:val="HTMLPreformatted"/>
        <w:shd w:fill="FFFFFF" w:val="clear"/>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tbl>
      <w:tblPr>
        <w:tblW w:w="917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0"/>
        <w:gridCol w:w="1800"/>
        <w:gridCol w:w="1170"/>
        <w:gridCol w:w="5218"/>
      </w:tblGrid>
      <w:tr>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ins w:id="185" w:author="David von Oheimb" w:date="2020-04-29T12:39:01Z">
              <w:r>
                <w:rPr>
                  <w:rFonts w:eastAsia="MS Mincho" w:cs="Times New Roman" w:ascii="Arial" w:hAnsi="Arial"/>
                  <w:sz w:val="22"/>
                  <w:lang w:val="en-US"/>
                </w:rPr>
                <w:t>.</w:t>
              </w:r>
            </w:ins>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new_creds</w:t>
            </w:r>
          </w:p>
        </w:tc>
        <w:tc>
          <w:tcPr>
            <w:tcW w:w="5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variable to obtain the enrolled cert etc.</w:t>
            </w:r>
          </w:p>
        </w:tc>
      </w:tr>
      <w:tr>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EVP_PKEY</w:t>
            </w:r>
            <w:r>
              <w:rPr>
                <w:rFonts w:ascii="Courier New" w:hAnsi="Courier New"/>
                <w:color w:val="333333"/>
                <w:sz w:val="16"/>
                <w:szCs w:val="16"/>
                <w:lang w:val="en-US"/>
              </w:rPr>
              <w:t xml:space="preserve"> *</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new_key</w:t>
            </w:r>
          </w:p>
        </w:tc>
        <w:tc>
          <w:tcPr>
            <w:tcW w:w="5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Key (pair); see above description in section </w:t>
            </w:r>
            <w:r>
              <w:rPr>
                <w:rFonts w:eastAsia="MS Mincho" w:cs="Times New Roman" w:ascii="Arial" w:hAnsi="Arial"/>
                <w:sz w:val="22"/>
                <w:lang w:val="en-US"/>
              </w:rPr>
              <w:fldChar w:fldCharType="begin"/>
            </w:r>
            <w:r>
              <w:rPr>
                <w:sz w:val="22"/>
                <w:rFonts w:eastAsia="MS Mincho" w:cs="Times New Roman" w:ascii="Arial" w:hAnsi="Arial"/>
              </w:rPr>
              <w:instrText> REF _Ref507616602 \r \h </w:instrText>
            </w:r>
            <w:r>
              <w:rPr>
                <w:sz w:val="22"/>
                <w:rFonts w:eastAsia="MS Mincho" w:cs="Times New Roman" w:ascii="Arial" w:hAnsi="Arial"/>
              </w:rPr>
              <w:fldChar w:fldCharType="separate"/>
            </w:r>
            <w:r>
              <w:rPr>
                <w:sz w:val="22"/>
                <w:rFonts w:eastAsia="MS Mincho" w:cs="Times New Roman" w:ascii="Arial" w:hAnsi="Arial"/>
              </w:rPr>
              <w:t>3.3</w:t>
            </w:r>
            <w:r>
              <w:rPr>
                <w:sz w:val="22"/>
                <w:rFonts w:eastAsia="MS Mincho" w:cs="Times New Roman" w:ascii="Arial" w:hAnsi="Arial"/>
              </w:rPr>
              <w:fldChar w:fldCharType="end"/>
            </w:r>
          </w:p>
        </w:tc>
      </w:tr>
    </w:tbl>
    <w:p>
      <w:pPr>
        <w:pStyle w:val="Heading2"/>
        <w:numPr>
          <w:ilvl w:val="1"/>
          <w:numId w:val="2"/>
        </w:numPr>
        <w:rPr>
          <w:color w:val="333333"/>
        </w:rPr>
      </w:pPr>
      <w:bookmarkStart w:id="46" w:name="_Ref508265373"/>
      <w:bookmarkStart w:id="47" w:name="_Toc5814397"/>
      <w:bookmarkStart w:id="48" w:name="_Toc519089812"/>
      <w:bookmarkStart w:id="49" w:name="_Toc519090115"/>
      <w:bookmarkStart w:id="50" w:name="_Toc529385955"/>
      <w:bookmarkEnd w:id="48"/>
      <w:bookmarkEnd w:id="49"/>
      <w:bookmarkEnd w:id="50"/>
      <w:r>
        <w:rPr>
          <w:color w:val="333333"/>
        </w:rPr>
        <w:t>CMPclient_revoke</w:t>
      </w:r>
      <w:bookmarkEnd w:id="46"/>
      <w:bookmarkEnd w:id="47"/>
    </w:p>
    <w:p>
      <w:pPr>
        <w:pStyle w:val="Normal"/>
        <w:rPr/>
      </w:pPr>
      <w:r>
        <w:rPr/>
        <w:t xml:space="preserve">The function </w:t>
      </w:r>
      <w:r>
        <w:rPr>
          <w:rFonts w:ascii="Courier New" w:hAnsi="Courier New"/>
          <w:b/>
          <w:bCs/>
          <w:color w:val="0066BB"/>
          <w:sz w:val="16"/>
          <w:szCs w:val="16"/>
        </w:rPr>
        <w:t>CMPclient_revoke()</w:t>
      </w:r>
      <w:r>
        <w:rPr/>
        <w:t xml:space="preserve"> performs revocation (using the CMP command ‘</w:t>
      </w:r>
      <w:r>
        <w:rPr>
          <w:rFonts w:eastAsia="Arial Unicode MS" w:cs="Courier New" w:ascii="Courier New" w:hAnsi="Courier New"/>
          <w:color w:val="333333"/>
          <w:sz w:val="16"/>
          <w:szCs w:val="16"/>
        </w:rPr>
        <w:t>rr</w:t>
      </w:r>
      <w:r>
        <w:rPr/>
        <w:t>’) of the given certificate.</w:t>
      </w:r>
    </w:p>
    <w:tbl>
      <w:tblPr>
        <w:tblW w:w="9002"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0"/>
        <w:gridCol w:w="1425"/>
        <w:gridCol w:w="850"/>
        <w:gridCol w:w="5777"/>
      </w:tblGrid>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w:t>
            </w:r>
            <w:r>
              <w:rPr>
                <w:rFonts w:ascii="Courier New" w:hAnsi="Courier New"/>
                <w:color w:val="333333"/>
                <w:sz w:val="16"/>
                <w:szCs w:val="16"/>
                <w:lang w:val="en-US"/>
              </w:rPr>
              <w:t xml:space="preserve">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cert</w:t>
            </w:r>
          </w:p>
        </w:tc>
        <w:tc>
          <w:tcPr>
            <w:tcW w:w="5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Certificate to be revoked</w:t>
            </w:r>
          </w:p>
        </w:tc>
      </w:tr>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t>int</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reason</w:t>
            </w:r>
          </w:p>
        </w:tc>
        <w:tc>
          <w:tcPr>
            <w:tcW w:w="5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Revocation reason code, as defined in</w:t>
            </w:r>
            <w:r>
              <w:rPr>
                <w:rFonts w:ascii="Courier New" w:hAnsi="Courier New"/>
                <w:color w:val="888888"/>
                <w:sz w:val="16"/>
                <w:szCs w:val="16"/>
                <w:lang w:val="en-US"/>
              </w:rPr>
              <w:t xml:space="preserve"> openssl/x509v3.h</w:t>
            </w:r>
          </w:p>
        </w:tc>
      </w:tr>
    </w:tbl>
    <w:p>
      <w:pPr>
        <w:pStyle w:val="Heading2"/>
        <w:numPr>
          <w:ilvl w:val="1"/>
          <w:numId w:val="2"/>
        </w:numPr>
        <w:rPr/>
      </w:pPr>
      <w:bookmarkStart w:id="51" w:name="_Toc5814398"/>
      <w:r>
        <w:rPr/>
        <w:t>CMPclient_finish</w:t>
      </w:r>
      <w:bookmarkEnd w:id="51"/>
    </w:p>
    <w:p>
      <w:pPr>
        <w:pStyle w:val="Normal"/>
        <w:rPr/>
      </w:pPr>
      <w:r>
        <w:rPr/>
        <w:t xml:space="preserve">The function </w:t>
      </w:r>
      <w:r>
        <w:rPr>
          <w:rFonts w:ascii="Courier New" w:hAnsi="Courier New"/>
          <w:b/>
          <w:bCs/>
          <w:color w:val="0066BB"/>
          <w:sz w:val="16"/>
          <w:szCs w:val="16"/>
        </w:rPr>
        <w:t>CMPclient_finish()</w:t>
      </w:r>
      <w:r>
        <w:rPr/>
        <w:t xml:space="preserve"> deallocates the given CMP context, deallocating all internal data but not the structures passed in via the functions described before. Due to </w:t>
      </w:r>
      <w:hyperlink r:id="rId20">
        <w:r>
          <w:rPr>
            <w:rStyle w:val="InternetLink"/>
            <w:u w:val="none"/>
          </w:rPr>
          <w:t>current limitations of CMPforOpenSSL</w:t>
        </w:r>
      </w:hyperlink>
      <w:r>
        <w:rPr>
          <w:rStyle w:val="InternetLink"/>
        </w:rPr>
        <w:t xml:space="preserve"> </w:t>
      </w:r>
      <w:r>
        <w:rPr/>
        <w:t xml:space="preserve">[cmpossl], only one invocation of the functions described in </w:t>
      </w:r>
      <w:r>
        <w:rPr/>
        <w:fldChar w:fldCharType="begin"/>
      </w:r>
      <w:r>
        <w:rPr/>
        <w:instrText> REF _Ref507616602 \r \h </w:instrText>
      </w:r>
      <w:r>
        <w:rPr/>
        <w:fldChar w:fldCharType="separate"/>
      </w:r>
      <w:r>
        <w:rPr/>
        <w:t>3.3</w:t>
      </w:r>
      <w:r>
        <w:rPr/>
        <w:fldChar w:fldCharType="end"/>
      </w:r>
      <w:r>
        <w:rPr/>
        <w:t xml:space="preserve">, </w:t>
      </w:r>
      <w:r>
        <w:rPr/>
        <w:fldChar w:fldCharType="begin"/>
      </w:r>
      <w:r>
        <w:rPr/>
        <w:instrText> REF _Ref508265371 \r \h </w:instrText>
      </w:r>
      <w:r>
        <w:rPr/>
        <w:fldChar w:fldCharType="separate"/>
      </w:r>
      <w:r>
        <w:rPr/>
        <w:t>3.4</w:t>
      </w:r>
      <w:r>
        <w:rPr/>
        <w:fldChar w:fldCharType="end"/>
      </w:r>
      <w:r>
        <w:rPr/>
        <w:t xml:space="preserve">, and </w:t>
      </w:r>
      <w:r>
        <w:rPr/>
        <w:fldChar w:fldCharType="begin"/>
      </w:r>
      <w:r>
        <w:rPr/>
        <w:instrText> REF _Ref508265373 \r \h </w:instrText>
      </w:r>
      <w:r>
        <w:rPr/>
        <w:fldChar w:fldCharType="separate"/>
      </w:r>
      <w:r>
        <w:rPr/>
        <w:t>3.5</w:t>
      </w:r>
      <w:r>
        <w:rPr/>
        <w:fldChar w:fldCharType="end"/>
      </w:r>
      <w:r>
        <w:rPr/>
        <w:t xml:space="preserve"> can be done with the same context structure. Any of the pointers provided for the above </w:t>
      </w:r>
      <w:r>
        <w:rPr>
          <w:rFonts w:ascii="Courier New" w:hAnsi="Courier New"/>
          <w:color w:val="888888"/>
          <w:sz w:val="16"/>
          <w:szCs w:val="16"/>
        </w:rPr>
        <w:t>truststore</w:t>
      </w:r>
      <w:r>
        <w:rPr/>
        <w:t xml:space="preserve">, </w:t>
      </w:r>
      <w:r>
        <w:rPr>
          <w:rFonts w:ascii="Courier New" w:hAnsi="Courier New"/>
          <w:color w:val="888888"/>
          <w:sz w:val="16"/>
          <w:szCs w:val="16"/>
        </w:rPr>
        <w:t>creds</w:t>
      </w:r>
      <w:r>
        <w:rPr/>
        <w:t xml:space="preserve">, </w:t>
      </w:r>
      <w:r>
        <w:rPr>
          <w:rFonts w:ascii="Courier New" w:hAnsi="Courier New"/>
          <w:color w:val="888888"/>
          <w:sz w:val="16"/>
          <w:szCs w:val="16"/>
        </w:rPr>
        <w:t>server</w:t>
      </w:r>
      <w:r>
        <w:rPr/>
        <w:t xml:space="preserve">, </w:t>
      </w:r>
      <w:r>
        <w:rPr>
          <w:rFonts w:ascii="Courier New" w:hAnsi="Courier New"/>
          <w:color w:val="888888"/>
          <w:sz w:val="16"/>
          <w:szCs w:val="16"/>
        </w:rPr>
        <w:t>path</w:t>
      </w:r>
      <w:r>
        <w:rPr/>
        <w:t xml:space="preserve">, </w:t>
      </w:r>
      <w:r>
        <w:rPr>
          <w:rFonts w:ascii="Courier New" w:hAnsi="Courier New"/>
          <w:color w:val="888888"/>
          <w:sz w:val="16"/>
          <w:szCs w:val="16"/>
        </w:rPr>
        <w:t>tls</w:t>
      </w:r>
      <w:r>
        <w:rPr/>
        <w:t xml:space="preserve">, </w:t>
      </w:r>
      <w:r>
        <w:rPr>
          <w:rFonts w:ascii="Courier New" w:hAnsi="Courier New"/>
          <w:color w:val="888888"/>
          <w:sz w:val="16"/>
          <w:szCs w:val="16"/>
        </w:rPr>
        <w:t>subject</w:t>
      </w:r>
      <w:r>
        <w:rPr/>
        <w:t xml:space="preserve">, </w:t>
      </w:r>
      <w:r>
        <w:rPr>
          <w:rFonts w:ascii="Courier New" w:hAnsi="Courier New"/>
          <w:color w:val="888888"/>
          <w:sz w:val="16"/>
          <w:szCs w:val="16"/>
        </w:rPr>
        <w:t>newkey</w:t>
      </w:r>
      <w:r>
        <w:rPr/>
        <w:t xml:space="preserve">, </w:t>
      </w:r>
      <w:r>
        <w:rPr>
          <w:rFonts w:ascii="Courier New" w:hAnsi="Courier New"/>
          <w:color w:val="888888"/>
          <w:sz w:val="16"/>
          <w:szCs w:val="16"/>
        </w:rPr>
        <w:t>exts</w:t>
      </w:r>
      <w:r>
        <w:rPr/>
        <w:t xml:space="preserve">, or </w:t>
      </w:r>
      <w:r>
        <w:rPr>
          <w:rFonts w:ascii="Courier New" w:hAnsi="Courier New"/>
          <w:color w:val="888888"/>
          <w:sz w:val="16"/>
          <w:szCs w:val="16"/>
        </w:rPr>
        <w:t>cert</w:t>
      </w:r>
      <w:r>
        <w:rPr/>
        <w:t xml:space="preserve"> parameters can be reused by the caller and must be deallocated when not needed any more.</w:t>
      </w:r>
    </w:p>
    <w:tbl>
      <w:tblPr>
        <w:tblW w:w="8770"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0"/>
        <w:gridCol w:w="1125"/>
        <w:gridCol w:w="849"/>
        <w:gridCol w:w="5846"/>
      </w:tblGrid>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8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deallocate</w:t>
            </w:r>
            <w:bookmarkStart w:id="52" w:name="_Toc507509438"/>
            <w:bookmarkEnd w:id="52"/>
          </w:p>
        </w:tc>
      </w:tr>
    </w:tbl>
    <w:p>
      <w:pPr>
        <w:pStyle w:val="HTMLPreformatted"/>
        <w:shd w:fill="FFFFFF" w:val="clear"/>
        <w:spacing w:lineRule="auto" w:line="300" w:before="120" w:after="120"/>
        <w:rPr/>
      </w:pPr>
      <w:r>
        <w:rPr>
          <w:rFonts w:eastAsia="MS Mincho" w:cs="Times New Roman" w:ascii="Arial" w:hAnsi="Arial"/>
          <w:sz w:val="22"/>
          <w:lang w:val="en-US"/>
        </w:rPr>
        <w:t xml:space="preserve">Example use </w:t>
      </w:r>
      <w:r>
        <w:rPr/>
        <w:t xml:space="preserve">(for the various </w:t>
      </w:r>
      <w:r>
        <w:rPr>
          <w:rFonts w:eastAsia="Times New Roman" w:ascii="Courier New" w:hAnsi="Courier New"/>
          <w:color w:val="333333"/>
          <w:sz w:val="18"/>
          <w:lang w:val="en-US" w:eastAsia="en-US"/>
        </w:rPr>
        <w:t>_free()</w:t>
      </w:r>
      <w:r>
        <w:rPr/>
        <w:t xml:space="preserve"> functions, see sections </w:t>
      </w:r>
      <w:ins w:id="186" w:author="David von Oheimb" w:date="2020-04-29T09:19:14Z">
        <w:r>
          <w:rPr/>
          <w:fldChar w:fldCharType="begin"/>
        </w:r>
      </w:ins>
      <w:r>
        <w:rPr/>
        <w:instrText> REF __RefHeading___Toc8499_2160941350 \r \h </w:instrText>
      </w:r>
      <w:r>
        <w:rPr/>
        <w:fldChar w:fldCharType="separate"/>
      </w:r>
      <w:r>
        <w:rPr/>
        <w:t>3.10</w:t>
      </w:r>
      <w:r>
        <w:rPr/>
        <w:fldChar w:fldCharType="end"/>
      </w:r>
      <w:r>
        <w:rPr/>
        <w:fldChar w:fldCharType="begin"/>
      </w:r>
      <w:r>
        <w:rPr/>
        <w:instrText> REF _Ref507604320 \r \h </w:instrText>
      </w:r>
      <w:r>
        <w:rPr/>
        <w:fldChar w:fldCharType="separate"/>
      </w:r>
      <w:r>
        <w:rPr/>
      </w:r>
      <w:r>
        <w:rPr/>
        <w:fldChar w:fldCharType="end"/>
      </w:r>
      <w:r>
        <w:rPr/>
        <w:t xml:space="preserve"> and </w:t>
      </w:r>
      <w:r>
        <w:rPr/>
        <w:fldChar w:fldCharType="begin"/>
      </w:r>
      <w:r>
        <w:rPr/>
        <w:instrText> REF _Ref5807084 \r \h </w:instrText>
      </w:r>
      <w:r>
        <w:rPr/>
        <w:fldChar w:fldCharType="separate"/>
      </w:r>
      <w:r>
        <w:rPr/>
        <w:t>4</w:t>
      </w:r>
      <w:r>
        <w:rPr/>
        <w:fldChar w:fldCharType="end"/>
      </w:r>
      <w:r>
        <w:rPr/>
        <w:t>)</w:t>
      </w:r>
      <w:r>
        <w:rPr>
          <w:rFonts w:eastAsia="MS Mincho" w:cs="Times New Roman" w:ascii="Arial" w:hAnsi="Arial"/>
          <w:sz w:val="22"/>
          <w:lang w:val="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CMPclient_finish(ctx);</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CREDENTIALS_free(new_creds);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EXTENSIONS_free(exts);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KEY_free(newkey);</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TLS_free(tls);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CREDENTIALS_free(tls_creds);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STORE_free(tls_truststore);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STORE_free(new_cert_truststore);</w:t>
        <w:br/>
        <w:t xml:space="preserve">    STORE_free(cmp_truststore);</w:t>
        <w:br/>
        <w:t xml:space="preserve">    CREDENTIALS_free(creds);</w:t>
        <w:br/>
        <w:t xml:space="preserve">    LOG_close();</w:t>
      </w:r>
    </w:p>
    <w:p>
      <w:pPr>
        <w:pStyle w:val="Heading2"/>
        <w:numPr>
          <w:ilvl w:val="1"/>
          <w:numId w:val="2"/>
        </w:numPr>
        <w:rPr/>
      </w:pPr>
      <w:bookmarkStart w:id="53" w:name="_Toc5814399"/>
      <w:bookmarkStart w:id="54" w:name="_Ref507659291"/>
      <w:r>
        <w:rPr/>
        <w:t>Logging</w:t>
      </w:r>
      <w:del w:id="187" w:author="David von Oheimb" w:date="2020-04-29T09:31:57Z">
        <w:bookmarkEnd w:id="53"/>
        <w:bookmarkEnd w:id="54"/>
        <w:r>
          <w:rPr/>
          <w:delText xml:space="preserve"> callback function</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t xml:space="preserve">When an important activity is performed or an error occurs, some more detail should be provided for debugging and auditing purposes. An application can obtain this information by providing a callback function, which is called on error with </w:t>
      </w:r>
      <w:r>
        <w:rPr>
          <w:rFonts w:eastAsia="Times New Roman" w:cs="Courier New" w:ascii="Courier New" w:hAnsi="Courier New"/>
          <w:color w:val="333333"/>
          <w:sz w:val="16"/>
          <w:lang w:eastAsia="en-US"/>
        </w:rPr>
        <w:t>component</w:t>
      </w:r>
      <w:r>
        <w:rPr/>
        <w:t xml:space="preserve">, </w:t>
      </w:r>
      <w:r>
        <w:rPr>
          <w:rFonts w:eastAsia="Times New Roman" w:cs="Courier New" w:ascii="Courier New" w:hAnsi="Courier New"/>
          <w:color w:val="333333"/>
          <w:sz w:val="16"/>
          <w:lang w:eastAsia="en-US"/>
        </w:rPr>
        <w:t>file</w:t>
      </w:r>
      <w:r>
        <w:rPr/>
        <w:t xml:space="preserve">, </w:t>
      </w:r>
      <w:r>
        <w:rPr>
          <w:rFonts w:eastAsia="Times New Roman" w:cs="Courier New" w:ascii="Courier New" w:hAnsi="Courier New"/>
          <w:color w:val="333333"/>
          <w:sz w:val="16"/>
          <w:lang w:eastAsia="en-US"/>
        </w:rPr>
        <w:t>lineno</w:t>
      </w:r>
      <w:r>
        <w:rPr/>
        <w:t>, and</w:t>
      </w:r>
      <w:r>
        <w:rPr>
          <w:rFonts w:eastAsia="Times New Roman" w:cs="Courier New" w:ascii="Courier New" w:hAnsi="Courier New"/>
          <w:color w:val="333333"/>
          <w:sz w:val="16"/>
          <w:lang w:eastAsia="en-US"/>
        </w:rPr>
        <w:t xml:space="preserve"> msg</w:t>
      </w:r>
      <w:r>
        <w:rPr/>
        <w:t xml:space="preserve"> arguments that may provide a component identifier, a file path name and a line number indicating the source code location and a string describing the nature of the event.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t xml:space="preserve">Even when an activity is successful some warnings may be useful and some degree of logging may be required. Therefore we have extended the type of the logging callback function of CMPforOpenSSL by a </w:t>
      </w:r>
      <w:r>
        <w:rPr>
          <w:rFonts w:eastAsia="Times New Roman" w:cs="Courier New" w:ascii="Courier New" w:hAnsi="Courier New"/>
          <w:color w:val="333333"/>
          <w:sz w:val="16"/>
          <w:lang w:eastAsia="en-US"/>
        </w:rPr>
        <w:t>level</w:t>
      </w:r>
      <w:r>
        <w:rPr/>
        <w:t xml:space="preserve"> argument indicating the severity level, such that error, warning, info, debug, etc. can be treated differently. Moreover, the callback function may itself do non-trivial tasks like writing to a log file, which in turn may fail. Thus we utilize a Boolean return type indicating success or failure.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    </w:t>
      </w:r>
      <w:del w:id="188" w:author="David von Oheimb" w:date="2020-04-29T12:40:32Z">
        <w:r>
          <w:rPr>
            <w:rFonts w:eastAsia="Times New Roman" w:cs="Courier New" w:ascii="Courier New" w:hAnsi="Courier New"/>
            <w:color w:val="557799"/>
            <w:sz w:val="16"/>
            <w:szCs w:val="16"/>
            <w:lang w:eastAsia="en-US"/>
          </w:rPr>
          <w:delText>#ifndef __cplusplus</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del w:id="189" w:author="David von Oheimb" w:date="2020-04-29T12:40:32Z">
        <w:r>
          <w:rPr>
            <w:rFonts w:eastAsia="Times New Roman" w:cs="Courier New" w:ascii="Courier New" w:hAnsi="Courier New"/>
            <w:b/>
            <w:bCs/>
            <w:color w:val="008800"/>
            <w:sz w:val="16"/>
            <w:szCs w:val="16"/>
            <w:lang w:eastAsia="en-US"/>
          </w:rPr>
          <w:delText xml:space="preserve"> </w:delText>
        </w:r>
      </w:del>
      <w:del w:id="190" w:author="David von Oheimb" w:date="2020-04-29T12:40:32Z">
        <w:r>
          <w:rPr>
            <w:rFonts w:eastAsia="Times New Roman" w:cs="Courier New" w:ascii="Courier New" w:hAnsi="Courier New"/>
            <w:b/>
            <w:bCs/>
            <w:color w:val="008800"/>
            <w:sz w:val="16"/>
            <w:szCs w:val="16"/>
            <w:lang w:eastAsia="en-US"/>
          </w:rPr>
          <w:delText xml:space="preserve"> </w:delText>
        </w:r>
      </w:del>
      <w:del w:id="191" w:author="David von Oheimb" w:date="2020-04-29T12:40:32Z">
        <w:r>
          <w:rPr>
            <w:rFonts w:eastAsia="Times New Roman" w:cs="Courier New" w:ascii="Courier New" w:hAnsi="Courier New"/>
            <w:b/>
            <w:bCs/>
            <w:color w:val="008800"/>
            <w:sz w:val="16"/>
            <w:szCs w:val="16"/>
            <w:lang w:eastAsia="en-US"/>
          </w:rPr>
          <w:delText xml:space="preserve"> </w:delText>
        </w:r>
      </w:del>
      <w:del w:id="192" w:author="David von Oheimb" w:date="2020-04-29T12:40:32Z">
        <w:r>
          <w:rPr>
            <w:rFonts w:eastAsia="Times New Roman" w:cs="Courier New" w:ascii="Courier New" w:hAnsi="Courier New"/>
            <w:b/>
            <w:bCs/>
            <w:color w:val="008800"/>
            <w:sz w:val="16"/>
            <w:szCs w:val="16"/>
            <w:lang w:eastAsia="en-US"/>
          </w:rPr>
          <w:delText xml:space="preserve"> </w:delText>
        </w:r>
      </w:del>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557799"/>
          <w:sz w:val="16"/>
          <w:szCs w:val="16"/>
          <w:lang w:eastAsia="en-US"/>
        </w:rPr>
        <w:t xml:space="preserve"> </w:t>
      </w:r>
      <w:r>
        <w:rPr>
          <w:rFonts w:eastAsia="Times New Roman" w:cs="Courier New" w:ascii="Courier New" w:hAnsi="Courier New"/>
          <w:b/>
          <w:bCs/>
          <w:color w:val="008800"/>
          <w:sz w:val="16"/>
          <w:szCs w:val="16"/>
          <w:lang w:eastAsia="en-US"/>
        </w:rPr>
        <w:t>enum</w:t>
      </w:r>
      <w:r>
        <w:rPr>
          <w:rFonts w:eastAsia="Times New Roman" w:cs="Courier New" w:ascii="Courier New" w:hAnsi="Courier New"/>
          <w:color w:val="557799"/>
          <w:sz w:val="16"/>
          <w:szCs w:val="16"/>
          <w:lang w:eastAsia="en-US"/>
        </w:rPr>
        <w:t xml:space="preserve"> { false </w:t>
      </w:r>
      <w:r>
        <w:rPr>
          <w:rFonts w:eastAsia="Times New Roman" w:cs="Courier New" w:ascii="Courier New" w:hAnsi="Courier New"/>
          <w:color w:val="333333"/>
          <w:sz w:val="16"/>
          <w:szCs w:val="16"/>
          <w:lang w:val="en-US" w:eastAsia="en-US"/>
          <w:rPrChange w:id="0" w:author="David von Oheimb" w:date="2020-04-28T10:33:50Z"/>
        </w:rPr>
        <w:t>= 0</w:t>
      </w:r>
      <w:r>
        <w:rPr>
          <w:rFonts w:eastAsia="Times New Roman" w:cs="Courier New" w:ascii="Courier New" w:hAnsi="Courier New"/>
          <w:color w:val="557799"/>
          <w:sz w:val="16"/>
          <w:szCs w:val="16"/>
          <w:lang w:eastAsia="en-US"/>
        </w:rPr>
        <w:t xml:space="preserve">, true </w:t>
      </w:r>
      <w:r>
        <w:rPr>
          <w:rFonts w:eastAsia="Times New Roman" w:cs="Courier New" w:ascii="Courier New" w:hAnsi="Courier New"/>
          <w:color w:val="333333"/>
          <w:sz w:val="16"/>
          <w:szCs w:val="16"/>
          <w:lang w:val="en-US" w:eastAsia="en-US"/>
          <w:rPrChange w:id="0" w:author="David von Oheimb" w:date="2020-04-28T10:33:54Z"/>
        </w:rPr>
        <w:t>= 1</w:t>
      </w:r>
      <w:r>
        <w:rPr>
          <w:rFonts w:eastAsia="Times New Roman" w:cs="Courier New" w:ascii="Courier New" w:hAnsi="Courier New"/>
          <w:color w:val="557799"/>
          <w:sz w:val="16"/>
          <w:szCs w:val="16"/>
          <w:lang w:eastAsia="en-US"/>
        </w:rPr>
        <w:t xml:space="preserve"> }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557799"/>
          <w:sz w:val="16"/>
          <w:szCs w:val="16"/>
          <w:lang w:eastAsia="en-US"/>
        </w:rPr>
        <w:t>;</w:t>
      </w:r>
      <w:del w:id="195" w:author="David von Oheimb" w:date="2020-04-29T12:40:27Z">
        <w:r>
          <w:rPr>
            <w:rFonts w:eastAsia="Times New Roman" w:cs="Courier New" w:ascii="Courier New" w:hAnsi="Courier New"/>
            <w:color w:val="888888"/>
            <w:sz w:val="16"/>
            <w:szCs w:val="16"/>
            <w:lang w:eastAsia="en-US"/>
          </w:rPr>
          <w:delText xml:space="preserve"> /* Boolean value */</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del w:id="196" w:author="David von Oheimb" w:date="2020-04-29T12:40:27Z">
        <w:r>
          <w:rPr>
            <w:rFonts w:eastAsia="Times New Roman" w:cs="Courier New" w:ascii="Courier New" w:hAnsi="Courier New"/>
            <w:color w:val="557799"/>
            <w:sz w:val="16"/>
            <w:szCs w:val="16"/>
            <w:lang w:eastAsia="en-US"/>
          </w:rPr>
          <w:delText xml:space="preserve">    </w:delText>
        </w:r>
      </w:del>
      <w:del w:id="197" w:author="David von Oheimb" w:date="2020-04-29T12:40:27Z">
        <w:r>
          <w:rPr>
            <w:rFonts w:eastAsia="Times New Roman" w:cs="Courier New" w:ascii="Courier New" w:hAnsi="Courier New"/>
            <w:color w:val="557799"/>
            <w:sz w:val="16"/>
            <w:szCs w:val="16"/>
            <w:lang w:eastAsia="en-US"/>
          </w:rPr>
          <w:delText>#endif</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lang w:eastAsia="en-US"/>
        </w:rPr>
        <w:t>typedef</w:t>
      </w:r>
      <w:r>
        <w:rPr>
          <w:rFonts w:eastAsia="Times New Roman" w:cs="Courier New" w:ascii="Courier New" w:hAnsi="Courier New"/>
          <w:color w:val="333333"/>
          <w:sz w:val="16"/>
          <w:lang w:eastAsia="en-US"/>
        </w:rPr>
        <w:t xml:space="preserve"> </w:t>
      </w:r>
      <w:del w:id="198" w:author="David von Oheimb" w:date="2020-04-28T09:58:52Z">
        <w:r>
          <w:rPr>
            <w:rFonts w:eastAsia="Times New Roman" w:cs="Courier New" w:ascii="Courier New" w:hAnsi="Courier New"/>
            <w:b/>
            <w:bCs/>
            <w:color w:val="333399"/>
            <w:sz w:val="16"/>
            <w:lang w:eastAsia="en-US"/>
          </w:rPr>
          <w:delText>enum</w:delText>
        </w:r>
      </w:del>
      <w:ins w:id="199" w:author="David von Oheimb" w:date="2020-04-28T09:58:49Z">
        <w:r>
          <w:rPr>
            <w:rFonts w:eastAsia="Times New Roman" w:cs="Courier New" w:ascii="Courier New" w:hAnsi="Courier New"/>
            <w:b/>
            <w:bCs/>
            <w:color w:val="333399"/>
            <w:sz w:val="16"/>
            <w:lang w:eastAsia="en-US"/>
          </w:rPr>
          <w:t>int</w:t>
        </w:r>
      </w:ins>
      <w:r>
        <w:rPr>
          <w:rFonts w:eastAsia="Times New Roman" w:cs="Courier New" w:ascii="Courier New" w:hAnsi="Courier New"/>
          <w:color w:val="333333"/>
          <w:sz w:val="16"/>
          <w:lang w:eastAsia="en-US"/>
        </w:rPr>
        <w:t xml:space="preserve"> </w:t>
      </w:r>
      <w:del w:id="200" w:author="David von Oheimb" w:date="2020-04-28T09:58:55Z">
        <w:r>
          <w:rPr>
            <w:rFonts w:eastAsia="Times New Roman" w:cs="Courier New" w:ascii="Courier New" w:hAnsi="Courier New"/>
            <w:color w:val="333333"/>
            <w:sz w:val="16"/>
            <w:lang w:eastAsia="en-US"/>
          </w:rPr>
          <w:delText>{</w:delText>
        </w:r>
      </w:del>
      <w:ins w:id="201" w:author="David von Oheimb" w:date="2020-04-28T09:58:38Z">
        <w:r>
          <w:rPr>
            <w:rFonts w:eastAsia="Times New Roman" w:cs="Courier New" w:ascii="Courier New" w:hAnsi="Courier New"/>
            <w:b/>
            <w:bCs/>
            <w:color w:val="333399"/>
            <w:sz w:val="16"/>
            <w:lang w:val="en-US" w:eastAsia="en-US"/>
          </w:rPr>
          <w:t>severity</w:t>
        </w:r>
      </w:ins>
      <w:ins w:id="202" w:author="David von Oheimb" w:date="2020-04-28T09:58:38Z">
        <w:r>
          <w:rPr>
            <w:rFonts w:eastAsia="Times New Roman" w:cs="Courier New" w:ascii="Courier New" w:hAnsi="Courier New"/>
            <w:color w:val="333333"/>
            <w:sz w:val="16"/>
            <w:lang w:eastAsia="en-US"/>
          </w:rPr>
          <w:t>;</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ins w:id="203" w:author="David von Oheimb" w:date="2020-04-28T09:59:18Z">
        <w:r>
          <w:rPr>
            <w:rFonts w:eastAsia="Times New Roman" w:cs="Courier New" w:ascii="Courier New" w:hAnsi="Courier New"/>
            <w:color w:val="557799"/>
            <w:sz w:val="16"/>
            <w:szCs w:val="16"/>
            <w:lang w:eastAsia="en-US"/>
          </w:rPr>
          <w:t>#def</w:t>
        </w:r>
      </w:ins>
      <w:ins w:id="204" w:author="David von Oheimb" w:date="2020-04-28T09:59:18Z">
        <w:r>
          <w:rPr>
            <w:rFonts w:eastAsia="Times New Roman" w:cs="Courier New" w:ascii="Courier New" w:hAnsi="Courier New"/>
            <w:color w:val="557799"/>
            <w:sz w:val="16"/>
            <w:szCs w:val="16"/>
            <w:lang w:eastAsia="en-US"/>
          </w:rPr>
          <w:t>ine</w:t>
        </w:r>
      </w:ins>
      <w:ins w:id="205" w:author="David von Oheimb" w:date="2020-04-28T09:59:18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lang w:eastAsia="en-US"/>
        </w:rPr>
        <w:t>LOG_EMERG</w:t>
      </w:r>
      <w:del w:id="206" w:author="David von Oheimb" w:date="2020-04-28T09:59:23Z">
        <w:r>
          <w:rPr>
            <w:rFonts w:eastAsia="Times New Roman" w:cs="Courier New" w:ascii="Courier New" w:hAnsi="Courier New"/>
            <w:color w:val="333333"/>
            <w:sz w:val="16"/>
            <w:lang w:eastAsia="en-US"/>
          </w:rPr>
          <w:delText>,</w:delText>
        </w:r>
      </w:del>
      <w:r>
        <w:rPr>
          <w:rFonts w:eastAsia="Times New Roman" w:cs="Courier New" w:ascii="Courier New" w:hAnsi="Courier New"/>
          <w:color w:val="333333"/>
          <w:sz w:val="16"/>
          <w:lang w:eastAsia="en-US"/>
        </w:rPr>
        <w:t xml:space="preserve"> </w:t>
      </w:r>
      <w:ins w:id="207" w:author="David von Oheimb" w:date="2020-04-28T10:01:17Z">
        <w:r>
          <w:rPr>
            <w:rFonts w:eastAsia="Times New Roman" w:cs="Courier New" w:ascii="Courier New" w:hAnsi="Courier New"/>
            <w:color w:val="333333"/>
            <w:sz w:val="16"/>
            <w:lang w:eastAsia="en-US"/>
          </w:rPr>
          <w:t>0</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ins w:id="208" w:author="David von Oheimb" w:date="2020-04-28T09:59:25Z">
        <w:r>
          <w:rPr>
            <w:rFonts w:eastAsia="Times New Roman" w:cs="Courier New" w:ascii="Courier New" w:hAnsi="Courier New"/>
            <w:color w:val="557799"/>
            <w:sz w:val="16"/>
            <w:szCs w:val="16"/>
            <w:lang w:eastAsia="en-US"/>
          </w:rPr>
          <w:t>#def</w:t>
        </w:r>
      </w:ins>
      <w:ins w:id="209" w:author="David von Oheimb" w:date="2020-04-28T09:59:25Z">
        <w:r>
          <w:rPr>
            <w:rFonts w:eastAsia="Times New Roman" w:cs="Courier New" w:ascii="Courier New" w:hAnsi="Courier New"/>
            <w:color w:val="557799"/>
            <w:sz w:val="16"/>
            <w:szCs w:val="16"/>
            <w:lang w:eastAsia="en-US"/>
          </w:rPr>
          <w:t>ine</w:t>
        </w:r>
      </w:ins>
      <w:ins w:id="210" w:author="David von Oheimb" w:date="2020-04-28T09:59:25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lang w:eastAsia="en-US"/>
        </w:rPr>
        <w:t>LOG_ALERT</w:t>
      </w:r>
      <w:del w:id="211" w:author="David von Oheimb" w:date="2020-04-28T09:59:44Z">
        <w:r>
          <w:rPr>
            <w:rFonts w:eastAsia="Times New Roman" w:cs="Courier New" w:ascii="Courier New" w:hAnsi="Courier New"/>
            <w:color w:val="333333"/>
            <w:sz w:val="16"/>
            <w:lang w:eastAsia="en-US"/>
          </w:rPr>
          <w:delText>,</w:delText>
        </w:r>
      </w:del>
      <w:r>
        <w:rPr>
          <w:rFonts w:eastAsia="Times New Roman" w:cs="Courier New" w:ascii="Courier New" w:hAnsi="Courier New"/>
          <w:color w:val="333333"/>
          <w:sz w:val="16"/>
          <w:lang w:eastAsia="en-US"/>
        </w:rPr>
        <w:t xml:space="preserve"> </w:t>
      </w:r>
      <w:ins w:id="212" w:author="David von Oheimb" w:date="2020-04-28T10:01:19Z">
        <w:r>
          <w:rPr>
            <w:rFonts w:eastAsia="Times New Roman" w:cs="Courier New" w:ascii="Courier New" w:hAnsi="Courier New"/>
            <w:color w:val="333333"/>
            <w:sz w:val="16"/>
            <w:lang w:eastAsia="en-US"/>
          </w:rPr>
          <w:t>1</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ins w:id="214" w:author="David von Oheimb" w:date="2020-04-28T10:00:35Z">
        <w:r>
          <w:rPr>
            <w:rFonts w:eastAsia="Times New Roman" w:cs="Courier New" w:ascii="Courier New" w:hAnsi="Courier New"/>
            <w:color w:val="557799"/>
            <w:sz w:val="16"/>
            <w:szCs w:val="16"/>
            <w:lang w:eastAsia="en-US"/>
          </w:rPr>
          <w:t>#def</w:t>
        </w:r>
      </w:ins>
      <w:ins w:id="215" w:author="David von Oheimb" w:date="2020-04-28T10:00:35Z">
        <w:r>
          <w:rPr>
            <w:rFonts w:eastAsia="Times New Roman" w:cs="Courier New" w:ascii="Courier New" w:hAnsi="Courier New"/>
            <w:color w:val="557799"/>
            <w:sz w:val="16"/>
            <w:szCs w:val="16"/>
            <w:lang w:eastAsia="en-US"/>
          </w:rPr>
          <w:t>ine</w:t>
        </w:r>
      </w:ins>
      <w:ins w:id="216" w:author="David von Oheimb" w:date="2020-04-28T10:00:35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lang w:eastAsia="en-US"/>
        </w:rPr>
        <w:t>LOG_CRIT</w:t>
      </w:r>
      <w:del w:id="217" w:author="David von Oheimb" w:date="2020-04-28T09:59:57Z">
        <w:r>
          <w:rPr>
            <w:rFonts w:eastAsia="Times New Roman" w:cs="Courier New" w:ascii="Courier New" w:hAnsi="Courier New"/>
            <w:color w:val="333333"/>
            <w:sz w:val="16"/>
            <w:lang w:eastAsia="en-US"/>
          </w:rPr>
          <w:delText>,</w:delText>
        </w:r>
      </w:del>
      <w:r>
        <w:rPr>
          <w:rFonts w:eastAsia="Times New Roman" w:cs="Courier New" w:ascii="Courier New" w:hAnsi="Courier New"/>
          <w:color w:val="333333"/>
          <w:sz w:val="16"/>
          <w:lang w:eastAsia="en-US"/>
        </w:rPr>
        <w:t xml:space="preserve"> </w:t>
      </w:r>
      <w:ins w:id="218" w:author="David von Oheimb" w:date="2020-04-28T10:01:19Z">
        <w:r>
          <w:rPr>
            <w:rFonts w:eastAsia="Times New Roman" w:cs="Courier New" w:ascii="Courier New" w:hAnsi="Courier New"/>
            <w:color w:val="333333"/>
            <w:sz w:val="16"/>
            <w:lang w:eastAsia="en-US"/>
          </w:rPr>
          <w:t>2</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ins w:id="220" w:author="David von Oheimb" w:date="2020-04-28T10:02:21Z">
        <w:r>
          <w:rPr>
            <w:rFonts w:eastAsia="Times New Roman" w:cs="Courier New" w:ascii="Courier New" w:hAnsi="Courier New"/>
            <w:color w:val="557799"/>
            <w:sz w:val="16"/>
            <w:szCs w:val="16"/>
            <w:lang w:eastAsia="en-US"/>
          </w:rPr>
          <w:t>#def</w:t>
        </w:r>
      </w:ins>
      <w:ins w:id="221" w:author="David von Oheimb" w:date="2020-04-28T10:02:21Z">
        <w:r>
          <w:rPr>
            <w:rFonts w:eastAsia="Times New Roman" w:cs="Courier New" w:ascii="Courier New" w:hAnsi="Courier New"/>
            <w:color w:val="557799"/>
            <w:sz w:val="16"/>
            <w:szCs w:val="16"/>
            <w:lang w:eastAsia="en-US"/>
          </w:rPr>
          <w:t>ine</w:t>
        </w:r>
      </w:ins>
      <w:ins w:id="222" w:author="David von Oheimb" w:date="2020-04-28T10:02:21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lang w:eastAsia="en-US"/>
        </w:rPr>
        <w:t>LOG_ERR</w:t>
      </w:r>
      <w:del w:id="223" w:author="David von Oheimb" w:date="2020-04-28T09:59:58Z">
        <w:r>
          <w:rPr>
            <w:rFonts w:eastAsia="Times New Roman" w:cs="Courier New" w:ascii="Courier New" w:hAnsi="Courier New"/>
            <w:color w:val="333333"/>
            <w:sz w:val="16"/>
            <w:lang w:eastAsia="en-US"/>
          </w:rPr>
          <w:delText>,</w:delText>
        </w:r>
      </w:del>
      <w:del w:id="224" w:author="David von Oheimb" w:date="2020-04-28T10:02:14Z">
        <w:r>
          <w:rPr>
            <w:rFonts w:eastAsia="Times New Roman" w:cs="Courier New" w:ascii="Courier New" w:hAnsi="Courier New"/>
            <w:color w:val="333333"/>
            <w:sz w:val="16"/>
            <w:lang w:eastAsia="en-US"/>
          </w:rPr>
          <w:delText xml:space="preserve"> </w:delText>
        </w:r>
      </w:del>
      <w:ins w:id="225" w:author="David von Oheimb" w:date="2020-04-28T10:04:11Z">
        <w:r>
          <w:rPr>
            <w:rFonts w:eastAsia="Times New Roman" w:cs="Courier New" w:ascii="Courier New" w:hAnsi="Courier New"/>
            <w:color w:val="333333"/>
            <w:sz w:val="16"/>
            <w:lang w:eastAsia="en-US"/>
          </w:rPr>
          <w:t xml:space="preserve"> </w:t>
        </w:r>
      </w:ins>
      <w:ins w:id="226" w:author="David von Oheimb" w:date="2020-04-28T10:02:14Z">
        <w:r>
          <w:rPr>
            <w:rFonts w:eastAsia="Times New Roman" w:cs="Courier New" w:ascii="Courier New" w:hAnsi="Courier New"/>
            <w:color w:val="333333"/>
            <w:sz w:val="16"/>
            <w:lang w:eastAsia="en-US"/>
          </w:rPr>
          <w:t>3</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ins w:id="228" w:author="David von Oheimb" w:date="2020-04-28T10:02:25Z">
        <w:r>
          <w:rPr>
            <w:rFonts w:eastAsia="Times New Roman" w:cs="Courier New" w:ascii="Courier New" w:hAnsi="Courier New"/>
            <w:color w:val="557799"/>
            <w:sz w:val="16"/>
            <w:szCs w:val="16"/>
            <w:lang w:eastAsia="en-US"/>
          </w:rPr>
          <w:t>#def</w:t>
        </w:r>
      </w:ins>
      <w:ins w:id="229" w:author="David von Oheimb" w:date="2020-04-28T10:02:25Z">
        <w:r>
          <w:rPr>
            <w:rFonts w:eastAsia="Times New Roman" w:cs="Courier New" w:ascii="Courier New" w:hAnsi="Courier New"/>
            <w:color w:val="557799"/>
            <w:sz w:val="16"/>
            <w:szCs w:val="16"/>
            <w:lang w:eastAsia="en-US"/>
          </w:rPr>
          <w:t>ine</w:t>
        </w:r>
      </w:ins>
      <w:ins w:id="230" w:author="David von Oheimb" w:date="2020-04-28T10:02:25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lang w:eastAsia="en-US"/>
        </w:rPr>
        <w:t>LOG_WARNING</w:t>
      </w:r>
      <w:del w:id="231" w:author="David von Oheimb" w:date="2020-04-28T10:00:01Z">
        <w:r>
          <w:rPr>
            <w:rFonts w:eastAsia="Times New Roman" w:cs="Courier New" w:ascii="Courier New" w:hAnsi="Courier New"/>
            <w:color w:val="333333"/>
            <w:sz w:val="16"/>
            <w:lang w:eastAsia="en-US"/>
          </w:rPr>
          <w:delText>,</w:delText>
        </w:r>
      </w:del>
      <w:r>
        <w:rPr>
          <w:rFonts w:eastAsia="Times New Roman" w:cs="Courier New" w:ascii="Courier New" w:hAnsi="Courier New"/>
          <w:color w:val="333333"/>
          <w:sz w:val="16"/>
          <w:lang w:eastAsia="en-US"/>
        </w:rPr>
        <w:t xml:space="preserve"> </w:t>
      </w:r>
      <w:ins w:id="232" w:author="David von Oheimb" w:date="2020-04-28T10:02:48Z">
        <w:r>
          <w:rPr>
            <w:rFonts w:eastAsia="Times New Roman" w:cs="Courier New" w:ascii="Courier New" w:hAnsi="Courier New"/>
            <w:color w:val="333333"/>
            <w:sz w:val="16"/>
            <w:lang w:eastAsia="en-US"/>
          </w:rPr>
          <w:t>4</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ins w:id="233" w:author="David von Oheimb" w:date="2020-04-28T10:00:10Z">
        <w:r>
          <w:rPr>
            <w:rFonts w:eastAsia="Times New Roman" w:cs="Courier New" w:ascii="Courier New" w:hAnsi="Courier New"/>
            <w:color w:val="557799"/>
            <w:sz w:val="16"/>
            <w:szCs w:val="16"/>
            <w:lang w:eastAsia="en-US"/>
          </w:rPr>
          <w:t>#def</w:t>
        </w:r>
      </w:ins>
      <w:ins w:id="234" w:author="David von Oheimb" w:date="2020-04-28T10:00:10Z">
        <w:r>
          <w:rPr>
            <w:rFonts w:eastAsia="Times New Roman" w:cs="Courier New" w:ascii="Courier New" w:hAnsi="Courier New"/>
            <w:color w:val="557799"/>
            <w:sz w:val="16"/>
            <w:szCs w:val="16"/>
            <w:lang w:eastAsia="en-US"/>
          </w:rPr>
          <w:t>ine</w:t>
        </w:r>
      </w:ins>
      <w:ins w:id="235" w:author="David von Oheimb" w:date="2020-04-28T10:00:10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lang w:eastAsia="en-US"/>
        </w:rPr>
        <w:t>LOG_NOTICE</w:t>
      </w:r>
      <w:del w:id="236" w:author="David von Oheimb" w:date="2020-04-28T10:00:13Z">
        <w:r>
          <w:rPr>
            <w:rFonts w:eastAsia="Times New Roman" w:cs="Courier New" w:ascii="Courier New" w:hAnsi="Courier New"/>
            <w:color w:val="333333"/>
            <w:sz w:val="16"/>
            <w:lang w:eastAsia="en-US"/>
          </w:rPr>
          <w:delText>,</w:delText>
        </w:r>
      </w:del>
      <w:r>
        <w:rPr>
          <w:rFonts w:eastAsia="Times New Roman" w:cs="Courier New" w:ascii="Courier New" w:hAnsi="Courier New"/>
          <w:color w:val="333333"/>
          <w:sz w:val="16"/>
          <w:lang w:eastAsia="en-US"/>
        </w:rPr>
        <w:t xml:space="preserve"> </w:t>
      </w:r>
      <w:ins w:id="237" w:author="David von Oheimb" w:date="2020-04-28T10:02:49Z">
        <w:r>
          <w:rPr>
            <w:rFonts w:eastAsia="Times New Roman" w:cs="Courier New" w:ascii="Courier New" w:hAnsi="Courier New"/>
            <w:color w:val="333333"/>
            <w:sz w:val="16"/>
            <w:lang w:eastAsia="en-US"/>
          </w:rPr>
          <w:t>5</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ins w:id="238" w:author="David von Oheimb" w:date="2020-04-28T10:00:13Z">
        <w:r>
          <w:rPr>
            <w:rFonts w:eastAsia="Times New Roman" w:cs="Courier New" w:ascii="Courier New" w:hAnsi="Courier New"/>
            <w:color w:val="557799"/>
            <w:sz w:val="16"/>
            <w:szCs w:val="16"/>
            <w:lang w:eastAsia="en-US"/>
          </w:rPr>
          <w:t>#def</w:t>
        </w:r>
      </w:ins>
      <w:ins w:id="239" w:author="David von Oheimb" w:date="2020-04-28T10:00:13Z">
        <w:r>
          <w:rPr>
            <w:rFonts w:eastAsia="Times New Roman" w:cs="Courier New" w:ascii="Courier New" w:hAnsi="Courier New"/>
            <w:color w:val="557799"/>
            <w:sz w:val="16"/>
            <w:szCs w:val="16"/>
            <w:lang w:eastAsia="en-US"/>
          </w:rPr>
          <w:t>ine</w:t>
        </w:r>
      </w:ins>
      <w:ins w:id="240" w:author="David von Oheimb" w:date="2020-04-28T10:00:13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lang w:eastAsia="en-US"/>
        </w:rPr>
        <w:t>LOG_INFO</w:t>
      </w:r>
      <w:del w:id="241" w:author="David von Oheimb" w:date="2020-04-28T10:00:15Z">
        <w:r>
          <w:rPr>
            <w:rFonts w:eastAsia="Times New Roman" w:cs="Courier New" w:ascii="Courier New" w:hAnsi="Courier New"/>
            <w:color w:val="333333"/>
            <w:sz w:val="16"/>
            <w:lang w:eastAsia="en-US"/>
          </w:rPr>
          <w:delText>,</w:delText>
        </w:r>
      </w:del>
      <w:r>
        <w:rPr>
          <w:rFonts w:eastAsia="Times New Roman" w:cs="Courier New" w:ascii="Courier New" w:hAnsi="Courier New"/>
          <w:color w:val="333333"/>
          <w:sz w:val="16"/>
          <w:lang w:eastAsia="en-US"/>
        </w:rPr>
        <w:t xml:space="preserve"> </w:t>
      </w:r>
      <w:ins w:id="242" w:author="David von Oheimb" w:date="2020-04-28T10:02:50Z">
        <w:r>
          <w:rPr>
            <w:rFonts w:eastAsia="Times New Roman" w:cs="Courier New" w:ascii="Courier New" w:hAnsi="Courier New"/>
            <w:color w:val="333333"/>
            <w:sz w:val="16"/>
            <w:lang w:eastAsia="en-US"/>
          </w:rPr>
          <w:t>6</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ins w:id="243" w:author="David von Oheimb" w:date="2020-04-28T10:00:16Z">
        <w:r>
          <w:rPr>
            <w:rFonts w:eastAsia="Times New Roman" w:cs="Courier New" w:ascii="Courier New" w:hAnsi="Courier New"/>
            <w:color w:val="557799"/>
            <w:sz w:val="16"/>
            <w:szCs w:val="16"/>
            <w:lang w:eastAsia="en-US"/>
          </w:rPr>
          <w:t>#def</w:t>
        </w:r>
      </w:ins>
      <w:ins w:id="244" w:author="David von Oheimb" w:date="2020-04-28T10:00:16Z">
        <w:r>
          <w:rPr>
            <w:rFonts w:eastAsia="Times New Roman" w:cs="Courier New" w:ascii="Courier New" w:hAnsi="Courier New"/>
            <w:color w:val="557799"/>
            <w:sz w:val="16"/>
            <w:szCs w:val="16"/>
            <w:lang w:eastAsia="en-US"/>
          </w:rPr>
          <w:t>ine</w:t>
        </w:r>
      </w:ins>
      <w:ins w:id="245" w:author="David von Oheimb" w:date="2020-04-28T10:00:16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lang w:eastAsia="en-US"/>
        </w:rPr>
        <w:t xml:space="preserve">LOG_DEBUG </w:t>
      </w:r>
      <w:ins w:id="246" w:author="David von Oheimb" w:date="2020-04-28T10:02:59Z">
        <w:r>
          <w:rPr>
            <w:rFonts w:eastAsia="Times New Roman" w:cs="Courier New" w:ascii="Courier New" w:hAnsi="Courier New"/>
            <w:color w:val="333333"/>
            <w:sz w:val="16"/>
            <w:lang w:eastAsia="en-US"/>
          </w:rPr>
          <w:t>7</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ins w:id="247" w:author="David von Oheimb" w:date="2020-04-28T10:03:09Z">
        <w:r>
          <w:rPr>
            <w:rFonts w:eastAsia="Times New Roman" w:cs="Courier New" w:ascii="Courier New" w:hAnsi="Courier New"/>
            <w:color w:val="557799"/>
            <w:sz w:val="16"/>
            <w:szCs w:val="16"/>
            <w:lang w:eastAsia="en-US"/>
          </w:rPr>
          <w:t>#def</w:t>
        </w:r>
      </w:ins>
      <w:ins w:id="248" w:author="David von Oheimb" w:date="2020-04-28T10:03:09Z">
        <w:r>
          <w:rPr>
            <w:rFonts w:eastAsia="Times New Roman" w:cs="Courier New" w:ascii="Courier New" w:hAnsi="Courier New"/>
            <w:color w:val="557799"/>
            <w:sz w:val="16"/>
            <w:szCs w:val="16"/>
            <w:lang w:eastAsia="en-US"/>
          </w:rPr>
          <w:t>ine</w:t>
        </w:r>
      </w:ins>
      <w:ins w:id="249" w:author="David von Oheimb" w:date="2020-04-28T10:03:09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lang w:eastAsia="en-US"/>
        </w:rPr>
        <w:t>LOG_</w:t>
      </w:r>
      <w:r>
        <w:rPr>
          <w:rFonts w:eastAsia="Times New Roman" w:cs="Courier New" w:ascii="Courier New" w:hAnsi="Courier New"/>
          <w:color w:val="333333"/>
          <w:sz w:val="16"/>
          <w:lang w:eastAsia="en-US"/>
        </w:rPr>
        <w:t>TRACE</w:t>
      </w:r>
      <w:del w:id="250" w:author="David von Oheimb" w:date="2020-04-28T10:00:26Z">
        <w:r>
          <w:rPr>
            <w:rFonts w:eastAsia="Times New Roman" w:cs="Courier New" w:ascii="Courier New" w:hAnsi="Courier New"/>
            <w:color w:val="333333"/>
            <w:sz w:val="16"/>
            <w:lang w:eastAsia="en-US"/>
          </w:rPr>
          <w:delText>}</w:delText>
        </w:r>
      </w:del>
      <w:r>
        <w:rPr>
          <w:rFonts w:eastAsia="Times New Roman" w:cs="Courier New" w:ascii="Courier New" w:hAnsi="Courier New"/>
          <w:color w:val="333333"/>
          <w:sz w:val="16"/>
          <w:lang w:eastAsia="en-US"/>
        </w:rPr>
        <w:t xml:space="preserve"> </w:t>
      </w:r>
      <w:ins w:id="251" w:author="David von Oheimb" w:date="2020-04-28T10:01:12Z">
        <w:r>
          <w:rPr>
            <w:rFonts w:eastAsia="Times New Roman" w:cs="Courier New" w:ascii="Courier New" w:hAnsi="Courier New"/>
            <w:color w:val="333333"/>
            <w:sz w:val="16"/>
            <w:lang w:eastAsia="en-US"/>
          </w:rPr>
          <w:t>8</w:t>
        </w:r>
      </w:ins>
      <w:del w:id="252" w:author="David von Oheimb" w:date="2020-04-28T09:58:46Z">
        <w:r>
          <w:rPr>
            <w:rFonts w:eastAsia="Times New Roman" w:cs="Courier New" w:ascii="Courier New" w:hAnsi="Courier New"/>
            <w:color w:val="333333"/>
            <w:sz w:val="16"/>
            <w:lang w:eastAsia="en-US"/>
          </w:rPr>
          <w:delText>severity;</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lang w:eastAsia="en-US"/>
        </w:rPr>
        <w:t>typedef</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bool</w:t>
      </w: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lang w:eastAsia="en-US"/>
        </w:rPr>
        <w:t>LOG</w:t>
      </w:r>
      <w:r>
        <w:rPr>
          <w:rFonts w:eastAsia="Arial Unicode MS" w:cs="Courier New" w:ascii="Courier New" w:hAnsi="Courier New"/>
          <w:b/>
          <w:bCs/>
          <w:color w:val="333399"/>
          <w:sz w:val="16"/>
          <w:szCs w:val="16"/>
        </w:rPr>
        <w:t>_cb_t</w:t>
      </w:r>
      <w:r>
        <w:rPr>
          <w:rFonts w:eastAsia="Times New Roman" w:cs="Courier New" w:ascii="Courier New" w:hAnsi="Courier New"/>
          <w:color w:val="333333"/>
          <w:sz w:val="16"/>
          <w:lang w:eastAsia="en-US"/>
        </w:rPr>
        <w:t>) (</w:t>
      </w:r>
      <w:r>
        <w:rPr>
          <w:rFonts w:ascii="Courier New" w:hAnsi="Courier New"/>
          <w:color w:val="333333"/>
          <w:sz w:val="16"/>
          <w:szCs w:val="16"/>
        </w:rPr>
        <w:t>OPTIONAL</w:t>
      </w:r>
      <w:r>
        <w:rPr>
          <w:rFonts w:eastAsia="Times New Roman" w:cs="Courier New" w:ascii="Courier New" w:hAnsi="Courier New"/>
          <w:b/>
          <w:bCs/>
          <w:color w:val="008800"/>
          <w:sz w:val="16"/>
          <w:lang w:eastAsia="en-US"/>
        </w:rPr>
        <w:t xml:space="preserve"> const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char</w:t>
      </w:r>
      <w:r>
        <w:rPr>
          <w:rFonts w:eastAsia="Times New Roman" w:cs="Courier New" w:ascii="Courier New" w:hAnsi="Courier New"/>
          <w:color w:val="333333"/>
          <w:sz w:val="16"/>
          <w:lang w:eastAsia="en-US"/>
        </w:rPr>
        <w:t xml:space="preserve"> *func,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lang w:eastAsia="en-US"/>
        </w:rPr>
        <w:t xml:space="preserve">                          </w:t>
      </w:r>
      <w:r>
        <w:rPr>
          <w:rFonts w:ascii="Courier New" w:hAnsi="Courier New"/>
          <w:color w:val="333333"/>
          <w:sz w:val="16"/>
          <w:szCs w:val="16"/>
        </w:rPr>
        <w:t>OPTIONAL</w:t>
      </w:r>
      <w:r>
        <w:rPr>
          <w:rFonts w:eastAsia="Times New Roman" w:cs="Courier New" w:ascii="Courier New" w:hAnsi="Courier New"/>
          <w:b/>
          <w:bCs/>
          <w:color w:val="008800"/>
          <w:sz w:val="16"/>
          <w:lang w:eastAsia="en-US"/>
        </w:rPr>
        <w:t xml:space="preserve"> const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char</w:t>
      </w:r>
      <w:r>
        <w:rPr>
          <w:rFonts w:eastAsia="Times New Roman" w:cs="Courier New" w:ascii="Courier New" w:hAnsi="Courier New"/>
          <w:color w:val="333333"/>
          <w:sz w:val="16"/>
          <w:lang w:eastAsia="en-US"/>
        </w:rPr>
        <w:t xml:space="preserve"> *file, </w:t>
      </w:r>
      <w:r>
        <w:rPr>
          <w:rFonts w:eastAsia="Times New Roman" w:cs="Courier New" w:ascii="Courier New" w:hAnsi="Courier New"/>
          <w:b/>
          <w:bCs/>
          <w:color w:val="333399"/>
          <w:sz w:val="16"/>
          <w:lang w:eastAsia="en-US"/>
        </w:rPr>
        <w:t>int</w:t>
      </w:r>
      <w:r>
        <w:rPr>
          <w:rFonts w:eastAsia="Times New Roman" w:cs="Courier New" w:ascii="Courier New" w:hAnsi="Courier New"/>
          <w:color w:val="333333"/>
          <w:sz w:val="16"/>
          <w:lang w:eastAsia="en-US"/>
        </w:rPr>
        <w:t xml:space="preserve"> lineno,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lang w:eastAsia="en-US"/>
        </w:rPr>
        <w:t xml:space="preserve">                          </w:t>
      </w:r>
      <w:r>
        <w:rPr>
          <w:rFonts w:eastAsia="Times New Roman" w:cs="Courier New" w:ascii="Courier New" w:hAnsi="Courier New"/>
          <w:b/>
          <w:bCs/>
          <w:color w:val="333399"/>
          <w:sz w:val="16"/>
          <w:lang w:val="en-US" w:eastAsia="en-US"/>
          <w:rPrChange w:id="0" w:author="David von Oheimb" w:date="2020-04-28T10:04:29Z"/>
        </w:rPr>
        <w:t>severity</w:t>
      </w:r>
      <w:r>
        <w:rPr>
          <w:rFonts w:eastAsia="Times New Roman" w:cs="Courier New" w:ascii="Courier New" w:hAnsi="Courier New"/>
          <w:color w:val="333333"/>
          <w:sz w:val="16"/>
          <w:lang w:eastAsia="en-US"/>
        </w:rPr>
        <w:t xml:space="preserve"> level, </w:t>
      </w:r>
      <w:r>
        <w:rPr>
          <w:rFonts w:eastAsia="Times New Roman" w:cs="Courier New" w:ascii="Courier New" w:hAnsi="Courier New"/>
          <w:b/>
          <w:bCs/>
          <w:color w:val="008800"/>
          <w:sz w:val="16"/>
          <w:lang w:eastAsia="en-US"/>
        </w:rPr>
        <w:t>const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char</w:t>
      </w:r>
      <w:r>
        <w:rPr>
          <w:rFonts w:eastAsia="Times New Roman" w:cs="Courier New" w:ascii="Courier New" w:hAnsi="Courier New"/>
          <w:color w:val="333333"/>
          <w:sz w:val="16"/>
          <w:lang w:eastAsia="en-US"/>
        </w:rPr>
        <w:t xml:space="preserve"> *msg);</w:t>
      </w:r>
    </w:p>
    <w:p>
      <w:pPr>
        <w:pStyle w:val="HTMLPreformatted"/>
        <w:rPr/>
      </w:pPr>
      <w:ins w:id="254" w:author="David von Oheimb" w:date="2020-04-29T11:45:40Z">
        <w:r>
          <w:rPr/>
        </w:r>
      </w:ins>
    </w:p>
    <w:p>
      <w:pPr>
        <w:pStyle w:val="HTMLPreformatted"/>
        <w:rPr>
          <w:rFonts w:ascii="Arial" w:hAnsi="Arial"/>
          <w:sz w:val="22"/>
          <w:lang w:val="en-US" w:eastAsia="ja-JP"/>
        </w:rPr>
      </w:pPr>
      <w:ins w:id="256" w:author="David von Oheimb" w:date="2020-04-29T11:46:04Z">
        <w:r>
          <w:rPr>
            <w:rFonts w:ascii="Arial" w:hAnsi="Arial"/>
            <w:sz w:val="22"/>
            <w:lang w:val="en-US" w:eastAsia="ja-JP"/>
          </w:rPr>
          <w:t xml:space="preserve">The </w:t>
        </w:r>
      </w:ins>
      <w:ins w:id="257" w:author="David von Oheimb" w:date="2020-04-29T11:46:04Z">
        <w:r>
          <w:rPr>
            <w:rFonts w:ascii="Courier New" w:hAnsi="Courier New"/>
            <w:b/>
            <w:bCs/>
            <w:color w:val="0066BB"/>
            <w:sz w:val="16"/>
            <w:szCs w:val="16"/>
            <w:lang w:val="en-US" w:eastAsia="ja-JP"/>
          </w:rPr>
          <w:t>LOG_set_verbosity()</w:t>
        </w:r>
      </w:ins>
      <w:ins w:id="258" w:author="David von Oheimb" w:date="2020-04-29T11:46:04Z">
        <w:r>
          <w:rPr>
            <w:rFonts w:ascii="Arial" w:hAnsi="Arial"/>
            <w:sz w:val="22"/>
            <w:lang w:val="en-US" w:eastAsia="ja-JP"/>
          </w:rPr>
          <w:t xml:space="preserve"> </w:t>
        </w:r>
      </w:ins>
      <w:ins w:id="259" w:author="David von Oheimb" w:date="2020-04-29T11:46:04Z">
        <w:r>
          <w:rPr>
            <w:rFonts w:ascii="Arial" w:hAnsi="Arial"/>
            <w:sz w:val="22"/>
            <w:lang w:val="en-US" w:eastAsia="ja-JP"/>
          </w:rPr>
          <w:t>function sets sets the</w:t>
        </w:r>
      </w:ins>
      <w:ins w:id="260" w:author="David von Oheimb" w:date="2020-04-29T11:46:04Z">
        <w:r>
          <w:rPr>
            <w:rFonts w:ascii="Arial" w:hAnsi="Arial"/>
            <w:sz w:val="22"/>
            <w:lang w:val="en-US" w:eastAsia="ja-JP"/>
          </w:rPr>
          <w:t xml:space="preserve"> verbosity of </w:t>
        </w:r>
      </w:ins>
      <w:ins w:id="261" w:author="David von Oheimb" w:date="2020-04-29T11:46:04Z">
        <w:r>
          <w:rPr>
            <w:rFonts w:ascii="Arial" w:hAnsi="Arial"/>
            <w:sz w:val="22"/>
            <w:lang w:val="en-US" w:eastAsia="ja-JP"/>
          </w:rPr>
          <w:t xml:space="preserve">the default log output. The </w:t>
        </w:r>
      </w:ins>
      <w:ins w:id="262" w:author="David von Oheimb" w:date="2020-04-29T11:46:04Z">
        <w:r>
          <w:rPr>
            <w:rFonts w:eastAsia="Arial Unicode MS" w:cs="Courier New" w:ascii="Courier New" w:hAnsi="Courier New"/>
            <w:color w:val="333333"/>
            <w:sz w:val="16"/>
            <w:szCs w:val="16"/>
            <w:lang w:val="en-US" w:eastAsia="ja-JP"/>
          </w:rPr>
          <w:t>level</w:t>
        </w:r>
      </w:ins>
      <w:ins w:id="263" w:author="David von Oheimb" w:date="2020-04-29T11:46:04Z">
        <w:r>
          <w:rPr>
            <w:rFonts w:ascii="Arial" w:hAnsi="Arial"/>
            <w:sz w:val="22"/>
            <w:lang w:val="en-US" w:eastAsia="ja-JP"/>
          </w:rPr>
          <w:t xml:space="preserve"> parameter defines the </w:t>
        </w:r>
      </w:ins>
      <w:ins w:id="264" w:author="David von Oheimb" w:date="2020-04-29T11:46:04Z">
        <w:r>
          <w:rPr>
            <w:rFonts w:ascii="Arial" w:hAnsi="Arial"/>
            <w:sz w:val="22"/>
            <w:lang w:val="en-US" w:eastAsia="ja-JP"/>
          </w:rPr>
          <w:t xml:space="preserve">minimal severity of messages to be printed. </w:t>
        </w:r>
      </w:ins>
      <w:ins w:id="265" w:author="David von Oheimb" w:date="2020-04-29T11:46:04Z">
        <w:r>
          <w:rPr>
            <w:rFonts w:ascii="Arial" w:hAnsi="Arial"/>
            <w:sz w:val="22"/>
            <w:lang w:val="en-US" w:eastAsia="ja-JP"/>
          </w:rPr>
          <w:t>The</w:t>
        </w:r>
      </w:ins>
      <w:ins w:id="266" w:author="David von Oheimb" w:date="2020-04-29T11:46:04Z">
        <w:r>
          <w:rPr>
            <w:rFonts w:ascii="Arial" w:hAnsi="Arial"/>
            <w:sz w:val="22"/>
            <w:lang w:val="en-US" w:eastAsia="ja-JP"/>
          </w:rPr>
          <w:t xml:space="preserve"> default </w:t>
        </w:r>
      </w:ins>
      <w:ins w:id="267" w:author="David von Oheimb" w:date="2020-04-29T11:46:04Z">
        <w:r>
          <w:rPr>
            <w:rFonts w:ascii="Arial" w:hAnsi="Arial"/>
            <w:sz w:val="22"/>
            <w:lang w:val="en-US" w:eastAsia="ja-JP"/>
          </w:rPr>
          <w:t>is</w:t>
        </w:r>
      </w:ins>
      <w:ins w:id="268" w:author="David von Oheimb" w:date="2020-04-29T11:46:04Z">
        <w:r>
          <w:rPr>
            <w:rFonts w:ascii="Arial" w:hAnsi="Arial"/>
            <w:sz w:val="22"/>
            <w:lang w:val="en-US" w:eastAsia="ja-JP"/>
          </w:rPr>
          <w:t xml:space="preserve"> </w:t>
        </w:r>
      </w:ins>
      <w:ins w:id="269" w:author="David von Oheimb" w:date="2020-04-29T11:46:04Z">
        <w:r>
          <w:rPr>
            <w:rFonts w:eastAsia="Arial Unicode MS" w:cs="Courier New" w:ascii="Courier New" w:hAnsi="Courier New"/>
            <w:color w:val="333333"/>
            <w:sz w:val="16"/>
            <w:szCs w:val="16"/>
            <w:lang w:val="en-US" w:eastAsia="ja-JP"/>
          </w:rPr>
          <w:t>LOG_INFO.</w:t>
        </w:r>
      </w:ins>
    </w:p>
    <w:p>
      <w:pPr>
        <w:pStyle w:val="HTMLPreformatted"/>
        <w:rPr/>
      </w:pPr>
      <w:bookmarkStart w:id="55" w:name="_Ref507604320"/>
      <w:bookmarkStart w:id="56" w:name="_Ref507661676"/>
      <w:bookmarkEnd w:id="56"/>
      <w:r>
        <w:rPr/>
        <w:br/>
      </w:r>
      <w:ins w:id="270" w:author="David von Oheimb" w:date="2020-04-29T11:45:37Z">
        <w:r>
          <w:rPr>
            <w:rFonts w:eastAsia="Times New Roman" w:cs="Courier New" w:ascii="Courier New" w:hAnsi="Courier New"/>
            <w:b/>
            <w:bCs/>
            <w:color w:val="333399"/>
            <w:sz w:val="16"/>
            <w:szCs w:val="16"/>
            <w:lang w:val="en-US" w:eastAsia="en-US"/>
          </w:rPr>
          <w:t xml:space="preserve">    void</w:t>
        </w:r>
      </w:ins>
      <w:ins w:id="271" w:author="David von Oheimb" w:date="2020-04-29T11:45:37Z">
        <w:r>
          <w:rPr>
            <w:rFonts w:ascii="Courier New" w:hAnsi="Courier New"/>
            <w:color w:val="333333"/>
            <w:sz w:val="16"/>
            <w:szCs w:val="16"/>
            <w:lang w:val="en-US" w:eastAsia="ja-JP"/>
          </w:rPr>
          <w:t xml:space="preserve"> </w:t>
        </w:r>
      </w:ins>
      <w:ins w:id="272" w:author="David von Oheimb" w:date="2020-04-29T11:45:37Z">
        <w:r>
          <w:rPr>
            <w:rFonts w:ascii="Courier New" w:hAnsi="Courier New"/>
            <w:b/>
            <w:bCs/>
            <w:color w:val="0066BB"/>
            <w:sz w:val="16"/>
            <w:szCs w:val="16"/>
            <w:lang w:val="en-US" w:eastAsia="ja-JP"/>
          </w:rPr>
          <w:t>LOG_set_verbosity</w:t>
        </w:r>
      </w:ins>
      <w:ins w:id="273" w:author="David von Oheimb" w:date="2020-04-29T11:45:37Z">
        <w:r>
          <w:rPr>
            <w:rFonts w:ascii="Courier New" w:hAnsi="Courier New"/>
            <w:color w:val="333333"/>
            <w:sz w:val="16"/>
            <w:szCs w:val="16"/>
            <w:lang w:val="en-US" w:eastAsia="ja-JP"/>
          </w:rPr>
          <w:t>(</w:t>
        </w:r>
      </w:ins>
      <w:ins w:id="274" w:author="David von Oheimb" w:date="2020-04-29T11:45:37Z">
        <w:r>
          <w:rPr>
            <w:rFonts w:eastAsia="Times New Roman" w:cs="Courier New" w:ascii="Courier New" w:hAnsi="Courier New"/>
            <w:b/>
            <w:bCs/>
            <w:color w:val="333399"/>
            <w:sz w:val="16"/>
            <w:szCs w:val="16"/>
            <w:lang w:val="en-US" w:eastAsia="en-US"/>
          </w:rPr>
          <w:t>severity</w:t>
        </w:r>
      </w:ins>
      <w:ins w:id="275" w:author="David von Oheimb" w:date="2020-04-29T11:45:37Z">
        <w:r>
          <w:rPr>
            <w:rFonts w:ascii="Courier New" w:hAnsi="Courier New"/>
            <w:color w:val="333333"/>
            <w:sz w:val="16"/>
            <w:szCs w:val="16"/>
            <w:lang w:val="en-US" w:eastAsia="ja-JP"/>
          </w:rPr>
          <w:t xml:space="preserve"> level);</w:t>
        </w:r>
      </w:ins>
    </w:p>
    <w:p>
      <w:pPr>
        <w:pStyle w:val="HTMLPreformatted"/>
        <w:rPr>
          <w:color w:val="333333"/>
          <w:szCs w:val="16"/>
        </w:rPr>
      </w:pPr>
      <w:ins w:id="276" w:author="David von Oheimb" w:date="2020-04-29T11:45:37Z">
        <w:r>
          <w:rPr>
            <w:rFonts w:ascii="Arial" w:hAnsi="Arial"/>
            <w:sz w:val="22"/>
            <w:lang w:val="en-US" w:eastAsia="ja-JP"/>
          </w:rPr>
        </w:r>
      </w:ins>
    </w:p>
    <w:p>
      <w:pPr>
        <w:pStyle w:val="HTMLPreformatted"/>
        <w:rPr>
          <w:rFonts w:ascii="Arial" w:hAnsi="Arial"/>
          <w:sz w:val="22"/>
          <w:lang w:val="en-US" w:eastAsia="ja-JP"/>
        </w:rPr>
      </w:pPr>
      <w:ins w:id="277" w:author="David von Oheimb" w:date="2020-04-29T11:45:37Z">
        <w:r>
          <w:rPr>
            <w:rFonts w:ascii="Arial" w:hAnsi="Arial"/>
            <w:color w:val="333333"/>
            <w:sz w:val="22"/>
            <w:szCs w:val="16"/>
            <w:lang w:val="en-US" w:eastAsia="ja-JP"/>
          </w:rPr>
          <w:t xml:space="preserve">The </w:t>
        </w:r>
      </w:ins>
      <w:ins w:id="278" w:author="David von Oheimb" w:date="2020-04-29T11:45:37Z">
        <w:r>
          <w:rPr>
            <w:rFonts w:ascii="Courier New" w:hAnsi="Courier New"/>
            <w:b/>
            <w:bCs/>
            <w:color w:val="0066BB"/>
            <w:sz w:val="16"/>
            <w:szCs w:val="16"/>
            <w:lang w:val="en-US" w:eastAsia="ja-JP"/>
          </w:rPr>
          <w:t>LOG_set_name()</w:t>
        </w:r>
      </w:ins>
      <w:ins w:id="279" w:author="David von Oheimb" w:date="2020-04-29T11:45:37Z">
        <w:r>
          <w:rPr>
            <w:rFonts w:ascii="Arial" w:hAnsi="Arial"/>
            <w:color w:val="333333"/>
            <w:sz w:val="22"/>
            <w:szCs w:val="16"/>
            <w:lang w:val="en-US" w:eastAsia="ja-JP"/>
          </w:rPr>
          <w:t xml:space="preserve"> function se</w:t>
        </w:r>
      </w:ins>
      <w:ins w:id="280" w:author="David von Oheimb" w:date="2020-04-29T11:45:37Z">
        <w:r>
          <w:rPr>
            <w:rFonts w:ascii="Arial" w:hAnsi="Arial"/>
            <w:color w:val="333333"/>
            <w:sz w:val="22"/>
            <w:szCs w:val="16"/>
            <w:lang w:val="en-US" w:eastAsia="ja-JP"/>
          </w:rPr>
          <w:t>t</w:t>
        </w:r>
      </w:ins>
      <w:ins w:id="281" w:author="David von Oheimb" w:date="2020-04-29T11:45:37Z">
        <w:r>
          <w:rPr>
            <w:rFonts w:ascii="Arial" w:hAnsi="Arial"/>
            <w:color w:val="333333"/>
            <w:sz w:val="22"/>
            <w:szCs w:val="16"/>
            <w:lang w:val="en-US" w:eastAsia="ja-JP"/>
          </w:rPr>
          <w:t>s</w:t>
        </w:r>
      </w:ins>
      <w:ins w:id="282" w:author="David von Oheimb" w:date="2020-04-29T11:45:37Z">
        <w:r>
          <w:rPr>
            <w:rFonts w:ascii="Arial" w:hAnsi="Arial"/>
            <w:color w:val="333333"/>
            <w:sz w:val="22"/>
            <w:szCs w:val="16"/>
            <w:lang w:val="en-US" w:eastAsia="ja-JP"/>
          </w:rPr>
          <w:t xml:space="preserve"> the application name </w:t>
        </w:r>
      </w:ins>
      <w:ins w:id="283" w:author="David von Oheimb" w:date="2020-04-29T11:45:37Z">
        <w:r>
          <w:rPr>
            <w:rFonts w:ascii="Arial" w:hAnsi="Arial"/>
            <w:color w:val="333333"/>
            <w:sz w:val="22"/>
            <w:szCs w:val="16"/>
            <w:lang w:val="en-US" w:eastAsia="ja-JP"/>
          </w:rPr>
          <w:t xml:space="preserve">printed by the default log output. The string pointed to by the </w:t>
        </w:r>
      </w:ins>
      <w:ins w:id="284" w:author="David von Oheimb" w:date="2020-04-29T11:45:37Z">
        <w:r>
          <w:rPr>
            <w:rFonts w:eastAsia="Arial Unicode MS" w:cs="Courier New" w:ascii="Courier New" w:hAnsi="Courier New"/>
            <w:color w:val="333333"/>
            <w:sz w:val="16"/>
            <w:szCs w:val="16"/>
            <w:lang w:val="en-US" w:eastAsia="ja-JP"/>
          </w:rPr>
          <w:t>name</w:t>
        </w:r>
      </w:ins>
      <w:ins w:id="285" w:author="David von Oheimb" w:date="2020-04-29T11:45:37Z">
        <w:r>
          <w:rPr>
            <w:rFonts w:ascii="Arial" w:hAnsi="Arial"/>
            <w:color w:val="333333"/>
            <w:sz w:val="22"/>
            <w:szCs w:val="16"/>
            <w:lang w:val="en-US" w:eastAsia="ja-JP"/>
          </w:rPr>
          <w:t xml:space="preserve"> parameter must not be deallocated as long as logging is used. The default is </w:t>
        </w:r>
      </w:ins>
      <w:ins w:id="286" w:author="David von Oheimb" w:date="2020-04-29T11:45:37Z">
        <w:r>
          <w:rPr>
            <w:rFonts w:eastAsia="Times New Roman" w:cs="Courier New" w:ascii="Courier New" w:hAnsi="Courier New"/>
            <w:color w:val="333333"/>
            <w:sz w:val="16"/>
            <w:szCs w:val="16"/>
            <w:highlight w:val="red"/>
            <w:lang w:val="en-US" w:eastAsia="en-US"/>
          </w:rPr>
          <w:t>"SecUtils"</w:t>
        </w:r>
      </w:ins>
      <w:ins w:id="287" w:author="David von Oheimb" w:date="2020-04-29T11:45:37Z">
        <w:r>
          <w:rPr>
            <w:rFonts w:ascii="Arial" w:hAnsi="Arial"/>
            <w:color w:val="333333"/>
            <w:sz w:val="22"/>
            <w:szCs w:val="16"/>
            <w:lang w:val="en-US" w:eastAsia="ja-JP"/>
          </w:rPr>
          <w:t xml:space="preserve"> .</w:t>
        </w:r>
      </w:ins>
    </w:p>
    <w:p>
      <w:pPr>
        <w:pStyle w:val="HTMLPreformatted"/>
        <w:rPr>
          <w:color w:val="333333"/>
          <w:szCs w:val="16"/>
        </w:rPr>
      </w:pPr>
      <w:ins w:id="288" w:author="David von Oheimb" w:date="2020-04-29T11:45:37Z">
        <w:r>
          <w:rPr>
            <w:rFonts w:ascii="Arial" w:hAnsi="Arial"/>
            <w:sz w:val="22"/>
            <w:lang w:val="en-US" w:eastAsia="ja-JP"/>
          </w:rPr>
        </w:r>
      </w:ins>
    </w:p>
    <w:p>
      <w:pPr>
        <w:pStyle w:val="HTMLPreformatted"/>
        <w:rPr>
          <w:rFonts w:ascii="Arial" w:hAnsi="Arial"/>
          <w:sz w:val="22"/>
          <w:lang w:val="en-US" w:eastAsia="ja-JP"/>
        </w:rPr>
      </w:pPr>
      <w:ins w:id="289" w:author="David von Oheimb" w:date="2020-04-29T11:45:37Z">
        <w:r>
          <w:rPr>
            <w:rFonts w:eastAsia="Times New Roman" w:cs="Courier New" w:ascii="Courier New" w:hAnsi="Courier New"/>
            <w:b/>
            <w:bCs/>
            <w:color w:val="333399"/>
            <w:sz w:val="16"/>
            <w:szCs w:val="16"/>
            <w:lang w:val="en-US" w:eastAsia="en-US"/>
          </w:rPr>
          <w:t xml:space="preserve">    </w:t>
        </w:r>
      </w:ins>
      <w:ins w:id="290" w:author="David von Oheimb" w:date="2020-04-29T11:45:37Z">
        <w:r>
          <w:rPr>
            <w:rFonts w:eastAsia="Times New Roman" w:cs="Courier New" w:ascii="Courier New" w:hAnsi="Courier New"/>
            <w:b/>
            <w:bCs/>
            <w:color w:val="333399"/>
            <w:sz w:val="16"/>
            <w:szCs w:val="16"/>
            <w:lang w:val="en-US" w:eastAsia="en-US"/>
          </w:rPr>
          <w:t>void</w:t>
        </w:r>
      </w:ins>
      <w:ins w:id="291" w:author="David von Oheimb" w:date="2020-04-29T11:45:37Z">
        <w:r>
          <w:rPr>
            <w:rFonts w:ascii="Courier New" w:hAnsi="Courier New"/>
            <w:color w:val="333333"/>
            <w:sz w:val="16"/>
            <w:szCs w:val="16"/>
            <w:lang w:val="en-US" w:eastAsia="ja-JP"/>
          </w:rPr>
          <w:t xml:space="preserve"> </w:t>
        </w:r>
      </w:ins>
      <w:ins w:id="292" w:author="David von Oheimb" w:date="2020-04-29T11:45:37Z">
        <w:r>
          <w:rPr>
            <w:rFonts w:ascii="Courier New" w:hAnsi="Courier New"/>
            <w:b/>
            <w:bCs/>
            <w:color w:val="0066BB"/>
            <w:sz w:val="16"/>
            <w:szCs w:val="16"/>
            <w:lang w:val="en-US" w:eastAsia="ja-JP"/>
          </w:rPr>
          <w:t>LOG_set_name</w:t>
        </w:r>
      </w:ins>
      <w:ins w:id="293" w:author="David von Oheimb" w:date="2020-04-29T11:45:37Z">
        <w:r>
          <w:rPr>
            <w:rFonts w:ascii="Courier New" w:hAnsi="Courier New"/>
            <w:color w:val="333333"/>
            <w:sz w:val="16"/>
            <w:szCs w:val="16"/>
            <w:lang w:val="en-US" w:eastAsia="ja-JP"/>
          </w:rPr>
          <w:t xml:space="preserve">(OPTIONAL </w:t>
        </w:r>
      </w:ins>
      <w:ins w:id="294" w:author="David von Oheimb" w:date="2020-04-29T11:45:37Z">
        <w:r>
          <w:rPr>
            <w:rFonts w:eastAsia="Times New Roman" w:cs="Courier New" w:ascii="Courier New" w:hAnsi="Courier New"/>
            <w:b/>
            <w:bCs/>
            <w:color w:val="008800"/>
            <w:sz w:val="16"/>
            <w:szCs w:val="16"/>
            <w:lang w:val="en-US" w:eastAsia="en-US"/>
          </w:rPr>
          <w:t>const</w:t>
        </w:r>
      </w:ins>
      <w:ins w:id="295" w:author="David von Oheimb" w:date="2020-04-29T11:45:37Z">
        <w:r>
          <w:rPr>
            <w:rFonts w:ascii="Courier New" w:hAnsi="Courier New"/>
            <w:color w:val="333333"/>
            <w:sz w:val="16"/>
            <w:szCs w:val="16"/>
            <w:lang w:val="en-US" w:eastAsia="ja-JP"/>
          </w:rPr>
          <w:t xml:space="preserve"> </w:t>
        </w:r>
      </w:ins>
      <w:ins w:id="296" w:author="David von Oheimb" w:date="2020-04-29T11:45:37Z">
        <w:r>
          <w:rPr>
            <w:rFonts w:eastAsia="Times New Roman" w:cs="Courier New" w:ascii="Courier New" w:hAnsi="Courier New"/>
            <w:b/>
            <w:bCs/>
            <w:color w:val="333399"/>
            <w:sz w:val="16"/>
            <w:szCs w:val="16"/>
            <w:lang w:val="en-US" w:eastAsia="en-US"/>
          </w:rPr>
          <w:t>char</w:t>
        </w:r>
      </w:ins>
      <w:ins w:id="297" w:author="David von Oheimb" w:date="2020-04-29T11:45:37Z">
        <w:r>
          <w:rPr>
            <w:rFonts w:ascii="Courier New" w:hAnsi="Courier New"/>
            <w:color w:val="333333"/>
            <w:sz w:val="16"/>
            <w:szCs w:val="16"/>
            <w:lang w:val="en-US" w:eastAsia="ja-JP"/>
          </w:rPr>
          <w:t xml:space="preserve"> *name);</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298" w:author="David von Oheimb" w:date="2020-04-29T11:45:37Z">
        <w:r>
          <w:rPr/>
        </w:r>
      </w:ins>
    </w:p>
    <w:p>
      <w:pPr>
        <w:pStyle w:val="HTMLPreformatted"/>
        <w:jc w:val="both"/>
        <w:rPr>
          <w:rFonts w:ascii="Arial" w:hAnsi="Arial" w:eastAsia="Arial Unicode MS" w:cs="Courier New"/>
          <w:color w:val="333333"/>
          <w:sz w:val="22"/>
          <w:szCs w:val="16"/>
          <w:lang w:val="en-US" w:eastAsia="ja-JP"/>
        </w:rPr>
      </w:pPr>
      <w:ins w:id="299" w:author="David von Oheimb" w:date="2020-04-29T11:54:36Z">
        <w:r>
          <w:rPr>
            <w:rFonts w:eastAsia="Arial Unicode MS" w:cs="Courier New" w:ascii="Arial" w:hAnsi="Arial"/>
            <w:color w:val="333333"/>
            <w:sz w:val="22"/>
            <w:szCs w:val="16"/>
            <w:lang w:val="en-US" w:eastAsia="ja-JP"/>
          </w:rPr>
          <w:t xml:space="preserve">The </w:t>
        </w:r>
      </w:ins>
      <w:ins w:id="300" w:author="David von Oheimb" w:date="2020-04-29T11:54:36Z">
        <w:r>
          <w:rPr>
            <w:rFonts w:eastAsia="Arial Unicode MS" w:cs="Courier New" w:ascii="Courier New" w:hAnsi="Courier New"/>
            <w:b/>
            <w:bCs/>
            <w:color w:val="0066BB"/>
            <w:sz w:val="16"/>
            <w:szCs w:val="16"/>
            <w:lang w:val="en-US" w:eastAsia="ja-JP"/>
          </w:rPr>
          <w:t>LOG()</w:t>
        </w:r>
      </w:ins>
      <w:ins w:id="301" w:author="David von Oheimb" w:date="2020-04-29T11:54:36Z">
        <w:r>
          <w:rPr>
            <w:rFonts w:eastAsia="Arial Unicode MS" w:cs="Courier New" w:ascii="Arial" w:hAnsi="Arial"/>
            <w:color w:val="333333"/>
            <w:sz w:val="22"/>
            <w:szCs w:val="16"/>
            <w:lang w:val="en-US" w:eastAsia="ja-JP"/>
          </w:rPr>
          <w:t xml:space="preserve"> function </w:t>
        </w:r>
      </w:ins>
      <w:ins w:id="302" w:author="David von Oheimb" w:date="2020-04-29T09:52:17Z">
        <w:r>
          <w:rPr>
            <w:rFonts w:eastAsia="Arial Unicode MS" w:cs="Courier New" w:ascii="Arial" w:hAnsi="Arial"/>
            <w:color w:val="333333"/>
            <w:sz w:val="22"/>
            <w:szCs w:val="16"/>
            <w:lang w:val="en-US" w:eastAsia="ja-JP"/>
          </w:rPr>
          <w:t xml:space="preserve">logs the message specified by the parameter </w:t>
        </w:r>
      </w:ins>
      <w:ins w:id="303" w:author="David von Oheimb" w:date="2020-04-29T09:52:17Z">
        <w:r>
          <w:rPr>
            <w:rFonts w:eastAsia="Arial Unicode MS" w:cs="Courier New" w:ascii="Courier New" w:hAnsi="Courier New"/>
            <w:color w:val="333333"/>
            <w:sz w:val="16"/>
            <w:szCs w:val="16"/>
            <w:lang w:val="en-US" w:eastAsia="ja-JP"/>
          </w:rPr>
          <w:t>fmt</w:t>
        </w:r>
      </w:ins>
      <w:ins w:id="304" w:author="David von Oheimb" w:date="2020-04-29T09:52:17Z">
        <w:r>
          <w:rPr>
            <w:rFonts w:eastAsia="Arial Unicode MS" w:cs="Courier New" w:ascii="Arial" w:hAnsi="Arial"/>
            <w:color w:val="333333"/>
            <w:sz w:val="22"/>
            <w:szCs w:val="16"/>
            <w:lang w:val="en-US" w:eastAsia="ja-JP"/>
          </w:rPr>
          <w:t xml:space="preserve"> and optionally further ones as with </w:t>
        </w:r>
      </w:ins>
      <w:ins w:id="305" w:author="David von Oheimb" w:date="2020-04-29T09:52:17Z">
        <w:r>
          <w:rPr>
            <w:rFonts w:eastAsia="Arial Unicode MS" w:cs="Courier New" w:ascii="Courier New" w:hAnsi="Courier New"/>
            <w:b/>
            <w:bCs/>
            <w:color w:val="0066BB"/>
            <w:sz w:val="16"/>
            <w:szCs w:val="16"/>
            <w:lang w:val="en-US" w:eastAsia="ja-JP"/>
          </w:rPr>
          <w:t>printf()</w:t>
        </w:r>
      </w:ins>
      <w:ins w:id="306" w:author="David von Oheimb" w:date="2020-04-29T09:52:17Z">
        <w:r>
          <w:rPr>
            <w:rFonts w:eastAsia="Arial Unicode MS" w:cs="Courier New" w:ascii="Arial" w:hAnsi="Arial"/>
            <w:color w:val="333333"/>
            <w:sz w:val="22"/>
            <w:szCs w:val="16"/>
            <w:lang w:val="en-US" w:eastAsia="ja-JP"/>
          </w:rPr>
          <w:t xml:space="preserve">. The parameter </w:t>
        </w:r>
      </w:ins>
      <w:ins w:id="307" w:author="David von Oheimb" w:date="2020-04-29T09:52:17Z">
        <w:r>
          <w:rPr>
            <w:rFonts w:eastAsia="Arial Unicode MS" w:cs="Courier New" w:ascii="Courier New" w:hAnsi="Courier New"/>
            <w:color w:val="333333"/>
            <w:sz w:val="16"/>
            <w:szCs w:val="16"/>
            <w:lang w:val="en-US" w:eastAsia="ja-JP"/>
          </w:rPr>
          <w:t>func</w:t>
        </w:r>
      </w:ins>
      <w:ins w:id="308" w:author="David von Oheimb" w:date="2020-04-29T09:52:17Z">
        <w:r>
          <w:rPr>
            <w:rFonts w:eastAsia="Arial Unicode MS" w:cs="Courier New" w:ascii="Arial" w:hAnsi="Arial"/>
            <w:color w:val="333333"/>
            <w:sz w:val="22"/>
            <w:szCs w:val="16"/>
            <w:lang w:val="en-US" w:eastAsia="ja-JP"/>
          </w:rPr>
          <w:t xml:space="preserve"> optionally gives the name of the reporting function or component, the parameter </w:t>
        </w:r>
      </w:ins>
      <w:ins w:id="309" w:author="David von Oheimb" w:date="2020-04-29T09:52:17Z">
        <w:r>
          <w:rPr>
            <w:rFonts w:eastAsia="Arial Unicode MS" w:cs="Courier New" w:ascii="Courier New" w:hAnsi="Courier New"/>
            <w:color w:val="333333"/>
            <w:sz w:val="16"/>
            <w:szCs w:val="16"/>
            <w:lang w:val="en-US" w:eastAsia="ja-JP"/>
          </w:rPr>
          <w:t>file</w:t>
        </w:r>
      </w:ins>
      <w:ins w:id="310" w:author="David von Oheimb" w:date="2020-04-29T09:52:17Z">
        <w:r>
          <w:rPr>
            <w:rFonts w:eastAsia="Arial Unicode MS" w:cs="Courier New" w:ascii="Arial" w:hAnsi="Arial"/>
            <w:color w:val="333333"/>
            <w:sz w:val="22"/>
            <w:szCs w:val="16"/>
            <w:lang w:val="en-US" w:eastAsia="ja-JP"/>
          </w:rPr>
          <w:t xml:space="preserve"> optionally gives the the current source file path name, the parameter </w:t>
        </w:r>
      </w:ins>
      <w:ins w:id="311" w:author="David von Oheimb" w:date="2020-04-29T09:52:17Z">
        <w:r>
          <w:rPr>
            <w:rFonts w:eastAsia="Arial Unicode MS" w:cs="Courier New" w:ascii="Courier New" w:hAnsi="Courier New"/>
            <w:color w:val="333333"/>
            <w:sz w:val="16"/>
            <w:szCs w:val="16"/>
            <w:lang w:val="en-US" w:eastAsia="ja-JP"/>
          </w:rPr>
          <w:t>lineno</w:t>
        </w:r>
      </w:ins>
      <w:ins w:id="312" w:author="David von Oheimb" w:date="2020-04-29T09:52:17Z">
        <w:r>
          <w:rPr>
            <w:rFonts w:eastAsia="Arial Unicode MS" w:cs="Courier New" w:ascii="Arial" w:hAnsi="Arial"/>
            <w:color w:val="333333"/>
            <w:sz w:val="22"/>
            <w:szCs w:val="16"/>
            <w:lang w:val="en-US" w:eastAsia="ja-JP"/>
          </w:rPr>
          <w:t xml:space="preserve"> gives the current line number or </w:t>
        </w:r>
      </w:ins>
      <w:ins w:id="313" w:author="David von Oheimb" w:date="2020-04-29T09:52:17Z">
        <w:r>
          <w:rPr>
            <w:rFonts w:eastAsia="Arial Unicode MS" w:cs="Courier New" w:ascii="Courier New" w:hAnsi="Courier New"/>
            <w:color w:val="333333"/>
            <w:sz w:val="16"/>
            <w:szCs w:val="16"/>
            <w:lang w:val="en-US" w:eastAsia="ja-JP"/>
          </w:rPr>
          <w:t>0</w:t>
        </w:r>
      </w:ins>
      <w:ins w:id="314" w:author="David von Oheimb" w:date="2020-04-29T09:52:17Z">
        <w:r>
          <w:rPr>
            <w:rFonts w:eastAsia="Arial Unicode MS" w:cs="Courier New" w:ascii="Arial" w:hAnsi="Arial"/>
            <w:color w:val="333333"/>
            <w:sz w:val="22"/>
            <w:szCs w:val="16"/>
            <w:lang w:val="en-US" w:eastAsia="ja-JP"/>
          </w:rPr>
          <w:t xml:space="preserve">, and the parameter </w:t>
        </w:r>
      </w:ins>
      <w:ins w:id="315" w:author="David von Oheimb" w:date="2020-04-29T09:52:17Z">
        <w:r>
          <w:rPr>
            <w:rFonts w:eastAsia="Arial Unicode MS" w:cs="Courier New" w:ascii="Courier New" w:hAnsi="Courier New"/>
            <w:color w:val="333333"/>
            <w:sz w:val="16"/>
            <w:szCs w:val="16"/>
            <w:lang w:val="en-US" w:eastAsia="ja-JP"/>
          </w:rPr>
          <w:t>level</w:t>
        </w:r>
      </w:ins>
      <w:ins w:id="316" w:author="David von Oheimb" w:date="2020-04-29T09:52:17Z">
        <w:r>
          <w:rPr>
            <w:rFonts w:eastAsia="Arial Unicode MS" w:cs="Courier New" w:ascii="Arial" w:hAnsi="Arial"/>
            <w:color w:val="333333"/>
            <w:sz w:val="22"/>
            <w:szCs w:val="16"/>
            <w:lang w:val="en-US" w:eastAsia="ja-JP"/>
          </w:rPr>
          <w:t xml:space="preserve"> gives the nature of the message. The function returns true </w:t>
        </w:r>
      </w:ins>
      <w:ins w:id="317" w:author="David von Oheimb" w:date="2020-04-29T09:52:17Z">
        <w:r>
          <w:rPr>
            <w:rFonts w:eastAsia="Times New Roman" w:cs="Courier New" w:ascii="Courier New" w:hAnsi="Courier New"/>
            <w:color w:val="557799"/>
            <w:sz w:val="16"/>
            <w:szCs w:val="16"/>
            <w:lang w:val="en-US" w:eastAsia="en-US"/>
          </w:rPr>
          <w:t>success</w:t>
        </w:r>
      </w:ins>
      <w:ins w:id="318" w:author="David von Oheimb" w:date="2020-04-29T09:52:17Z">
        <w:r>
          <w:rPr>
            <w:rFonts w:eastAsia="Arial Unicode MS" w:cs="Courier New" w:ascii="Arial" w:hAnsi="Arial"/>
            <w:color w:val="333333"/>
            <w:sz w:val="22"/>
            <w:szCs w:val="16"/>
            <w:lang w:val="en-US" w:eastAsia="ja-JP"/>
          </w:rPr>
          <w:t xml:space="preserve"> and </w:t>
        </w:r>
      </w:ins>
      <w:ins w:id="319" w:author="David von Oheimb" w:date="2020-04-29T09:52:17Z">
        <w:r>
          <w:rPr>
            <w:rFonts w:eastAsia="Times New Roman" w:cs="Courier New" w:ascii="Courier New" w:hAnsi="Courier New"/>
            <w:color w:val="557799"/>
            <w:sz w:val="16"/>
            <w:szCs w:val="16"/>
            <w:lang w:val="en-US" w:eastAsia="en-US"/>
          </w:rPr>
          <w:t>false</w:t>
        </w:r>
      </w:ins>
      <w:ins w:id="320" w:author="David von Oheimb" w:date="2020-04-29T09:52:17Z">
        <w:r>
          <w:rPr>
            <w:rFonts w:eastAsia="Arial Unicode MS" w:cs="Courier New" w:ascii="Arial" w:hAnsi="Arial"/>
            <w:color w:val="333333"/>
            <w:sz w:val="22"/>
            <w:szCs w:val="16"/>
            <w:lang w:val="en-US" w:eastAsia="ja-JP"/>
          </w:rPr>
          <w:t xml:space="preserve"> on failure.</w:t>
        </w:r>
      </w:ins>
    </w:p>
    <w:p>
      <w:pPr>
        <w:pStyle w:val="HTMLPreformatted"/>
        <w:rPr>
          <w:rFonts w:ascii="Courier New" w:hAnsi="Courier New"/>
          <w:color w:val="333333"/>
          <w:sz w:val="16"/>
          <w:szCs w:val="16"/>
          <w:lang w:val="en-US" w:eastAsia="ja-JP"/>
        </w:rPr>
      </w:pPr>
      <w:ins w:id="321" w:author="David von Oheimb" w:date="2020-04-29T09:52:17Z">
        <w:r>
          <w:rPr/>
        </w:r>
      </w:ins>
    </w:p>
    <w:p>
      <w:pPr>
        <w:pStyle w:val="HTMLPreformatted"/>
        <w:rPr/>
      </w:pPr>
      <w:ins w:id="322" w:author="David von Oheimb" w:date="2020-04-29T11:45:04Z">
        <w:r>
          <w:rPr>
            <w:rFonts w:eastAsia="Times New Roman" w:cs="Courier New" w:ascii="Courier New" w:hAnsi="Courier New"/>
            <w:b/>
            <w:bCs/>
            <w:color w:val="333333"/>
            <w:sz w:val="16"/>
            <w:szCs w:val="16"/>
            <w:lang w:val="en-US" w:eastAsia="ja-JP"/>
          </w:rPr>
          <w:t xml:space="preserve">    </w:t>
        </w:r>
      </w:ins>
      <w:ins w:id="323" w:author="David von Oheimb" w:date="2020-04-29T09:33:58Z">
        <w:r>
          <w:rPr>
            <w:rFonts w:eastAsia="Times New Roman" w:cs="Courier New" w:ascii="Courier New" w:hAnsi="Courier New"/>
            <w:b/>
            <w:bCs/>
            <w:color w:val="333399"/>
            <w:sz w:val="16"/>
            <w:szCs w:val="16"/>
            <w:lang w:val="en-US" w:eastAsia="en-US"/>
          </w:rPr>
          <w:t>bool</w:t>
        </w:r>
      </w:ins>
      <w:ins w:id="324" w:author="David von Oheimb" w:date="2020-04-29T09:33:58Z">
        <w:r>
          <w:rPr>
            <w:rFonts w:ascii="Courier New" w:hAnsi="Courier New"/>
            <w:color w:val="333333"/>
            <w:sz w:val="16"/>
            <w:szCs w:val="16"/>
            <w:lang w:val="en-US" w:eastAsia="ja-JP"/>
          </w:rPr>
          <w:t xml:space="preserve"> </w:t>
        </w:r>
      </w:ins>
      <w:ins w:id="325" w:author="David von Oheimb" w:date="2020-04-29T09:33:58Z">
        <w:r>
          <w:rPr>
            <w:rFonts w:ascii="Courier New" w:hAnsi="Courier New"/>
            <w:b/>
            <w:bCs/>
            <w:color w:val="0066BB"/>
            <w:sz w:val="16"/>
            <w:szCs w:val="16"/>
            <w:lang w:val="en-US" w:eastAsia="ja-JP"/>
          </w:rPr>
          <w:t>LOG</w:t>
        </w:r>
      </w:ins>
      <w:ins w:id="326" w:author="David von Oheimb" w:date="2020-04-29T09:33:58Z">
        <w:r>
          <w:rPr>
            <w:rFonts w:ascii="Courier New" w:hAnsi="Courier New"/>
            <w:color w:val="333333"/>
            <w:sz w:val="16"/>
            <w:szCs w:val="16"/>
            <w:lang w:val="en-US" w:eastAsia="ja-JP"/>
          </w:rPr>
          <w:t xml:space="preserve">(OPTIONAL </w:t>
        </w:r>
      </w:ins>
      <w:ins w:id="327" w:author="David von Oheimb" w:date="2020-04-29T09:33:58Z">
        <w:r>
          <w:rPr>
            <w:rFonts w:eastAsia="Times New Roman" w:cs="Courier New" w:ascii="Courier New" w:hAnsi="Courier New"/>
            <w:b/>
            <w:bCs/>
            <w:color w:val="008800"/>
            <w:sz w:val="16"/>
            <w:szCs w:val="16"/>
            <w:lang w:val="en-US" w:eastAsia="en-US"/>
          </w:rPr>
          <w:t>const</w:t>
        </w:r>
      </w:ins>
      <w:ins w:id="328" w:author="David von Oheimb" w:date="2020-04-29T09:33:58Z">
        <w:r>
          <w:rPr>
            <w:rFonts w:ascii="Courier New" w:hAnsi="Courier New"/>
            <w:color w:val="333333"/>
            <w:sz w:val="16"/>
            <w:szCs w:val="16"/>
            <w:lang w:val="en-US" w:eastAsia="ja-JP"/>
          </w:rPr>
          <w:t xml:space="preserve"> </w:t>
        </w:r>
      </w:ins>
      <w:ins w:id="329" w:author="David von Oheimb" w:date="2020-04-29T09:33:58Z">
        <w:r>
          <w:rPr>
            <w:rFonts w:eastAsia="Times New Roman" w:cs="Courier New" w:ascii="Courier New" w:hAnsi="Courier New"/>
            <w:b/>
            <w:bCs/>
            <w:color w:val="333399"/>
            <w:sz w:val="16"/>
            <w:szCs w:val="16"/>
            <w:lang w:val="en-US" w:eastAsia="en-US"/>
          </w:rPr>
          <w:t>char</w:t>
        </w:r>
      </w:ins>
      <w:ins w:id="330" w:author="David von Oheimb" w:date="2020-04-29T09:33:58Z">
        <w:r>
          <w:rPr>
            <w:rFonts w:ascii="Courier New" w:hAnsi="Courier New"/>
            <w:color w:val="333333"/>
            <w:sz w:val="16"/>
            <w:szCs w:val="16"/>
            <w:lang w:val="en-US" w:eastAsia="ja-JP"/>
          </w:rPr>
          <w:t xml:space="preserve"> *func, OPTIONAL </w:t>
        </w:r>
      </w:ins>
      <w:ins w:id="331" w:author="David von Oheimb" w:date="2020-04-29T09:33:58Z">
        <w:r>
          <w:rPr>
            <w:rFonts w:eastAsia="Times New Roman" w:cs="Courier New" w:ascii="Courier New" w:hAnsi="Courier New"/>
            <w:b/>
            <w:bCs/>
            <w:color w:val="008800"/>
            <w:sz w:val="16"/>
            <w:szCs w:val="16"/>
            <w:lang w:val="en-US" w:eastAsia="en-US"/>
          </w:rPr>
          <w:t>const</w:t>
        </w:r>
      </w:ins>
      <w:ins w:id="332" w:author="David von Oheimb" w:date="2020-04-29T09:33:58Z">
        <w:r>
          <w:rPr>
            <w:rFonts w:ascii="Courier New" w:hAnsi="Courier New"/>
            <w:color w:val="333333"/>
            <w:sz w:val="16"/>
            <w:szCs w:val="16"/>
            <w:lang w:val="en-US" w:eastAsia="ja-JP"/>
          </w:rPr>
          <w:t xml:space="preserve"> </w:t>
        </w:r>
      </w:ins>
      <w:ins w:id="333" w:author="David von Oheimb" w:date="2020-04-29T09:33:58Z">
        <w:r>
          <w:rPr>
            <w:rFonts w:eastAsia="Times New Roman" w:cs="Courier New" w:ascii="Courier New" w:hAnsi="Courier New"/>
            <w:b/>
            <w:bCs/>
            <w:color w:val="333399"/>
            <w:sz w:val="16"/>
            <w:szCs w:val="16"/>
            <w:lang w:val="en-US" w:eastAsia="en-US"/>
          </w:rPr>
          <w:t>char</w:t>
        </w:r>
      </w:ins>
      <w:ins w:id="334" w:author="David von Oheimb" w:date="2020-04-29T09:33:58Z">
        <w:r>
          <w:rPr>
            <w:rFonts w:ascii="Courier New" w:hAnsi="Courier New"/>
            <w:color w:val="333333"/>
            <w:sz w:val="16"/>
            <w:szCs w:val="16"/>
            <w:lang w:val="en-US" w:eastAsia="ja-JP"/>
          </w:rPr>
          <w:t xml:space="preserve"> *file, </w:t>
        </w:r>
      </w:ins>
      <w:ins w:id="335" w:author="David von Oheimb" w:date="2020-04-29T09:33:58Z">
        <w:r>
          <w:rPr>
            <w:rFonts w:eastAsia="Times New Roman" w:cs="Courier New" w:ascii="Courier New" w:hAnsi="Courier New"/>
            <w:b/>
            <w:bCs/>
            <w:color w:val="333399"/>
            <w:sz w:val="16"/>
            <w:szCs w:val="16"/>
            <w:lang w:val="en-US" w:eastAsia="en-US"/>
          </w:rPr>
          <w:t>int</w:t>
        </w:r>
      </w:ins>
      <w:ins w:id="336" w:author="David von Oheimb" w:date="2020-04-29T09:33:58Z">
        <w:r>
          <w:rPr>
            <w:rFonts w:ascii="Courier New" w:hAnsi="Courier New"/>
            <w:color w:val="333333"/>
            <w:sz w:val="16"/>
            <w:szCs w:val="16"/>
            <w:lang w:val="en-US" w:eastAsia="ja-JP"/>
          </w:rPr>
          <w:t xml:space="preserve"> lineno, </w:t>
        </w:r>
      </w:ins>
    </w:p>
    <w:p>
      <w:pPr>
        <w:pStyle w:val="HTMLPreformatted"/>
        <w:rPr/>
      </w:pPr>
      <w:ins w:id="337" w:author="David von Oheimb" w:date="2020-04-29T09:33:58Z">
        <w:r>
          <w:rPr>
            <w:rFonts w:eastAsia="Times New Roman" w:cs="Courier New" w:ascii="Courier New" w:hAnsi="Courier New"/>
            <w:b/>
            <w:bCs/>
            <w:color w:val="333333"/>
            <w:sz w:val="16"/>
            <w:szCs w:val="16"/>
            <w:lang w:val="en-US" w:eastAsia="ja-JP"/>
          </w:rPr>
          <w:t xml:space="preserve">             </w:t>
        </w:r>
      </w:ins>
      <w:ins w:id="338" w:author="David von Oheimb" w:date="2020-04-29T09:33:58Z">
        <w:r>
          <w:rPr>
            <w:rFonts w:eastAsia="Times New Roman" w:cs="Courier New" w:ascii="Courier New" w:hAnsi="Courier New"/>
            <w:b/>
            <w:bCs/>
            <w:color w:val="333399"/>
            <w:sz w:val="16"/>
            <w:szCs w:val="16"/>
            <w:lang w:val="en-US" w:eastAsia="en-US"/>
          </w:rPr>
          <w:t>severity</w:t>
        </w:r>
      </w:ins>
      <w:ins w:id="339" w:author="David von Oheimb" w:date="2020-04-29T09:33:58Z">
        <w:r>
          <w:rPr>
            <w:rFonts w:ascii="Courier New" w:hAnsi="Courier New"/>
            <w:color w:val="333333"/>
            <w:sz w:val="16"/>
            <w:szCs w:val="16"/>
            <w:lang w:val="en-US" w:eastAsia="ja-JP"/>
          </w:rPr>
          <w:t xml:space="preserve"> level, </w:t>
        </w:r>
      </w:ins>
      <w:ins w:id="340" w:author="David von Oheimb" w:date="2020-04-29T09:33:58Z">
        <w:r>
          <w:rPr>
            <w:rFonts w:eastAsia="Times New Roman" w:cs="Courier New" w:ascii="Courier New" w:hAnsi="Courier New"/>
            <w:b/>
            <w:bCs/>
            <w:color w:val="008800"/>
            <w:sz w:val="16"/>
            <w:szCs w:val="16"/>
            <w:lang w:val="en-US" w:eastAsia="en-US"/>
          </w:rPr>
          <w:t>const</w:t>
        </w:r>
      </w:ins>
      <w:ins w:id="341" w:author="David von Oheimb" w:date="2020-04-29T09:33:58Z">
        <w:r>
          <w:rPr>
            <w:rFonts w:ascii="Courier New" w:hAnsi="Courier New"/>
            <w:color w:val="333333"/>
            <w:sz w:val="16"/>
            <w:szCs w:val="16"/>
            <w:lang w:val="en-US" w:eastAsia="ja-JP"/>
          </w:rPr>
          <w:t xml:space="preserve"> </w:t>
        </w:r>
      </w:ins>
      <w:ins w:id="342" w:author="David von Oheimb" w:date="2020-04-29T09:33:58Z">
        <w:r>
          <w:rPr>
            <w:rFonts w:eastAsia="Times New Roman" w:cs="Courier New" w:ascii="Courier New" w:hAnsi="Courier New"/>
            <w:b/>
            <w:bCs/>
            <w:color w:val="333399"/>
            <w:sz w:val="16"/>
            <w:szCs w:val="16"/>
            <w:lang w:val="en-US" w:eastAsia="en-US"/>
          </w:rPr>
          <w:t>char</w:t>
        </w:r>
      </w:ins>
      <w:ins w:id="343" w:author="David von Oheimb" w:date="2020-04-29T09:33:58Z">
        <w:r>
          <w:rPr>
            <w:rFonts w:ascii="Courier New" w:hAnsi="Courier New"/>
            <w:color w:val="333333"/>
            <w:sz w:val="16"/>
            <w:szCs w:val="16"/>
            <w:lang w:val="en-US" w:eastAsia="ja-JP"/>
          </w:rPr>
          <w:t xml:space="preserve"> *fmt, ...);</w:t>
        </w:r>
      </w:ins>
    </w:p>
    <w:p>
      <w:pPr>
        <w:pStyle w:val="HTMLPreformatted"/>
        <w:rPr>
          <w:rFonts w:ascii="Courier New" w:hAnsi="Courier New"/>
          <w:color w:val="333333"/>
          <w:sz w:val="16"/>
          <w:szCs w:val="16"/>
          <w:lang w:val="en-US" w:eastAsia="ja-JP"/>
        </w:rPr>
      </w:pPr>
      <w:ins w:id="344" w:author="David von Oheimb" w:date="2020-04-29T09:33:58Z">
        <w:r>
          <w:rPr/>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t>When all CMP client activity is finished the log should be closed using the following function, which flushes any pending log output and deallocates log-related resources.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b/>
          <w:bCs/>
          <w:color w:val="333399"/>
          <w:sz w:val="16"/>
          <w:lang w:eastAsia="en-US"/>
        </w:rPr>
        <w:t>v</w:t>
      </w:r>
      <w:r>
        <w:rPr>
          <w:rFonts w:eastAsia="Times New Roman" w:cs="Courier New" w:ascii="Courier New" w:hAnsi="Courier New"/>
          <w:b/>
          <w:bCs/>
          <w:color w:val="333399"/>
          <w:sz w:val="16"/>
          <w:lang w:eastAsia="en-US"/>
        </w:rPr>
        <w:t>oid</w:t>
      </w:r>
      <w:r>
        <w:rPr>
          <w:rFonts w:eastAsia="Times New Roman" w:cs="Courier New" w:ascii="Courier New" w:hAnsi="Courier New"/>
          <w:color w:val="333333"/>
          <w:sz w:val="16"/>
          <w:lang w:eastAsia="en-US"/>
        </w:rPr>
        <w:t xml:space="preserve"> LOG_close(</w:t>
      </w:r>
      <w:r>
        <w:rPr>
          <w:rFonts w:eastAsia="Times New Roman" w:cs="Courier New" w:ascii="Courier New" w:hAnsi="Courier New"/>
          <w:b/>
          <w:bCs/>
          <w:color w:val="333399"/>
          <w:sz w:val="16"/>
          <w:lang w:eastAsia="en-US"/>
        </w:rPr>
        <w:t>void</w:t>
      </w:r>
      <w:r>
        <w:rPr>
          <w:rFonts w:eastAsia="Times New Roman" w:cs="Courier New" w:ascii="Courier New" w:hAnsi="Courier New"/>
          <w:color w:val="333333"/>
          <w:sz w:val="16"/>
          <w:lang w:eastAsia="en-US"/>
        </w:rPr>
        <w:t>);</w:t>
      </w:r>
    </w:p>
    <w:p>
      <w:pPr>
        <w:pStyle w:val="Heading2"/>
        <w:numPr>
          <w:ilvl w:val="1"/>
          <w:numId w:val="2"/>
        </w:numPr>
        <w:rPr/>
      </w:pPr>
      <w:bookmarkStart w:id="57" w:name="_Ref507661676"/>
      <w:bookmarkStart w:id="58" w:name="__RefHeading___Toc7499_2160941350"/>
      <w:bookmarkStart w:id="59" w:name="_Toc5814400"/>
      <w:bookmarkEnd w:id="57"/>
      <w:bookmarkEnd w:id="58"/>
      <w:bookmarkEnd w:id="59"/>
      <w:r>
        <w:rPr/>
        <w:t>Message transfer callback function</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t xml:space="preserve">The usual way of transferring CMP messages is via HTTP (see also [RFC6712]), with or without TLS. As mentioned in section </w:t>
      </w:r>
      <w:r>
        <w:rPr/>
        <w:fldChar w:fldCharType="begin"/>
      </w:r>
      <w:r>
        <w:rPr/>
        <w:instrText> REF _Ref507661910 \r \h </w:instrText>
      </w:r>
      <w:r>
        <w:rPr/>
        <w:fldChar w:fldCharType="separate"/>
      </w:r>
      <w:r>
        <w:rPr/>
        <w:t>2</w:t>
      </w:r>
      <w:r>
        <w:rPr/>
        <w:fldChar w:fldCharType="end"/>
      </w:r>
      <w:r>
        <w:rPr/>
        <w:t xml:space="preserve">, this transfer mode is therefore the default. Yet it is possible to provide as the </w:t>
      </w:r>
      <w:r>
        <w:rPr>
          <w:rFonts w:eastAsia="Times New Roman" w:cs="Courier New" w:ascii="Courier New" w:hAnsi="Courier New"/>
          <w:color w:val="333333"/>
          <w:sz w:val="18"/>
          <w:szCs w:val="18"/>
          <w:lang w:eastAsia="en-US"/>
        </w:rPr>
        <w:t>transfer_fn</w:t>
      </w:r>
      <w:r>
        <w:rPr/>
        <w:t xml:space="preserve"> argument of the </w:t>
      </w:r>
      <w:r>
        <w:rPr>
          <w:rFonts w:ascii="Courier New" w:hAnsi="Courier New"/>
          <w:b/>
          <w:bCs/>
          <w:color w:val="0066BB"/>
          <w:sz w:val="16"/>
          <w:szCs w:val="16"/>
        </w:rPr>
        <w:t>CMPclient_prepare()</w:t>
      </w:r>
      <w:r>
        <w:rPr/>
        <w:t xml:space="preserve"> function (see section </w:t>
      </w:r>
      <w:r>
        <w:rPr/>
        <w:fldChar w:fldCharType="begin"/>
      </w:r>
      <w:r>
        <w:rPr/>
        <w:instrText> REF _Ref507661996 \r \h </w:instrText>
      </w:r>
      <w:r>
        <w:rPr/>
        <w:fldChar w:fldCharType="separate"/>
      </w:r>
      <w:r>
        <w:rPr/>
        <w:t>3.1</w:t>
      </w:r>
      <w:r>
        <w:rPr/>
        <w:fldChar w:fldCharType="end"/>
      </w:r>
      <w:r>
        <w:rPr/>
        <w:t>) a non-</w:t>
      </w:r>
      <w:r>
        <w:rPr>
          <w:rFonts w:eastAsia="Times New Roman" w:cs="Courier New" w:ascii="Courier New" w:hAnsi="Courier New"/>
          <w:color w:val="333333"/>
          <w:sz w:val="18"/>
          <w:szCs w:val="18"/>
          <w:lang w:eastAsia="en-US"/>
        </w:rPr>
        <w:t>NULL</w:t>
      </w:r>
      <w:r>
        <w:rPr/>
        <w:t xml:space="preserve"> function pointer of type </w:t>
      </w:r>
      <w:r>
        <w:rPr>
          <w:rFonts w:eastAsia="Arial Unicode MS" w:cs="Courier New" w:ascii="Courier New" w:hAnsi="Courier New"/>
          <w:b/>
          <w:bCs/>
          <w:color w:val="333399"/>
          <w:sz w:val="16"/>
          <w:szCs w:val="18"/>
          <w:lang w:val="fr-FR"/>
        </w:rPr>
        <w:t>OSSL_</w:t>
      </w:r>
      <w:ins w:id="345" w:author="David von Oheimb" w:date="2020-04-28T09:41:14Z">
        <w:r>
          <w:rPr>
            <w:rFonts w:eastAsia="Arial Unicode MS" w:cs="Courier New" w:ascii="Courier New" w:hAnsi="Courier New"/>
            <w:b/>
            <w:bCs/>
            <w:color w:val="333399"/>
            <w:sz w:val="16"/>
            <w:szCs w:val="18"/>
            <w:lang w:val="fr-FR"/>
          </w:rPr>
          <w:t>CMP</w:t>
        </w:r>
      </w:ins>
      <w:del w:id="346" w:author="David von Oheimb" w:date="2020-04-28T09:41:16Z">
        <w:r>
          <w:rPr>
            <w:rFonts w:eastAsia="Times New Roman" w:cs="Courier New" w:ascii="Courier New" w:hAnsi="Courier New"/>
            <w:b/>
            <w:bCs/>
            <w:color w:val="333399"/>
            <w:sz w:val="18"/>
            <w:szCs w:val="18"/>
            <w:lang w:val="fr-FR" w:eastAsia="en-US"/>
          </w:rPr>
          <w:delText>cmp</w:delText>
        </w:r>
      </w:del>
      <w:r>
        <w:rPr>
          <w:rFonts w:eastAsia="Times New Roman" w:cs="Courier New" w:ascii="Courier New" w:hAnsi="Courier New"/>
          <w:b/>
          <w:bCs/>
          <w:color w:val="333399"/>
          <w:sz w:val="18"/>
          <w:szCs w:val="18"/>
          <w:lang w:eastAsia="en-US"/>
        </w:rPr>
        <w:t>_transfer_cb_t</w:t>
      </w:r>
      <w:r>
        <w:rPr/>
        <w:t xml:space="preserve">. This callback function takes as parameters the current CMP context structure, the request message to be sent and the address of a result variable to which it shall assign on success the response message received at the end of the transfer. The function shall send the request to some server and try to obtain the corresponding response from the server. It shall return an error code of type </w:t>
      </w:r>
      <w:r>
        <w:rPr>
          <w:rFonts w:eastAsia="Arial Unicode MS" w:cs="Courier New" w:ascii="Courier New" w:hAnsi="Courier New"/>
          <w:b/>
          <w:bCs/>
          <w:color w:val="333399"/>
          <w:sz w:val="16"/>
          <w:szCs w:val="16"/>
        </w:rPr>
        <w:t>CMP_err</w:t>
      </w:r>
      <w:r>
        <w:rPr/>
        <w:t xml:space="preserve">. If needed, the application may also provide a further argument to the callback function, using the CMPforOpenSSL functions </w:t>
      </w:r>
      <w:r>
        <w:rPr>
          <w:rFonts w:ascii="Courier New" w:hAnsi="Courier New"/>
          <w:b/>
          <w:bCs/>
          <w:color w:val="0066BB"/>
          <w:sz w:val="16"/>
          <w:szCs w:val="16"/>
        </w:rPr>
        <w:t>OSSL_CMP_CTX_set_transfer_cb_arg()</w:t>
      </w:r>
      <w:r>
        <w:rPr/>
        <w:t xml:space="preserve"> and </w:t>
      </w:r>
      <w:r>
        <w:rPr>
          <w:rFonts w:ascii="Courier New" w:hAnsi="Courier New"/>
          <w:b/>
          <w:bCs/>
          <w:color w:val="0066BB"/>
          <w:sz w:val="16"/>
          <w:szCs w:val="16"/>
        </w:rPr>
        <w:t>OSSL_CMP_CTX_get_transfer_cb_arg()</w:t>
      </w:r>
      <w:r>
        <w:rPr/>
        <w:t>.</w:t>
        <w:b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t xml:space="preserve">This API design gives full freedom for implementing whatever method of transferring methods, including file-based ones.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b/>
          <w:bCs/>
          <w:color w:val="008800"/>
          <w:sz w:val="18"/>
          <w:szCs w:val="18"/>
          <w:lang w:eastAsia="en-US"/>
        </w:rPr>
        <w:br/>
        <w:t>typedef</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8"/>
          <w:lang w:val="fr-FR" w:eastAsia="en-US"/>
        </w:rPr>
        <w:t>OSSL_</w:t>
      </w:r>
      <w:r>
        <w:rPr>
          <w:rFonts w:eastAsia="Arial Unicode MS" w:cs="Courier New" w:ascii="Courier New" w:hAnsi="Courier New"/>
          <w:b/>
          <w:bCs/>
          <w:color w:val="333399"/>
          <w:sz w:val="16"/>
          <w:szCs w:val="16"/>
          <w:lang w:eastAsia="en-US"/>
        </w:rPr>
        <w:t>CMP_PKIMESSAGE</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8"/>
          <w:lang w:val="fr-FR"/>
        </w:rPr>
        <w:t>OSSL_</w:t>
      </w:r>
      <w:ins w:id="348" w:author="David von Oheimb" w:date="2020-04-28T09:41:24Z">
        <w:r>
          <w:rPr>
            <w:rFonts w:eastAsia="Arial Unicode MS" w:cs="Courier New" w:ascii="Courier New" w:hAnsi="Courier New"/>
            <w:b/>
            <w:bCs/>
            <w:color w:val="333399"/>
            <w:sz w:val="16"/>
            <w:szCs w:val="18"/>
            <w:lang w:val="fr-FR"/>
          </w:rPr>
          <w:t>CMP</w:t>
        </w:r>
      </w:ins>
      <w:del w:id="349" w:author="David von Oheimb" w:date="2020-04-28T09:41:26Z">
        <w:r>
          <w:rPr>
            <w:rFonts w:eastAsia="Arial Unicode MS" w:cs="Courier New" w:ascii="Courier New" w:hAnsi="Courier New"/>
            <w:b/>
            <w:bCs/>
            <w:color w:val="333399"/>
            <w:sz w:val="16"/>
            <w:szCs w:val="16"/>
            <w:lang w:val="fr-FR"/>
          </w:rPr>
          <w:delText>cmp</w:delText>
        </w:r>
      </w:del>
      <w:r>
        <w:rPr>
          <w:rFonts w:eastAsia="Arial Unicode MS" w:cs="Courier New" w:ascii="Courier New" w:hAnsi="Courier New"/>
          <w:b/>
          <w:bCs/>
          <w:color w:val="333399"/>
          <w:sz w:val="16"/>
          <w:szCs w:val="16"/>
        </w:rPr>
        <w:t>_transfer_cb_t</w:t>
      </w:r>
      <w:r>
        <w:rPr>
          <w:rFonts w:eastAsia="Times New Roman" w:cs="Courier New" w:ascii="Courier New" w:hAnsi="Courier New"/>
          <w:color w:val="333333"/>
          <w:sz w:val="18"/>
          <w:szCs w:val="18"/>
          <w:lang w:eastAsia="en-US"/>
        </w:rPr>
        <w:t>) (</w:t>
      </w:r>
      <w:r>
        <w:rPr>
          <w:rFonts w:eastAsia="Arial Unicode MS" w:cs="Courier New" w:ascii="Courier New" w:hAnsi="Courier New"/>
          <w:b/>
          <w:bCs/>
          <w:color w:val="333399"/>
          <w:sz w:val="16"/>
          <w:szCs w:val="16"/>
        </w:rPr>
        <w:t>CMP_CTX</w:t>
      </w:r>
      <w:r>
        <w:rPr>
          <w:rFonts w:eastAsia="Times New Roman" w:cs="Courier New" w:ascii="Courier New" w:hAnsi="Courier New"/>
          <w:color w:val="333333"/>
          <w:sz w:val="18"/>
          <w:szCs w:val="18"/>
          <w:lang w:eastAsia="en-US"/>
        </w:rPr>
        <w:t xml:space="preserve"> *ctx,</w:t>
        <w:b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8"/>
          <w:lang w:val="fr-FR"/>
        </w:rPr>
        <w:t>OSSL_</w:t>
      </w:r>
      <w:r>
        <w:rPr>
          <w:rFonts w:eastAsia="Arial Unicode MS" w:cs="Courier New" w:ascii="Courier New" w:hAnsi="Courier New"/>
          <w:b/>
          <w:bCs/>
          <w:color w:val="333399"/>
          <w:sz w:val="16"/>
          <w:szCs w:val="16"/>
        </w:rPr>
        <w:t>CMP_PKIMESSAGE</w:t>
      </w:r>
      <w:r>
        <w:rPr>
          <w:rFonts w:eastAsia="Times New Roman" w:cs="Courier New" w:ascii="Courier New" w:hAnsi="Courier New"/>
          <w:color w:val="333333"/>
          <w:sz w:val="18"/>
          <w:szCs w:val="18"/>
          <w:lang w:eastAsia="en-US"/>
        </w:rPr>
        <w:t xml:space="preserve"> *req);</w:t>
      </w:r>
    </w:p>
    <w:p>
      <w:pPr>
        <w:pStyle w:val="Heading2"/>
        <w:numPr>
          <w:ilvl w:val="1"/>
          <w:numId w:val="2"/>
        </w:numPr>
        <w:rPr/>
      </w:pPr>
      <w:bookmarkStart w:id="60" w:name="_Ref517895446"/>
      <w:bookmarkStart w:id="61" w:name="_Toc5814401"/>
      <w:bookmarkStart w:id="62" w:name="_Ref507661684"/>
      <w:r>
        <w:rPr/>
        <w:t>Certificate checking callback function</w:t>
      </w:r>
      <w:bookmarkEnd w:id="60"/>
      <w:bookmarkEnd w:id="61"/>
      <w:bookmarkEnd w:id="62"/>
    </w:p>
    <w:p>
      <w:pPr>
        <w:pStyle w:val="Normal"/>
        <w:rPr/>
      </w:pPr>
      <w:r>
        <w:rPr/>
        <w:t>When the CMP client receives from the server a newly enrolled certificate it should have the possibility to inspect the certificate to check whether it fulfills the given expectations. Depending on the outcome of this check, the client can signal acceptance or rejection of the certificate to the server via the ‘</w:t>
      </w:r>
      <w:r>
        <w:rPr>
          <w:rFonts w:eastAsia="Times New Roman" w:cs="Courier New" w:ascii="Courier New" w:hAnsi="Courier New"/>
          <w:color w:val="333333"/>
          <w:sz w:val="18"/>
          <w:szCs w:val="18"/>
          <w:lang w:eastAsia="en-US"/>
        </w:rPr>
        <w:t>certConf</w:t>
      </w:r>
      <w:r>
        <w:rPr/>
        <w:t>’ CMP message.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pPr>
      <w:r>
        <w:rPr/>
        <w:t xml:space="preserve">The CMPforOpenSSL library just checks that the public key in the new certificate matches the key used in the request. In addition one can provide via the </w:t>
      </w:r>
      <w:r>
        <w:rPr>
          <w:rFonts w:ascii="Courier New" w:hAnsi="Courier New"/>
          <w:b/>
          <w:bCs/>
          <w:color w:val="0066BB"/>
          <w:sz w:val="16"/>
          <w:szCs w:val="16"/>
        </w:rPr>
        <w:t>OSSL_CMP_CTX_set_certConf_cb()</w:t>
      </w:r>
      <w:r>
        <w:rPr/>
        <w:t xml:space="preserve"> function a function pointer of type </w:t>
      </w:r>
      <w:r>
        <w:rPr>
          <w:rFonts w:eastAsia="Arial Unicode MS" w:cs="Courier New" w:ascii="Courier New" w:hAnsi="Courier New"/>
          <w:b/>
          <w:bCs/>
          <w:color w:val="333399"/>
          <w:sz w:val="16"/>
          <w:szCs w:val="18"/>
          <w:lang w:val="fr-FR"/>
        </w:rPr>
        <w:t>OSSL_</w:t>
      </w:r>
      <w:ins w:id="350" w:author="David von Oheimb" w:date="2020-04-28T10:11:05Z">
        <w:r>
          <w:rPr>
            <w:rFonts w:eastAsia="Arial Unicode MS" w:cs="Courier New" w:ascii="Courier New" w:hAnsi="Courier New"/>
            <w:b/>
            <w:bCs/>
            <w:color w:val="333399"/>
            <w:sz w:val="16"/>
            <w:szCs w:val="18"/>
            <w:lang w:val="fr-FR"/>
          </w:rPr>
          <w:t>CMP</w:t>
        </w:r>
      </w:ins>
      <w:del w:id="351" w:author="David von Oheimb" w:date="2020-04-28T10:11:06Z">
        <w:r>
          <w:rPr>
            <w:rFonts w:eastAsia="Arial Unicode MS" w:cs="Courier New" w:ascii="Courier New" w:hAnsi="Courier New"/>
            <w:b/>
            <w:bCs/>
            <w:color w:val="333399"/>
            <w:sz w:val="18"/>
            <w:szCs w:val="18"/>
            <w:lang w:val="fr-FR"/>
          </w:rPr>
          <w:delText>cmp</w:delText>
        </w:r>
      </w:del>
      <w:r>
        <w:rPr>
          <w:rFonts w:eastAsia="Arial Unicode MS" w:cs="Courier New" w:ascii="Courier New" w:hAnsi="Courier New"/>
          <w:b/>
          <w:bCs/>
          <w:color w:val="333399"/>
          <w:sz w:val="18"/>
          <w:szCs w:val="18"/>
        </w:rPr>
        <w:t>_certConf_cb_t</w:t>
      </w:r>
      <w:r>
        <w:rPr/>
        <w:t xml:space="preserve">. This callback function takes as parameters the current CMP context structure, the newly enrolled certificate to be checked, any CMP failure bits (see [RFC4210, section 5.2.3]) already determined by the library, and a pointer to the string result variable to which it may assign on error a string describing why it rejects the given certificate. The function shall return </w:t>
      </w:r>
      <w:r>
        <w:rPr>
          <w:rFonts w:eastAsia="Arial Unicode MS" w:cs="Courier New" w:ascii="Courier New" w:hAnsi="Courier New"/>
          <w:color w:val="333333"/>
          <w:sz w:val="18"/>
          <w:szCs w:val="18"/>
        </w:rPr>
        <w:t>0</w:t>
      </w:r>
      <w:r>
        <w:rPr/>
        <w:t xml:space="preserve"> on acceptance or CMP failure bits with indices between </w:t>
      </w:r>
      <w:r>
        <w:rPr>
          <w:rFonts w:eastAsia="Arial Unicode MS" w:cs="Courier New" w:ascii="Courier New" w:hAnsi="Courier New"/>
          <w:color w:val="333333"/>
          <w:sz w:val="18"/>
          <w:szCs w:val="18"/>
        </w:rPr>
        <w:t>0</w:t>
      </w:r>
      <w:r>
        <w:rPr/>
        <w:t xml:space="preserve"> and </w:t>
      </w:r>
      <w:r>
        <w:rPr>
          <w:rFonts w:eastAsia="Arial Unicode MS" w:cs="Courier New" w:ascii="Courier New" w:hAnsi="Courier New"/>
          <w:color w:val="333333"/>
          <w:sz w:val="18"/>
          <w:szCs w:val="18"/>
        </w:rPr>
        <w:t>OSSL_CMP_PKIFAILUREINFO_MAX</w:t>
      </w:r>
      <w:r>
        <w:rPr/>
        <w:t xml:space="preserve"> (</w:t>
      </w:r>
      <w:r>
        <w:rPr>
          <w:vertAlign w:val="subscript"/>
        </w:rPr>
        <w:t xml:space="preserve">= </w:t>
      </w:r>
      <w:r>
        <w:rPr>
          <w:rFonts w:eastAsia="Arial Unicode MS" w:cs="Courier New" w:ascii="Courier New" w:hAnsi="Courier New"/>
          <w:color w:val="333333"/>
          <w:sz w:val="18"/>
          <w:szCs w:val="18"/>
        </w:rPr>
        <w:t>26</w:t>
      </w:r>
      <w:r>
        <w:rPr/>
        <w:t xml:space="preserve">) indicating the reason(s) for rejection. The application may also provide a further, implicit argument to the callback function via the CMPforOpenSSL function </w:t>
      </w:r>
      <w:r>
        <w:rPr>
          <w:rFonts w:ascii="Courier New" w:hAnsi="Courier New"/>
          <w:b/>
          <w:bCs/>
          <w:color w:val="0066BB"/>
          <w:sz w:val="16"/>
          <w:szCs w:val="16"/>
        </w:rPr>
        <w:t>OSSL_CMP_CTX_set_certConf_cb arg()</w:t>
      </w:r>
      <w:r>
        <w:rPr/>
        <w:t xml:space="preserve">. This argument can be retrieved using </w:t>
      </w:r>
      <w:r>
        <w:rPr>
          <w:rFonts w:ascii="Courier New" w:hAnsi="Courier New"/>
          <w:b/>
          <w:bCs/>
          <w:color w:val="0066BB"/>
          <w:sz w:val="16"/>
          <w:szCs w:val="16"/>
        </w:rPr>
        <w:t>OSSL_CMP_CTX_get_certConf_cb_arg()</w:t>
      </w:r>
      <w:r>
        <w:rPr/>
        <w:t xml:space="preserv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pPr>
      <w:r>
        <w:rPr/>
        <w:t xml:space="preserve">If the </w:t>
      </w:r>
      <w:r>
        <w:rPr>
          <w:rFonts w:eastAsia="Times New Roman" w:cs="Courier New" w:ascii="Courier New" w:hAnsi="Courier New"/>
          <w:color w:val="333333"/>
          <w:sz w:val="18"/>
          <w:szCs w:val="18"/>
          <w:lang w:eastAsia="en-US"/>
        </w:rPr>
        <w:t>new_cert_truststore</w:t>
      </w:r>
      <w:r>
        <w:rPr/>
        <w:t xml:space="preserve"> argument of the </w:t>
      </w:r>
      <w:r>
        <w:rPr>
          <w:rFonts w:ascii="Courier New" w:hAnsi="Courier New"/>
          <w:b/>
          <w:bCs/>
          <w:color w:val="0066BB"/>
          <w:sz w:val="16"/>
          <w:szCs w:val="16"/>
        </w:rPr>
        <w:t>CMPclient_prepare()</w:t>
      </w:r>
      <w:r>
        <w:rPr/>
        <w:t xml:space="preserve"> is not </w:t>
      </w:r>
      <w:r>
        <w:rPr>
          <w:rFonts w:eastAsia="Times New Roman" w:cs="Courier New" w:ascii="Courier New" w:hAnsi="Courier New"/>
          <w:color w:val="333333"/>
          <w:sz w:val="18"/>
          <w:szCs w:val="18"/>
          <w:lang w:eastAsia="en-US"/>
        </w:rPr>
        <w:t>NULL</w:t>
      </w:r>
      <w:r>
        <w:rPr/>
        <w:t xml:space="preserve"> the callback function </w:t>
      </w:r>
      <w:r>
        <w:rPr>
          <w:rFonts w:ascii="Courier New" w:hAnsi="Courier New"/>
          <w:b/>
          <w:bCs/>
          <w:color w:val="0066BB"/>
          <w:sz w:val="16"/>
          <w:szCs w:val="16"/>
        </w:rPr>
        <w:t xml:space="preserve">OSSL_CMP_certConf_cb() </w:t>
      </w:r>
      <w:r>
        <w:rPr/>
        <w:t>provided by CMPforOpenSSL will be selected, which uses this argument as a trust store for validating the newly enrolled certificate.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t xml:space="preserve">This API design gives full freedom for implementing arbitrary checks on newly enrolled certificates, for instance whether the subject DN is as expected and/or all required X.509 extensions have been set, in addition to validating the certificate relative to some trust store. </w:t>
      </w:r>
    </w:p>
    <w:p>
      <w:pPr>
        <w:pStyle w:val="HTMLPreformatted"/>
        <w:shd w:fill="FFFFFF" w:val="clear"/>
        <w:rPr/>
      </w:pPr>
      <w:bookmarkStart w:id="63" w:name="_Ref507661694"/>
      <w:r>
        <w:rPr>
          <w:rFonts w:ascii="Courier New" w:hAnsi="Courier New"/>
          <w:b/>
          <w:bCs/>
          <w:color w:val="008800"/>
          <w:sz w:val="18"/>
          <w:szCs w:val="18"/>
          <w:lang w:val="en-US"/>
        </w:rPr>
        <w:br/>
        <w:t>typedef</w:t>
      </w:r>
      <w:r>
        <w:rPr>
          <w:rFonts w:ascii="Courier New" w:hAnsi="Courier New"/>
          <w:color w:val="333333"/>
          <w:sz w:val="18"/>
          <w:szCs w:val="18"/>
          <w:lang w:val="en-US"/>
        </w:rPr>
        <w:t xml:space="preserve"> </w:t>
      </w:r>
      <w:r>
        <w:rPr>
          <w:rFonts w:ascii="Courier New" w:hAnsi="Courier New"/>
          <w:b/>
          <w:bCs/>
          <w:color w:val="333399"/>
          <w:sz w:val="18"/>
          <w:szCs w:val="18"/>
          <w:lang w:val="en-US"/>
        </w:rPr>
        <w:t>int</w:t>
      </w:r>
      <w:r>
        <w:rPr>
          <w:rFonts w:ascii="Courier New" w:hAnsi="Courier New"/>
          <w:color w:val="333333"/>
          <w:sz w:val="18"/>
          <w:szCs w:val="18"/>
          <w:lang w:val="en-US"/>
        </w:rPr>
        <w:t xml:space="preserve"> (*</w:t>
      </w:r>
      <w:r>
        <w:rPr>
          <w:rFonts w:ascii="Courier New" w:hAnsi="Courier New"/>
          <w:b/>
          <w:bCs/>
          <w:color w:val="333399"/>
          <w:sz w:val="16"/>
          <w:szCs w:val="18"/>
          <w:lang w:val="fr-FR"/>
        </w:rPr>
        <w:t>OSSL_</w:t>
      </w:r>
      <w:ins w:id="352" w:author="David von Oheimb" w:date="2020-04-28T10:11:12Z">
        <w:r>
          <w:rPr>
            <w:rFonts w:ascii="Courier New" w:hAnsi="Courier New"/>
            <w:b/>
            <w:bCs/>
            <w:color w:val="333399"/>
            <w:sz w:val="16"/>
            <w:szCs w:val="18"/>
            <w:lang w:val="fr-FR"/>
          </w:rPr>
          <w:t>CMP</w:t>
        </w:r>
      </w:ins>
      <w:del w:id="353" w:author="David von Oheimb" w:date="2020-04-28T10:11:13Z">
        <w:r>
          <w:rPr>
            <w:rFonts w:ascii="Courier New" w:hAnsi="Courier New"/>
            <w:b/>
            <w:bCs/>
            <w:color w:val="333399"/>
            <w:sz w:val="16"/>
            <w:szCs w:val="18"/>
            <w:lang w:val="fr-FR"/>
          </w:rPr>
          <w:delText>cmp</w:delText>
        </w:r>
      </w:del>
      <w:r>
        <w:rPr>
          <w:rFonts w:ascii="Courier New" w:hAnsi="Courier New"/>
          <w:b/>
          <w:bCs/>
          <w:color w:val="333399"/>
          <w:sz w:val="16"/>
          <w:szCs w:val="18"/>
          <w:lang w:val="fr-FR"/>
        </w:rPr>
        <w:t>_certConf_cb_t</w:t>
      </w:r>
      <w:r>
        <w:rPr>
          <w:rFonts w:ascii="Courier New" w:hAnsi="Courier New"/>
          <w:color w:val="333333"/>
          <w:sz w:val="18"/>
          <w:szCs w:val="18"/>
          <w:lang w:val="en-US"/>
        </w:rPr>
        <w:t xml:space="preserve">) (CMP_CTX *ctx, </w:t>
      </w:r>
      <w:r>
        <w:rPr>
          <w:rFonts w:ascii="Courier New" w:hAnsi="Courier New"/>
          <w:b/>
          <w:bCs/>
          <w:color w:val="008800"/>
          <w:sz w:val="18"/>
          <w:szCs w:val="18"/>
          <w:lang w:val="en-US"/>
        </w:rPr>
        <w:t>const</w:t>
      </w:r>
      <w:r>
        <w:rPr>
          <w:rFonts w:ascii="Courier New" w:hAnsi="Courier New"/>
          <w:color w:val="333333"/>
          <w:sz w:val="18"/>
          <w:szCs w:val="18"/>
          <w:lang w:val="en-US"/>
        </w:rPr>
        <w:t xml:space="preserve"> X509 *cert, </w:t>
      </w:r>
      <w:r>
        <w:rPr>
          <w:rFonts w:ascii="Courier New" w:hAnsi="Courier New"/>
          <w:b/>
          <w:bCs/>
          <w:color w:val="333399"/>
          <w:sz w:val="18"/>
          <w:szCs w:val="18"/>
          <w:lang w:val="en-US"/>
        </w:rPr>
        <w:t>int</w:t>
      </w:r>
      <w:r>
        <w:rPr>
          <w:rFonts w:ascii="Courier New" w:hAnsi="Courier New"/>
          <w:color w:val="333333"/>
          <w:sz w:val="18"/>
          <w:szCs w:val="18"/>
          <w:lang w:val="en-US"/>
        </w:rPr>
        <w:t xml:space="preserve"> fail_info,</w:t>
      </w:r>
    </w:p>
    <w:p>
      <w:pPr>
        <w:pStyle w:val="HTMLPreformatted"/>
        <w:shd w:fill="FFFFFF" w:val="clear"/>
        <w:rPr/>
      </w:pPr>
      <w:r>
        <w:rPr>
          <w:rFonts w:ascii="Courier New" w:hAnsi="Courier New"/>
          <w:color w:val="333333"/>
          <w:sz w:val="18"/>
          <w:szCs w:val="18"/>
          <w:lang w:val="en-US"/>
        </w:rPr>
        <w:t xml:space="preserve">                                     </w:t>
      </w:r>
      <w:r>
        <w:rPr>
          <w:rFonts w:ascii="Courier New" w:hAnsi="Courier New"/>
          <w:b/>
          <w:bCs/>
          <w:color w:val="008800"/>
          <w:sz w:val="18"/>
          <w:szCs w:val="18"/>
          <w:lang w:val="en-US"/>
        </w:rPr>
        <w:t>const</w:t>
      </w:r>
      <w:r>
        <w:rPr>
          <w:rFonts w:ascii="Courier New" w:hAnsi="Courier New"/>
          <w:color w:val="333333"/>
          <w:sz w:val="18"/>
          <w:szCs w:val="18"/>
          <w:lang w:val="en-US"/>
        </w:rPr>
        <w:t xml:space="preserve"> </w:t>
      </w:r>
      <w:r>
        <w:rPr>
          <w:rFonts w:ascii="Courier New" w:hAnsi="Courier New"/>
          <w:b/>
          <w:bCs/>
          <w:color w:val="333399"/>
          <w:sz w:val="18"/>
          <w:szCs w:val="18"/>
          <w:lang w:val="en-US"/>
        </w:rPr>
        <w:t>char</w:t>
      </w:r>
      <w:r>
        <w:rPr>
          <w:rFonts w:ascii="Courier New" w:hAnsi="Courier New"/>
          <w:color w:val="333333"/>
          <w:sz w:val="18"/>
          <w:szCs w:val="18"/>
          <w:lang w:val="en-US"/>
        </w:rPr>
        <w:t xml:space="preserve"> **txt);</w:t>
      </w:r>
    </w:p>
    <w:p>
      <w:pPr>
        <w:pStyle w:val="Heading2"/>
        <w:numPr>
          <w:ilvl w:val="1"/>
          <w:numId w:val="2"/>
        </w:numPr>
        <w:rPr/>
      </w:pPr>
      <w:bookmarkStart w:id="64" w:name="__RefHeading___Toc8499_2160941350"/>
      <w:bookmarkEnd w:id="64"/>
      <w:r>
        <w:rPr/>
        <w:t xml:space="preserve"> </w:t>
      </w:r>
      <w:bookmarkStart w:id="65" w:name="_Ref517079660"/>
      <w:bookmarkStart w:id="66" w:name="_Toc5814402"/>
      <w:r>
        <w:rPr/>
        <w:t>Component credentials</w:t>
      </w:r>
      <w:bookmarkEnd w:id="55"/>
      <w:bookmarkEnd w:id="63"/>
      <w:bookmarkEnd w:id="65"/>
      <w:bookmarkEnd w:id="66"/>
    </w:p>
    <w:p>
      <w:pPr>
        <w:pStyle w:val="Normal"/>
        <w:spacing w:before="0" w:after="0"/>
        <w:jc w:val="left"/>
        <w:rPr/>
      </w:pPr>
      <w:r>
        <w:rPr/>
        <w:t>Like CMPforOpenSSL, for key material and other core crypto data structures we re-use the ones defined by the underlying OpenSSL library, as far as possible, but one was missing.</w:t>
      </w:r>
    </w:p>
    <w:p>
      <w:pPr>
        <w:pStyle w:val="Normal"/>
        <w:spacing w:before="0" w:after="0"/>
        <w:jc w:val="left"/>
        <w:rPr/>
      </w:pPr>
      <w:del w:id="354" w:author="David von Oheimb" w:date="2020-04-29T12:41:41Z">
        <w:r>
          <w:rPr/>
        </w:r>
      </w:del>
    </w:p>
    <w:p>
      <w:pPr>
        <w:pStyle w:val="Normal"/>
        <w:spacing w:before="0" w:after="0"/>
        <w:jc w:val="left"/>
        <w:rPr/>
      </w:pPr>
      <w:r>
        <w:rPr/>
        <w:t>It is very useful to have an abstraction that combines the key material a component has for authenticating itself in a single data structure. For signature-based authentication this consists of a private key (of OpenSSL type</w:t>
      </w: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rPr>
        <w:t>EVP_PKEY</w:t>
      </w:r>
      <w:r>
        <w:rPr/>
        <w:t xml:space="preserve">, which can refer to a key held in a hardware key store via a crypto engine), the current certificate (of OpenSSL type </w:t>
      </w:r>
      <w:r>
        <w:rPr>
          <w:rFonts w:eastAsia="Arial Unicode MS" w:cs="Courier New" w:ascii="Courier New" w:hAnsi="Courier New"/>
          <w:b/>
          <w:bCs/>
          <w:color w:val="333399"/>
          <w:sz w:val="16"/>
          <w:szCs w:val="16"/>
        </w:rPr>
        <w:t>X509</w:t>
      </w:r>
      <w:r>
        <w:rPr/>
        <w:t xml:space="preserve">) including the corresponding public key, and optionally the chain of its issuer certificates towards the respective root CA (of OpenSSL type </w:t>
      </w:r>
      <w:r>
        <w:rPr>
          <w:rFonts w:eastAsia="Arial Unicode MS" w:cs="Courier New" w:ascii="Courier New" w:hAnsi="Courier New"/>
          <w:b/>
          <w:bCs/>
          <w:color w:val="333399"/>
          <w:sz w:val="16"/>
          <w:szCs w:val="16"/>
        </w:rPr>
        <w:t>STACK_OF(X509)).</w:t>
      </w:r>
      <w:r>
        <w:rPr/>
        <w:t xml:space="preserve"> For authentication with password-based MAC (PBM) the credentials include the password and optionally a reference value that may be needed, similarly to a user name, to identify which password to use. </w:t>
      </w:r>
    </w:p>
    <w:p>
      <w:pPr>
        <w:pStyle w:val="Normal"/>
        <w:spacing w:before="0" w:after="0"/>
        <w:jc w:val="left"/>
        <w:rPr/>
      </w:pPr>
      <w:r>
        <w:rPr/>
        <w:t xml:space="preserve">The resulting data structure, which we call </w:t>
      </w:r>
      <w:r>
        <w:rPr>
          <w:rFonts w:eastAsia="Arial Unicode MS" w:cs="Courier New" w:ascii="Courier New" w:hAnsi="Courier New"/>
          <w:b/>
          <w:bCs/>
          <w:color w:val="333399"/>
          <w:sz w:val="16"/>
          <w:szCs w:val="16"/>
        </w:rPr>
        <w:t>CREDENTIALS</w:t>
      </w:r>
      <w:r>
        <w:rPr/>
        <w:t>, will be used by the CMP client on the one hand for itself, namely for signing/protecting CMP messages and optionally for authenticating itself as TLS client, and on the other hand to convey the output of certificate enrollment, where the newly enrolled certificate is bundled with the related private key and any chain of certificates provided by the server.</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right="0" w:hanging="0"/>
        <w:jc w:val="left"/>
        <w:rPr/>
      </w:pPr>
      <w:r>
        <w:rPr>
          <w:rFonts w:eastAsia="Times New Roman" w:cs="Courier New" w:ascii="Courier New" w:hAnsi="Courier New"/>
          <w:b/>
          <w:bCs/>
          <w:color w:val="008800"/>
          <w:sz w:val="16"/>
          <w:lang w:eastAsia="en-US"/>
        </w:rPr>
        <w:t>t</w:t>
      </w:r>
      <w:r>
        <w:rPr>
          <w:rFonts w:eastAsia="Times New Roman" w:cs="Courier New" w:ascii="Courier New" w:hAnsi="Courier New"/>
          <w:b/>
          <w:bCs/>
          <w:color w:val="008800"/>
          <w:sz w:val="16"/>
          <w:lang w:eastAsia="en-US"/>
        </w:rPr>
        <w:t>ypedef</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008800"/>
          <w:sz w:val="16"/>
          <w:lang w:eastAsia="en-US"/>
        </w:rPr>
        <w:t>struct</w:t>
      </w: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rPr>
        <w:t>credentials</w:t>
      </w:r>
      <w:r>
        <w:rPr>
          <w:rFonts w:eastAsia="Times New Roman" w:cs="Courier New" w:ascii="Courier New" w:hAnsi="Courier New"/>
          <w:color w:val="333333"/>
          <w:sz w:val="16"/>
          <w:lang w:eastAsia="en-US"/>
        </w:rPr>
        <w:t xml:space="preserv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w:t>
      </w:r>
      <w:r>
        <w:rPr>
          <w:rFonts w:eastAsia="Arial Unicode MS" w:cs="Courier New" w:ascii="Courier New" w:hAnsi="Courier New"/>
          <w:b/>
          <w:bCs/>
          <w:color w:val="333399"/>
          <w:sz w:val="16"/>
          <w:szCs w:val="16"/>
        </w:rPr>
        <w:t xml:space="preserve"> EVP_PKEY</w:t>
      </w:r>
      <w:r>
        <w:rPr>
          <w:rFonts w:eastAsia="Times New Roman" w:cs="Courier New" w:ascii="Courier New" w:hAnsi="Courier New"/>
          <w:color w:val="333333"/>
          <w:sz w:val="16"/>
          <w:lang w:eastAsia="en-US"/>
        </w:rPr>
        <w:t xml:space="preserve"> *pkey;</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w:t>
      </w:r>
      <w:r>
        <w:rPr>
          <w:rFonts w:eastAsia="Arial Unicode MS" w:cs="Courier New" w:ascii="Courier New" w:hAnsi="Courier New"/>
          <w:b/>
          <w:bCs/>
          <w:color w:val="333399"/>
          <w:sz w:val="16"/>
          <w:szCs w:val="16"/>
        </w:rPr>
        <w:t xml:space="preserve"> X509</w:t>
      </w:r>
      <w:r>
        <w:rPr>
          <w:rFonts w:eastAsia="Times New Roman" w:cs="Courier New" w:ascii="Courier New" w:hAnsi="Courier New"/>
          <w:color w:val="333333"/>
          <w:sz w:val="16"/>
          <w:lang w:eastAsia="en-US"/>
        </w:rPr>
        <w:t xml:space="preserve">     *cert;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w:t>
      </w:r>
      <w:r>
        <w:rPr>
          <w:rFonts w:eastAsia="Times New Roman" w:cs="Courier New" w:ascii="Courier New" w:hAnsi="Courier New"/>
          <w:color w:val="557799"/>
          <w:sz w:val="16"/>
          <w:lang w:eastAsia="en-US"/>
        </w:rPr>
        <w:t xml:space="preserve"> </w:t>
      </w:r>
      <w:r>
        <w:rPr>
          <w:rFonts w:eastAsia="Arial Unicode MS" w:cs="Courier New" w:ascii="Courier New" w:hAnsi="Courier New"/>
          <w:b/>
          <w:bCs/>
          <w:color w:val="333399"/>
          <w:sz w:val="16"/>
          <w:szCs w:val="16"/>
        </w:rPr>
        <w:t>STACK_OF(X509)</w:t>
      </w:r>
      <w:r>
        <w:rPr>
          <w:rFonts w:eastAsia="Times New Roman" w:cs="Courier New" w:ascii="Courier New" w:hAnsi="Courier New"/>
          <w:color w:val="333333"/>
          <w:sz w:val="16"/>
          <w:lang w:eastAsia="en-US"/>
        </w:rPr>
        <w:t xml:space="preserve"> *chain;</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 char *pwd;</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 char *pwdref;</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right="0" w:hanging="0"/>
        <w:jc w:val="left"/>
        <w:rPr/>
      </w:pP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rPr>
        <w:t>CREDENTIALS</w:t>
      </w:r>
      <w:r>
        <w:rPr>
          <w:rFonts w:eastAsia="Times New Roman" w:cs="Courier New" w:ascii="Courier New" w:hAnsi="Courier New"/>
          <w:color w:val="333333"/>
          <w:sz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pacing w:before="0" w:after="0"/>
        <w:jc w:val="left"/>
        <w:rPr/>
      </w:pPr>
      <w:r>
        <w:rPr/>
        <w:t>We define</w:t>
      </w:r>
      <w:ins w:id="356" w:author="David von Oheimb" w:date="2020-04-29T12:45:20Z">
        <w:r>
          <w:rPr/>
          <w:t xml:space="preserve"> </w:t>
        </w:r>
      </w:ins>
      <w:ins w:id="357" w:author="David von Oheimb" w:date="2020-04-29T12:45:20Z">
        <w:r>
          <w:rPr/>
          <w:t>the following</w:t>
        </w:r>
      </w:ins>
      <w:r>
        <w:rPr/>
        <w:t xml:space="preserve"> </w:t>
      </w:r>
      <w:del w:id="358" w:author="David von Oheimb" w:date="2020-04-29T12:45:27Z">
        <w:r>
          <w:rPr/>
          <w:delText xml:space="preserve">two </w:delText>
        </w:r>
      </w:del>
      <w:r>
        <w:rPr/>
        <w:t xml:space="preserve">core functions dealing with credentials. </w:t>
      </w:r>
    </w:p>
    <w:p>
      <w:pPr>
        <w:pStyle w:val="ListParagraph"/>
        <w:numPr>
          <w:ilvl w:val="0"/>
          <w:numId w:val="0"/>
        </w:numPr>
        <w:spacing w:before="0" w:after="120"/>
        <w:ind w:left="720" w:right="0" w:hanging="0"/>
        <w:contextualSpacing/>
        <w:rPr/>
      </w:pPr>
      <w:ins w:id="359" w:author="David von Oheimb" w:date="2020-04-29T12:45:32Z">
        <w:r>
          <w:rPr/>
        </w:r>
      </w:ins>
    </w:p>
    <w:p>
      <w:pPr>
        <w:pStyle w:val="ListParagraph"/>
        <w:numPr>
          <w:ilvl w:val="0"/>
          <w:numId w:val="0"/>
        </w:numPr>
        <w:spacing w:before="0" w:after="120"/>
        <w:ind w:left="720" w:right="0" w:hanging="0"/>
        <w:contextualSpacing/>
        <w:rPr/>
      </w:pPr>
      <w:r>
        <w:rPr/>
        <w:t>The function</w:t>
      </w:r>
      <w:r>
        <w:rPr>
          <w:rFonts w:eastAsia="Times New Roman" w:cs="Courier New" w:ascii="Courier New" w:hAnsi="Courier New"/>
          <w:b/>
          <w:bCs/>
          <w:color w:val="0066BB"/>
          <w:sz w:val="16"/>
        </w:rPr>
        <w:t xml:space="preserve"> CREDENTIALS_new()</w:t>
      </w:r>
      <w:r>
        <w:rPr/>
        <w:t xml:space="preserve"> constructs a set of credentials from its components (i.e., a private key, a related certificate, and optionally a chain, and/or a password and optionally its reference value) and returns on a pointer to the newly allocated structure on success or </w:t>
      </w:r>
      <w:r>
        <w:rPr>
          <w:rFonts w:eastAsia="Times New Roman" w:cs="Courier New" w:ascii="Courier New" w:hAnsi="Courier New"/>
          <w:color w:val="333333"/>
          <w:sz w:val="16"/>
        </w:rPr>
        <w:t>NULL</w:t>
      </w:r>
      <w:r>
        <w:rPr/>
        <w:t xml:space="preserve"> on failure (i.e., out of memory). On success the </w:t>
      </w:r>
      <w:r>
        <w:rPr>
          <w:rFonts w:eastAsia="MS Mincho" w:cs="Times New Roman"/>
        </w:rPr>
        <w:t>reference counter of the</w:t>
      </w:r>
      <w:r>
        <w:rPr/>
        <w:t xml:space="preserve"> first three arguments are incremented and the last two arguments are copied. This means that the caller can deallocate all provided arguments immediately and in any case should wipe/erase the contents of the </w:t>
      </w:r>
      <w:r>
        <w:rPr>
          <w:rFonts w:eastAsia="Times New Roman" w:cs="Courier New" w:ascii="Courier New" w:hAnsi="Courier New"/>
          <w:color w:val="333333"/>
          <w:sz w:val="16"/>
          <w:szCs w:val="20"/>
        </w:rPr>
        <w:t>pwd</w:t>
      </w:r>
      <w:r>
        <w:rPr/>
        <w:t xml:space="preserve"> parameter right away for security reasons.</w:t>
      </w:r>
    </w:p>
    <w:tbl>
      <w:tblPr>
        <w:tblW w:w="8438" w:type="dxa"/>
        <w:jc w:val="left"/>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84"/>
        <w:gridCol w:w="2402"/>
        <w:gridCol w:w="854"/>
        <w:gridCol w:w="4198"/>
      </w:tblGrid>
      <w:tr>
        <w:trPr/>
        <w:tc>
          <w:tcPr>
            <w:tcW w:w="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t>Param.</w:t>
            </w:r>
          </w:p>
        </w:tc>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t>Type</w:t>
            </w:r>
          </w:p>
        </w:tc>
        <w:tc>
          <w:tcPr>
            <w:tcW w:w="8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t>Name</w:t>
            </w:r>
          </w:p>
        </w:tc>
        <w:tc>
          <w:tcPr>
            <w:tcW w:w="41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t>Meaning</w:t>
            </w:r>
          </w:p>
        </w:tc>
      </w:tr>
      <w:tr>
        <w:trPr/>
        <w:tc>
          <w:tcPr>
            <w:tcW w:w="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EVP_PKEY</w:t>
            </w:r>
            <w:r>
              <w:rPr>
                <w:rFonts w:eastAsia="Times New Roman" w:cs="Courier New" w:ascii="Courier New" w:hAnsi="Courier New"/>
                <w:color w:val="333333"/>
                <w:sz w:val="16"/>
                <w:lang w:eastAsia="en-US"/>
              </w:rPr>
              <w:t xml:space="preserve"> *</w:t>
            </w:r>
          </w:p>
        </w:tc>
        <w:tc>
          <w:tcPr>
            <w:tcW w:w="8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pkey</w:t>
            </w:r>
          </w:p>
        </w:tc>
        <w:tc>
          <w:tcPr>
            <w:tcW w:w="41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t>Private key to include, which may be</w:t>
              <w:br/>
              <w:t>software-based or stored in an engine</w:t>
            </w:r>
          </w:p>
        </w:tc>
      </w:tr>
      <w:tr>
        <w:trPr/>
        <w:tc>
          <w:tcPr>
            <w:tcW w:w="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X509</w:t>
            </w:r>
            <w:r>
              <w:rPr>
                <w:rFonts w:eastAsia="Times New Roman" w:cs="Courier New" w:ascii="Courier New" w:hAnsi="Courier New"/>
                <w:color w:val="333333"/>
                <w:sz w:val="16"/>
                <w:lang w:eastAsia="en-US"/>
              </w:rPr>
              <w:t xml:space="preserve"> *</w:t>
            </w:r>
          </w:p>
        </w:tc>
        <w:tc>
          <w:tcPr>
            <w:tcW w:w="8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cert</w:t>
            </w:r>
          </w:p>
        </w:tc>
        <w:tc>
          <w:tcPr>
            <w:tcW w:w="41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t>Related certificate to include</w:t>
            </w:r>
          </w:p>
        </w:tc>
      </w:tr>
      <w:tr>
        <w:trPr/>
        <w:tc>
          <w:tcPr>
            <w:tcW w:w="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OPTIONAL </w:t>
            </w:r>
          </w:p>
        </w:tc>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STACK_OF(X509)</w:t>
            </w:r>
            <w:r>
              <w:rPr>
                <w:rFonts w:eastAsia="Times New Roman" w:cs="Courier New" w:ascii="Courier New" w:hAnsi="Courier New"/>
                <w:color w:val="333333"/>
                <w:sz w:val="16"/>
                <w:lang w:eastAsia="en-US"/>
              </w:rPr>
              <w:t xml:space="preserve"> *</w:t>
            </w:r>
          </w:p>
        </w:tc>
        <w:tc>
          <w:tcPr>
            <w:tcW w:w="8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chain</w:t>
            </w:r>
          </w:p>
        </w:tc>
        <w:tc>
          <w:tcPr>
            <w:tcW w:w="41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t>Chain of the given certificate</w:t>
            </w:r>
          </w:p>
        </w:tc>
      </w:tr>
      <w:tr>
        <w:trPr/>
        <w:tc>
          <w:tcPr>
            <w:tcW w:w="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char *</w:t>
            </w:r>
          </w:p>
        </w:tc>
        <w:tc>
          <w:tcPr>
            <w:tcW w:w="8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pwd</w:t>
            </w:r>
          </w:p>
        </w:tc>
        <w:tc>
          <w:tcPr>
            <w:tcW w:w="41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t>Password to use for PBM etc.</w:t>
            </w:r>
          </w:p>
        </w:tc>
      </w:tr>
      <w:tr>
        <w:trPr/>
        <w:tc>
          <w:tcPr>
            <w:tcW w:w="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char *</w:t>
            </w:r>
          </w:p>
        </w:tc>
        <w:tc>
          <w:tcPr>
            <w:tcW w:w="8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pwdref</w:t>
            </w:r>
          </w:p>
        </w:tc>
        <w:tc>
          <w:tcPr>
            <w:tcW w:w="41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jc w:val="both"/>
              <w:rPr/>
            </w:pPr>
            <w:r>
              <w:rPr/>
              <w:t>Reference for identifying the password</w:t>
            </w:r>
          </w:p>
        </w:tc>
      </w:tr>
    </w:tbl>
    <w:p>
      <w:pPr>
        <w:pStyle w:val="ListParagraph"/>
        <w:spacing w:before="0" w:after="0"/>
        <w:contextualSpacing/>
        <w:rPr/>
      </w:pPr>
      <w:r>
        <w:rPr/>
      </w:r>
    </w:p>
    <w:p>
      <w:pPr>
        <w:pStyle w:val="ListParagraph"/>
        <w:numPr>
          <w:ilvl w:val="0"/>
          <w:numId w:val="0"/>
        </w:numPr>
        <w:spacing w:before="0" w:after="0"/>
        <w:ind w:left="720" w:right="0" w:hanging="0"/>
        <w:contextualSpacing/>
        <w:rPr/>
      </w:pPr>
      <w:r>
        <w:rPr/>
        <w:t>The function</w:t>
      </w:r>
      <w:r>
        <w:rPr>
          <w:rFonts w:eastAsia="Times New Roman" w:cs="Courier New" w:ascii="Courier New" w:hAnsi="Courier New"/>
          <w:b/>
          <w:bCs/>
          <w:color w:val="0066BB"/>
          <w:sz w:val="16"/>
        </w:rPr>
        <w:t xml:space="preserve"> CREDENTIALS_free()</w:t>
      </w:r>
      <w:r>
        <w:rPr>
          <w:rFonts w:eastAsia="MS Mincho" w:cs="Times New Roman"/>
          <w:szCs w:val="20"/>
          <w:lang w:eastAsia="ja-JP"/>
        </w:rPr>
        <w:t xml:space="preserve"> takes a pointer to a credentials structure when not needed any more, deallocates its components (using among others </w:t>
      </w:r>
      <w:r>
        <w:rPr>
          <w:rFonts w:eastAsia="Times New Roman" w:cs="Courier New" w:ascii="Courier New" w:hAnsi="Courier New"/>
          <w:b/>
          <w:bCs/>
          <w:color w:val="0066BB"/>
          <w:sz w:val="16"/>
        </w:rPr>
        <w:t>KEY_free()</w:t>
      </w:r>
      <w:r>
        <w:rPr>
          <w:rFonts w:eastAsia="MS Mincho" w:cs="Times New Roman"/>
          <w:szCs w:val="20"/>
          <w:lang w:eastAsia="ja-JP"/>
        </w:rPr>
        <w:t xml:space="preserve">, which wipes the private key, and </w:t>
      </w:r>
      <w:r>
        <w:rPr>
          <w:rFonts w:eastAsia="Times New Roman" w:cs="Courier New" w:ascii="Courier New" w:hAnsi="Courier New"/>
          <w:b/>
          <w:bCs/>
          <w:color w:val="0066BB"/>
          <w:sz w:val="16"/>
        </w:rPr>
        <w:t>OPENSSL_cleanse()</w:t>
      </w:r>
      <w:r>
        <w:rPr>
          <w:rFonts w:eastAsia="MS Mincho" w:cs="Times New Roman"/>
          <w:szCs w:val="20"/>
          <w:lang w:eastAsia="ja-JP"/>
        </w:rPr>
        <w:t xml:space="preserve"> to wipe the secret/password), and then deallocates the structure itself. It has no return value.</w:t>
      </w:r>
    </w:p>
    <w:p>
      <w:pPr>
        <w:pStyle w:val="ListParagraph"/>
        <w:spacing w:before="0" w:after="0"/>
        <w:ind w:right="0" w:hanging="0"/>
        <w:contextualSpacing/>
        <w:rPr>
          <w:rFonts w:ascii="Courier New" w:hAnsi="Courier New" w:eastAsia="MS Mincho" w:cs="Times New Roman"/>
          <w:b/>
          <w:b/>
          <w:bCs/>
          <w:color w:val="333399"/>
          <w:sz w:val="16"/>
          <w:szCs w:val="20"/>
          <w:lang w:val="en-US" w:eastAsia="ja-JP"/>
        </w:rPr>
      </w:pPr>
      <w:ins w:id="361" w:author="David von Oheimb" w:date="2020-04-29T12:45:46Z">
        <w:r>
          <w:rPr/>
        </w:r>
      </w:ins>
    </w:p>
    <w:p>
      <w:pPr>
        <w:pStyle w:val="ListParagraph"/>
        <w:spacing w:before="0" w:after="0"/>
        <w:ind w:right="0" w:hanging="0"/>
        <w:contextualSpacing/>
        <w:rPr>
          <w:rFonts w:ascii="Courier New" w:hAnsi="Courier New" w:eastAsia="MS Mincho" w:cs="Times New Roman"/>
          <w:color w:val="333333"/>
          <w:sz w:val="16"/>
          <w:szCs w:val="20"/>
          <w:lang w:val="en-US" w:eastAsia="ja-JP"/>
          <w:del w:id="372" w:author="David von Oheimb" w:date="2020-04-29T12:45:53Z"/>
        </w:rPr>
      </w:pPr>
      <w:ins w:id="362" w:author="David von Oheimb" w:date="2020-04-29T12:45:46Z">
        <w:r>
          <w:rPr>
            <w:rFonts w:eastAsia="MS Mincho" w:cs="Times New Roman" w:ascii="Courier New" w:hAnsi="Courier New"/>
            <w:b/>
            <w:bCs/>
            <w:color w:val="333399"/>
            <w:sz w:val="16"/>
            <w:szCs w:val="20"/>
            <w:lang w:val="en-US" w:eastAsia="ja-JP"/>
          </w:rPr>
          <w:t xml:space="preserve">    </w:t>
        </w:r>
      </w:ins>
      <w:ins w:id="363" w:author="David von Oheimb" w:date="2020-04-29T12:43:57Z">
        <w:r>
          <w:rPr>
            <w:rFonts w:eastAsia="Arial Unicode MS" w:cs="Courier New" w:ascii="Courier New" w:hAnsi="Courier New"/>
            <w:b/>
            <w:bCs/>
            <w:color w:val="333399"/>
            <w:sz w:val="16"/>
            <w:szCs w:val="16"/>
            <w:lang w:val="en-US" w:eastAsia="ja-JP"/>
          </w:rPr>
          <w:t>void</w:t>
        </w:r>
      </w:ins>
      <w:ins w:id="364" w:author="David von Oheimb" w:date="2020-04-29T12:43:57Z">
        <w:r>
          <w:rPr>
            <w:rFonts w:eastAsia="MS Mincho" w:cs="Times New Roman" w:ascii="Courier New" w:hAnsi="Courier New"/>
            <w:b/>
            <w:bCs/>
            <w:color w:val="0066BB"/>
            <w:sz w:val="16"/>
            <w:szCs w:val="22"/>
            <w:lang w:val="en-US" w:eastAsia="ja-JP"/>
          </w:rPr>
          <w:t xml:space="preserve"> </w:t>
        </w:r>
      </w:ins>
      <w:ins w:id="365" w:author="David von Oheimb" w:date="2020-04-29T12:43:57Z">
        <w:r>
          <w:rPr>
            <w:rFonts w:eastAsia="MS Mincho" w:cs="Times New Roman" w:ascii="Courier New" w:hAnsi="Courier New"/>
            <w:b/>
            <w:bCs/>
            <w:color w:val="0066BB"/>
            <w:sz w:val="16"/>
            <w:szCs w:val="22"/>
            <w:lang w:val="en-US" w:eastAsia="ja-JP"/>
          </w:rPr>
          <w:t>CREDENTIALS_</w:t>
        </w:r>
      </w:ins>
      <w:ins w:id="366" w:author="David von Oheimb" w:date="2020-04-29T12:43:57Z">
        <w:r>
          <w:rPr>
            <w:rFonts w:eastAsia="MS Mincho" w:cs="Times New Roman" w:ascii="Courier New" w:hAnsi="Courier New"/>
            <w:b/>
            <w:bCs/>
            <w:color w:val="0066BB"/>
            <w:sz w:val="16"/>
            <w:szCs w:val="22"/>
            <w:lang w:val="en-US" w:eastAsia="ja-JP"/>
          </w:rPr>
          <w:t>free</w:t>
        </w:r>
      </w:ins>
      <w:ins w:id="367" w:author="David von Oheimb" w:date="2020-04-29T12:43:57Z">
        <w:r>
          <w:rPr>
            <w:rFonts w:eastAsia="MS Mincho" w:cs="Times New Roman" w:ascii="Courier New" w:hAnsi="Courier New"/>
            <w:color w:val="333333"/>
            <w:sz w:val="16"/>
            <w:szCs w:val="20"/>
            <w:lang w:val="en-US" w:eastAsia="ja-JP"/>
          </w:rPr>
          <w:t>(</w:t>
        </w:r>
      </w:ins>
      <w:ins w:id="368" w:author="David von Oheimb" w:date="2020-04-29T12:43:57Z">
        <w:r>
          <w:rPr>
            <w:rFonts w:eastAsia="Times New Roman" w:cs="Courier New" w:ascii="Courier New" w:hAnsi="Courier New"/>
            <w:color w:val="333333"/>
            <w:sz w:val="16"/>
            <w:szCs w:val="20"/>
            <w:lang w:val="en-US" w:eastAsia="en-US"/>
          </w:rPr>
          <w:t>OPTIONAL</w:t>
        </w:r>
      </w:ins>
      <w:ins w:id="369" w:author="David von Oheimb" w:date="2020-04-29T12:43:57Z">
        <w:r>
          <w:rPr>
            <w:rFonts w:eastAsia="MS Mincho" w:cs="Times New Roman" w:ascii="Courier New" w:hAnsi="Courier New"/>
            <w:color w:val="333333"/>
            <w:sz w:val="16"/>
            <w:szCs w:val="20"/>
            <w:lang w:val="en-US" w:eastAsia="ja-JP"/>
          </w:rPr>
          <w:t xml:space="preserve"> </w:t>
        </w:r>
      </w:ins>
      <w:ins w:id="370" w:author="David von Oheimb" w:date="2020-04-29T12:43:57Z">
        <w:r>
          <w:rPr>
            <w:rFonts w:eastAsia="Arial Unicode MS" w:cs="Times New Roman" w:ascii="Courier New" w:hAnsi="Courier New"/>
            <w:b/>
            <w:bCs/>
            <w:color w:val="333399"/>
            <w:sz w:val="16"/>
            <w:szCs w:val="16"/>
            <w:lang w:val="en-US" w:eastAsia="ja-JP"/>
          </w:rPr>
          <w:t>CREDENTIALS</w:t>
        </w:r>
      </w:ins>
      <w:ins w:id="371" w:author="David von Oheimb" w:date="2020-04-29T12:43:57Z">
        <w:r>
          <w:rPr>
            <w:rFonts w:eastAsia="MS Mincho" w:cs="Times New Roman" w:ascii="Courier New" w:hAnsi="Courier New"/>
            <w:color w:val="333333"/>
            <w:sz w:val="16"/>
            <w:szCs w:val="20"/>
            <w:lang w:val="en-US" w:eastAsia="ja-JP"/>
          </w:rPr>
          <w:t xml:space="preserve"> *creds);</w:t>
        </w:r>
      </w:ins>
    </w:p>
    <w:p>
      <w:pPr>
        <w:pStyle w:val="ListParagraph"/>
        <w:spacing w:before="0" w:after="0"/>
        <w:ind w:right="0" w:hanging="0"/>
        <w:contextualSpacing/>
        <w:rPr>
          <w:rFonts w:ascii="Courier New" w:hAnsi="Courier New" w:eastAsia="MS Mincho" w:cs="Times New Roman"/>
          <w:color w:val="333333"/>
          <w:sz w:val="16"/>
          <w:szCs w:val="20"/>
          <w:lang w:val="en-US" w:eastAsia="ja-JP"/>
        </w:rPr>
      </w:pPr>
      <w:r>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pacing w:before="0" w:after="0"/>
        <w:jc w:val="left"/>
        <w:rPr/>
      </w:pPr>
      <w:ins w:id="373" w:author="David von Oheimb" w:date="2020-04-29T11:15:37Z">
        <w:r>
          <w:rPr/>
          <w:t>Since</w:t>
        </w:r>
      </w:ins>
      <w:del w:id="374" w:author="David von Oheimb" w:date="2020-04-29T11:15:42Z">
        <w:r>
          <w:rPr/>
          <w:delText>As long as we do not make</w:delText>
        </w:r>
      </w:del>
      <w:r>
        <w:rPr/>
        <w:t xml:space="preserve"> the </w:t>
      </w:r>
      <w:r>
        <w:rPr>
          <w:rFonts w:eastAsia="Arial Unicode MS" w:cs="Courier New" w:ascii="Courier New" w:hAnsi="Courier New"/>
          <w:b/>
          <w:bCs/>
          <w:color w:val="333399"/>
          <w:sz w:val="16"/>
          <w:szCs w:val="16"/>
        </w:rPr>
        <w:t>CREDENTIALS</w:t>
      </w:r>
      <w:r>
        <w:rPr>
          <w:rFonts w:eastAsia="Times New Roman" w:cs="Courier New" w:ascii="Courier New" w:hAnsi="Courier New"/>
          <w:color w:val="333333"/>
          <w:sz w:val="16"/>
          <w:lang w:eastAsia="en-US"/>
        </w:rPr>
        <w:t xml:space="preserve"> </w:t>
      </w:r>
      <w:r>
        <w:rPr/>
        <w:t xml:space="preserve">data type </w:t>
      </w:r>
      <w:ins w:id="375" w:author="David von Oheimb" w:date="2020-04-29T11:15:44Z">
        <w:r>
          <w:rPr/>
          <w:t xml:space="preserve">is </w:t>
        </w:r>
      </w:ins>
      <w:r>
        <w:rPr/>
        <w:t xml:space="preserve">opaque </w:t>
      </w:r>
      <w:ins w:id="376" w:author="David von Oheimb" w:date="2020-04-29T11:15:52Z">
        <w:r>
          <w:rPr/>
          <w:t>some</w:t>
        </w:r>
      </w:ins>
      <w:del w:id="377" w:author="David von Oheimb" w:date="2020-04-29T11:15:58Z">
        <w:r>
          <w:rPr/>
          <w:delText>there is no need to define</w:delText>
        </w:r>
      </w:del>
      <w:r>
        <w:rPr/>
        <w:t xml:space="preserve"> selector functions</w:t>
      </w:r>
      <w:ins w:id="378" w:author="David von Oheimb" w:date="2020-04-29T11:16:05Z">
        <w:r>
          <w:rPr/>
          <w:t xml:space="preserve"> </w:t>
        </w:r>
      </w:ins>
      <w:ins w:id="379" w:author="David von Oheimb" w:date="2020-04-29T11:16:05Z">
        <w:r>
          <w:rPr/>
          <w:t>are needed</w:t>
        </w:r>
      </w:ins>
      <w:del w:id="380" w:author="David von Oheimb" w:date="2020-04-29T11:16:19Z">
        <w:r>
          <w:rPr/>
          <w:delText xml:space="preserve">; instead the components can be accessed directly, e.g., via </w:delText>
        </w:r>
      </w:del>
      <w:del w:id="381" w:author="David von Oheimb" w:date="2020-04-29T11:16:19Z">
        <w:r>
          <w:rPr>
            <w:rFonts w:eastAsia="Times New Roman" w:cs="Courier New" w:ascii="Courier New" w:hAnsi="Courier New"/>
            <w:color w:val="333333"/>
            <w:sz w:val="16"/>
            <w:lang w:eastAsia="en-US"/>
          </w:rPr>
          <w:delText>creds-&gt;pkey</w:delText>
        </w:r>
      </w:del>
      <w:del w:id="382" w:author="David von Oheimb" w:date="2020-04-29T11:16:19Z">
        <w:r>
          <w:rPr/>
          <w:delText>.</w:delText>
        </w:r>
      </w:del>
      <w:ins w:id="383" w:author="David von Oheimb" w:date="2020-04-29T11:29:33Z">
        <w:r>
          <w:rPr/>
          <w:t>:</w:t>
        </w:r>
      </w:ins>
      <w:ins w:id="384" w:author="David von Oheimb" w:date="2020-04-29T11:16:27Z">
        <w:r>
          <w:rPr/>
          <w:br/>
        </w:r>
      </w:ins>
      <w:bookmarkStart w:id="67" w:name="_Ref507602564"/>
    </w:p>
    <w:p>
      <w:pPr>
        <w:pStyle w:val="HTMLPreformatted"/>
        <w:rPr>
          <w:rFonts w:ascii="Courier New" w:hAnsi="Courier New" w:eastAsia="Times New Roman" w:cs="Courier New"/>
          <w:color w:val="333333"/>
          <w:sz w:val="16"/>
          <w:lang w:val="en-US" w:eastAsia="en-US"/>
        </w:rPr>
      </w:pPr>
      <w:ins w:id="385" w:author="David von Oheimb" w:date="2020-04-29T11:16:27Z">
        <w:r>
          <w:rPr>
            <w:rFonts w:eastAsia="Times New Roman" w:cs="Courier New" w:ascii="Courier New" w:hAnsi="Courier New"/>
            <w:color w:val="333333"/>
            <w:sz w:val="16"/>
            <w:lang w:val="en-US" w:eastAsia="en-US"/>
          </w:rPr>
          <w:t xml:space="preserve">    </w:t>
        </w:r>
      </w:ins>
      <w:ins w:id="386" w:author="David von Oheimb" w:date="2020-04-29T10:01:43Z">
        <w:r>
          <w:rPr>
            <w:rFonts w:eastAsia="Arial Unicode MS" w:cs="Courier New" w:ascii="Courier New" w:hAnsi="Courier New"/>
            <w:b/>
            <w:bCs/>
            <w:color w:val="333399"/>
            <w:sz w:val="16"/>
            <w:szCs w:val="16"/>
            <w:lang w:val="en-US" w:eastAsia="ja-JP"/>
          </w:rPr>
          <w:t>X509</w:t>
        </w:r>
      </w:ins>
      <w:ins w:id="387" w:author="David von Oheimb" w:date="2020-04-29T10:01:43Z">
        <w:r>
          <w:rPr>
            <w:rFonts w:eastAsia="Times New Roman" w:cs="Courier New" w:ascii="Courier New" w:hAnsi="Courier New"/>
            <w:color w:val="333333"/>
            <w:sz w:val="16"/>
            <w:lang w:val="en-US" w:eastAsia="en-US"/>
          </w:rPr>
          <w:t xml:space="preserve"> *</w:t>
        </w:r>
      </w:ins>
      <w:ins w:id="388" w:author="David von Oheimb" w:date="2020-04-29T10:01:43Z">
        <w:r>
          <w:rPr>
            <w:rFonts w:eastAsia="Times New Roman" w:cs="Courier New" w:ascii="Courier New" w:hAnsi="Courier New"/>
            <w:b/>
            <w:bCs/>
            <w:color w:val="0066BB"/>
            <w:sz w:val="16"/>
            <w:szCs w:val="22"/>
            <w:lang w:val="en-US" w:eastAsia="en-US"/>
          </w:rPr>
          <w:t>CREDENTIALS_get_cert</w:t>
        </w:r>
      </w:ins>
      <w:ins w:id="389" w:author="David von Oheimb" w:date="2020-04-29T10:01:43Z">
        <w:r>
          <w:rPr>
            <w:rFonts w:eastAsia="Times New Roman" w:cs="Courier New" w:ascii="Courier New" w:hAnsi="Courier New"/>
            <w:color w:val="333333"/>
            <w:sz w:val="16"/>
            <w:lang w:val="en-US" w:eastAsia="en-US"/>
          </w:rPr>
          <w:t>(</w:t>
        </w:r>
      </w:ins>
      <w:ins w:id="390" w:author="David von Oheimb" w:date="2020-04-29T10:01:43Z">
        <w:r>
          <w:rPr>
            <w:rFonts w:eastAsia="Times New Roman" w:cs="Courier New" w:ascii="Courier New" w:hAnsi="Courier New"/>
            <w:b/>
            <w:bCs/>
            <w:color w:val="008800"/>
            <w:sz w:val="18"/>
            <w:szCs w:val="18"/>
            <w:lang w:val="en-US" w:eastAsia="en-US"/>
          </w:rPr>
          <w:t>const</w:t>
        </w:r>
      </w:ins>
      <w:ins w:id="391" w:author="David von Oheimb" w:date="2020-04-29T10:01:43Z">
        <w:r>
          <w:rPr>
            <w:rFonts w:eastAsia="Times New Roman" w:cs="Courier New" w:ascii="Courier New" w:hAnsi="Courier New"/>
            <w:color w:val="333333"/>
            <w:sz w:val="16"/>
            <w:lang w:val="en-US" w:eastAsia="en-US"/>
          </w:rPr>
          <w:t xml:space="preserve"> </w:t>
        </w:r>
      </w:ins>
      <w:ins w:id="392" w:author="David von Oheimb" w:date="2020-04-29T10:01:43Z">
        <w:r>
          <w:rPr>
            <w:rFonts w:eastAsia="Arial Unicode MS" w:cs="Courier New" w:ascii="Courier New" w:hAnsi="Courier New"/>
            <w:b/>
            <w:bCs/>
            <w:color w:val="333399"/>
            <w:sz w:val="16"/>
            <w:szCs w:val="16"/>
            <w:lang w:val="en-US" w:eastAsia="ja-JP"/>
          </w:rPr>
          <w:t>CREDENTIALS</w:t>
        </w:r>
      </w:ins>
      <w:ins w:id="393" w:author="David von Oheimb" w:date="2020-04-29T10:01:43Z">
        <w:r>
          <w:rPr>
            <w:rFonts w:eastAsia="Times New Roman" w:cs="Courier New" w:ascii="Courier New" w:hAnsi="Courier New"/>
            <w:color w:val="333333"/>
            <w:sz w:val="16"/>
            <w:lang w:val="en-US" w:eastAsia="en-US"/>
          </w:rPr>
          <w:t xml:space="preserve"> *creds);</w:t>
        </w:r>
      </w:ins>
    </w:p>
    <w:p>
      <w:pPr>
        <w:pStyle w:val="HTMLPreformatted"/>
        <w:rPr>
          <w:rFonts w:ascii="Courier New" w:hAnsi="Courier New" w:eastAsia="Times New Roman" w:cs="Courier New"/>
          <w:color w:val="333333"/>
          <w:sz w:val="16"/>
          <w:lang w:val="en-US" w:eastAsia="en-US"/>
          <w:ins w:id="403" w:author="David von Oheimb" w:date="2020-04-28T14:36:18Z"/>
        </w:rPr>
      </w:pPr>
      <w:ins w:id="394" w:author="David von Oheimb" w:date="2020-04-29T10:01:43Z">
        <w:r>
          <w:rPr>
            <w:rFonts w:eastAsia="Times New Roman" w:cs="Courier New" w:ascii="Courier New" w:hAnsi="Courier New"/>
            <w:color w:val="333333"/>
            <w:sz w:val="16"/>
            <w:lang w:val="en-US" w:eastAsia="en-US"/>
          </w:rPr>
          <w:t xml:space="preserve">    </w:t>
        </w:r>
      </w:ins>
      <w:ins w:id="395" w:author="David von Oheimb" w:date="2020-04-29T10:01:43Z">
        <w:r>
          <w:rPr>
            <w:rFonts w:eastAsia="Arial Unicode MS" w:cs="Courier New" w:ascii="Courier New" w:hAnsi="Courier New"/>
            <w:b/>
            <w:bCs/>
            <w:color w:val="333399"/>
            <w:sz w:val="16"/>
            <w:szCs w:val="16"/>
            <w:lang w:val="en-US" w:eastAsia="ja-JP"/>
          </w:rPr>
          <w:t>STACK_OF(X509)</w:t>
        </w:r>
      </w:ins>
      <w:ins w:id="396" w:author="David von Oheimb" w:date="2020-04-29T10:01:43Z">
        <w:r>
          <w:rPr>
            <w:rFonts w:eastAsia="Times New Roman" w:cs="Courier New" w:ascii="Courier New" w:hAnsi="Courier New"/>
            <w:color w:val="333333"/>
            <w:sz w:val="16"/>
            <w:lang w:val="en-US" w:eastAsia="en-US"/>
          </w:rPr>
          <w:t xml:space="preserve"> *</w:t>
        </w:r>
      </w:ins>
      <w:ins w:id="397" w:author="David von Oheimb" w:date="2020-04-29T10:01:43Z">
        <w:r>
          <w:rPr>
            <w:rFonts w:eastAsia="Times New Roman" w:cs="Courier New" w:ascii="Courier New" w:hAnsi="Courier New"/>
            <w:b/>
            <w:bCs/>
            <w:color w:val="0066BB"/>
            <w:sz w:val="16"/>
            <w:szCs w:val="22"/>
            <w:lang w:val="en-US" w:eastAsia="en-US"/>
          </w:rPr>
          <w:t>CREDENTIALS_get_chain</w:t>
        </w:r>
      </w:ins>
      <w:ins w:id="398" w:author="David von Oheimb" w:date="2020-04-29T10:01:43Z">
        <w:r>
          <w:rPr>
            <w:rFonts w:eastAsia="Times New Roman" w:cs="Courier New" w:ascii="Courier New" w:hAnsi="Courier New"/>
            <w:color w:val="333333"/>
            <w:sz w:val="16"/>
            <w:lang w:val="en-US" w:eastAsia="en-US"/>
          </w:rPr>
          <w:t>(</w:t>
        </w:r>
      </w:ins>
      <w:ins w:id="399" w:author="David von Oheimb" w:date="2020-04-29T10:01:43Z">
        <w:r>
          <w:rPr>
            <w:rFonts w:eastAsia="Times New Roman" w:cs="Courier New" w:ascii="Courier New" w:hAnsi="Courier New"/>
            <w:b/>
            <w:bCs/>
            <w:color w:val="008800"/>
            <w:sz w:val="18"/>
            <w:szCs w:val="18"/>
            <w:lang w:val="en-US" w:eastAsia="en-US"/>
          </w:rPr>
          <w:t>const</w:t>
        </w:r>
      </w:ins>
      <w:ins w:id="400" w:author="David von Oheimb" w:date="2020-04-29T10:01:43Z">
        <w:r>
          <w:rPr>
            <w:rFonts w:eastAsia="Times New Roman" w:cs="Courier New" w:ascii="Courier New" w:hAnsi="Courier New"/>
            <w:color w:val="333333"/>
            <w:sz w:val="16"/>
            <w:lang w:val="en-US" w:eastAsia="en-US"/>
          </w:rPr>
          <w:t xml:space="preserve"> </w:t>
        </w:r>
      </w:ins>
      <w:ins w:id="401" w:author="David von Oheimb" w:date="2020-04-29T10:01:43Z">
        <w:r>
          <w:rPr>
            <w:rFonts w:eastAsia="Arial Unicode MS" w:cs="Courier New" w:ascii="Courier New" w:hAnsi="Courier New"/>
            <w:b/>
            <w:bCs/>
            <w:color w:val="333399"/>
            <w:sz w:val="16"/>
            <w:szCs w:val="16"/>
            <w:lang w:val="en-US" w:eastAsia="ja-JP"/>
          </w:rPr>
          <w:t>CREDENTIALS</w:t>
        </w:r>
      </w:ins>
      <w:ins w:id="402" w:author="David von Oheimb" w:date="2020-04-29T10:01:43Z">
        <w:r>
          <w:rPr>
            <w:rFonts w:eastAsia="Times New Roman" w:cs="Courier New" w:ascii="Courier New" w:hAnsi="Courier New"/>
            <w:color w:val="333333"/>
            <w:sz w:val="16"/>
            <w:lang w:val="en-US" w:eastAsia="en-US"/>
          </w:rPr>
          <w:t xml:space="preserve"> *creds);</w:t>
        </w:r>
      </w:ins>
      <w:r>
        <w:br w:type="page"/>
      </w:r>
    </w:p>
    <w:p>
      <w:pPr>
        <w:pStyle w:val="Heading1"/>
        <w:numPr>
          <w:ilvl w:val="0"/>
          <w:numId w:val="2"/>
        </w:numPr>
        <w:rPr/>
      </w:pPr>
      <w:bookmarkStart w:id="68" w:name="_Toc5814403"/>
      <w:bookmarkStart w:id="69" w:name="_Ref5807084"/>
      <w:r>
        <w:rPr/>
        <w:t>Support functionality</w:t>
      </w:r>
      <w:bookmarkEnd w:id="67"/>
      <w:bookmarkEnd w:id="68"/>
      <w:bookmarkEnd w:id="69"/>
    </w:p>
    <w:p>
      <w:pPr>
        <w:pStyle w:val="Normal"/>
        <w:rPr/>
      </w:pPr>
      <w:r>
        <w:rPr/>
        <w:t>This section describes useful auxiliary functions for preparing the parameters of the above core functions. While this could be done directly using the rather low-level OpenSSL API, it is cumbersome and error-prone to identify and directly use the OpenSSL functions directly. Therefore we introduce this intermediate level for convenience, such that the typical use cases can be implemented without needing to know any details of the underlying CMPforOpenSSL and OpenSSL API. As mentioned before, experienced programmers may still make use of those lower-level functions in order to cover any special needs.</w:t>
      </w:r>
    </w:p>
    <w:p>
      <w:pPr>
        <w:pStyle w:val="Heading2"/>
        <w:numPr>
          <w:ilvl w:val="1"/>
          <w:numId w:val="2"/>
        </w:numPr>
        <w:rPr/>
      </w:pPr>
      <w:bookmarkStart w:id="70" w:name="_Ref507659178"/>
      <w:bookmarkStart w:id="71" w:name="_Toc5814404"/>
      <w:bookmarkStart w:id="72" w:name="_Ref507659007"/>
      <w:r>
        <w:rPr>
          <w:color w:val="333333"/>
        </w:rPr>
        <w:t>CREDENTIALS helpers</w:t>
      </w:r>
      <w:bookmarkEnd w:id="70"/>
      <w:bookmarkEnd w:id="71"/>
      <w:bookmarkEnd w:id="72"/>
      <w:r>
        <w:rPr>
          <w:color w:val="333333"/>
        </w:rPr>
        <w:t xml:space="preserve"> </w:t>
      </w:r>
    </w:p>
    <w:p>
      <w:pPr>
        <w:pStyle w:val="Normal"/>
        <w:rPr/>
      </w:pPr>
      <w:r>
        <w:rPr/>
        <w:t xml:space="preserve">Since certificates as well as private keys (unless they are held in a hardware key store) are usually held in files, we provide functions for loading the components of credentials from files and for saving them in files. For now, we focus here on the PKCS#12 file format because all components of a </w:t>
      </w:r>
      <w:r>
        <w:rPr>
          <w:rFonts w:eastAsia="Arial Unicode MS" w:cs="Courier New" w:ascii="Courier New" w:hAnsi="Courier New"/>
          <w:b/>
          <w:bCs/>
          <w:color w:val="333399"/>
          <w:sz w:val="16"/>
          <w:szCs w:val="16"/>
        </w:rPr>
        <w:t>CREDENTIALS</w:t>
      </w:r>
      <w:r>
        <w:rPr/>
        <w:t xml:space="preserve"> structure can be easily and conveniently managed in a single PKCS#12 structure. Other formats, such as PEM, </w:t>
      </w:r>
      <w:del w:id="404" w:author="David von Oheimb" w:date="2020-04-29T10:34:57Z">
        <w:r>
          <w:rPr/>
          <w:delText>could also be</w:delText>
        </w:r>
      </w:del>
      <w:ins w:id="405" w:author="David von Oheimb" w:date="2020-04-29T10:34:57Z">
        <w:r>
          <w:rPr/>
          <w:t xml:space="preserve">are </w:t>
        </w:r>
      </w:ins>
      <w:ins w:id="406" w:author="David von Oheimb" w:date="2020-04-29T10:35:01Z">
        <w:r>
          <w:rPr/>
          <w:t>partially</w:t>
        </w:r>
      </w:ins>
      <w:r>
        <w:rPr/>
        <w:t xml:space="preserve"> supported.</w:t>
      </w:r>
    </w:p>
    <w:p>
      <w:pPr>
        <w:pStyle w:val="Normal"/>
        <w:rPr/>
      </w:pPr>
      <w:r>
        <w:rPr/>
        <w:t xml:space="preserve">The function </w:t>
      </w:r>
      <w:r>
        <w:rPr>
          <w:rFonts w:ascii="Courier New" w:hAnsi="Courier New"/>
          <w:b/>
          <w:bCs/>
          <w:color w:val="0066BB"/>
          <w:sz w:val="16"/>
          <w:szCs w:val="16"/>
        </w:rPr>
        <w:t>CREDENTIALS_load()</w:t>
      </w:r>
      <w:r>
        <w:rPr/>
        <w:t xml:space="preserve"> reads from the file given in the </w:t>
      </w:r>
      <w:r>
        <w:rPr>
          <w:rFonts w:ascii="Courier New" w:hAnsi="Courier New"/>
          <w:color w:val="333333"/>
          <w:sz w:val="16"/>
          <w:szCs w:val="16"/>
        </w:rPr>
        <w:t>certs</w:t>
      </w:r>
      <w:r>
        <w:rPr/>
        <w:t xml:space="preserve"> argument (if not </w:t>
      </w:r>
      <w:r>
        <w:rPr>
          <w:rFonts w:eastAsia="Times New Roman" w:cs="Courier New" w:ascii="Courier New" w:hAnsi="Courier New"/>
          <w:color w:val="333333"/>
          <w:sz w:val="18"/>
          <w:lang w:eastAsia="en-US"/>
        </w:rPr>
        <w:t>NULL</w:t>
      </w:r>
      <w:r>
        <w:rPr/>
        <w:t xml:space="preserve">) the primary certificate, which is taken as the </w:t>
      </w:r>
      <w:r>
        <w:rPr>
          <w:rFonts w:eastAsia="Times New Roman" w:cs="Courier New" w:ascii="Courier New" w:hAnsi="Courier New"/>
          <w:color w:val="333333"/>
          <w:sz w:val="16"/>
          <w:lang w:eastAsia="en-US"/>
        </w:rPr>
        <w:t>cert</w:t>
      </w:r>
      <w:r>
        <w:rPr/>
        <w:t xml:space="preserve"> component, plus any further ones, which are taken as the </w:t>
      </w:r>
      <w:r>
        <w:rPr>
          <w:rFonts w:eastAsia="Times New Roman" w:cs="Courier New" w:ascii="Courier New" w:hAnsi="Courier New"/>
          <w:color w:val="333333"/>
          <w:sz w:val="16"/>
          <w:lang w:eastAsia="en-US"/>
        </w:rPr>
        <w:t>chain</w:t>
      </w:r>
      <w:r>
        <w:rPr/>
        <w:t xml:space="preserve"> component.  In case the </w:t>
      </w:r>
      <w:r>
        <w:rPr>
          <w:rFonts w:ascii="Courier New" w:hAnsi="Courier New"/>
          <w:color w:val="333333"/>
          <w:sz w:val="16"/>
          <w:szCs w:val="16"/>
        </w:rPr>
        <w:t>source</w:t>
      </w:r>
      <w:r>
        <w:rPr/>
        <w:t xml:space="preserve"> argument is </w:t>
      </w:r>
      <w:r>
        <w:rPr>
          <w:rFonts w:eastAsia="Times New Roman" w:cs="Courier New" w:ascii="Courier New" w:hAnsi="Courier New"/>
          <w:color w:val="007020"/>
          <w:sz w:val="16"/>
          <w:szCs w:val="16"/>
          <w:lang w:eastAsia="en-US"/>
        </w:rPr>
        <w:t>NULL</w:t>
      </w:r>
      <w:r>
        <w:rPr/>
        <w:t xml:space="preserve"> or begins with </w:t>
      </w:r>
      <w:r>
        <w:rPr>
          <w:rFonts w:eastAsia="Arial Unicode MS" w:cs="Courier New" w:ascii="Courier New" w:hAnsi="Courier New"/>
          <w:color w:val="333333"/>
          <w:sz w:val="16"/>
          <w:szCs w:val="16"/>
        </w:rPr>
        <w:t>“pass:”,</w:t>
      </w:r>
      <w:r>
        <w:rPr/>
        <w:t xml:space="preserve"> it reads the private key from the file given in the </w:t>
      </w:r>
      <w:r>
        <w:rPr>
          <w:rFonts w:ascii="Courier New" w:hAnsi="Courier New"/>
          <w:color w:val="333333"/>
          <w:sz w:val="16"/>
          <w:szCs w:val="16"/>
        </w:rPr>
        <w:t>key</w:t>
      </w:r>
      <w:r>
        <w:rPr/>
        <w:t xml:space="preserve"> argument (if not </w:t>
      </w:r>
      <w:r>
        <w:rPr>
          <w:rFonts w:eastAsia="Times New Roman" w:cs="Courier New" w:ascii="Courier New" w:hAnsi="Courier New"/>
          <w:color w:val="333333"/>
          <w:sz w:val="18"/>
          <w:lang w:eastAsia="en-US"/>
        </w:rPr>
        <w:t>NULL</w:t>
      </w:r>
      <w:r>
        <w:rPr/>
        <w:t xml:space="preserve">), where the </w:t>
      </w:r>
      <w:r>
        <w:rPr>
          <w:rFonts w:ascii="Courier New" w:hAnsi="Courier New"/>
          <w:color w:val="333333"/>
          <w:sz w:val="16"/>
          <w:szCs w:val="16"/>
        </w:rPr>
        <w:t>source</w:t>
      </w:r>
      <w:r>
        <w:rPr/>
        <w:t xml:space="preserve"> argument may refer to a password in the form </w:t>
      </w:r>
      <w:r>
        <w:rPr>
          <w:rFonts w:eastAsia="Arial Unicode MS" w:cs="Courier New" w:ascii="Courier New" w:hAnsi="Courier New"/>
          <w:color w:val="333333"/>
          <w:sz w:val="16"/>
          <w:szCs w:val="16"/>
        </w:rPr>
        <w:t>“pass:&lt;pwd&gt;”</w:t>
      </w:r>
      <w:r>
        <w:rPr/>
        <w:t xml:space="preserve"> that may be needed to decrypt the file contents including the private key. If the </w:t>
      </w:r>
      <w:r>
        <w:rPr>
          <w:rFonts w:ascii="Courier New" w:hAnsi="Courier New"/>
          <w:color w:val="333333"/>
          <w:sz w:val="16"/>
          <w:szCs w:val="16"/>
        </w:rPr>
        <w:t>certs</w:t>
      </w:r>
      <w:r>
        <w:rPr/>
        <w:t xml:space="preserve"> and </w:t>
      </w:r>
      <w:r>
        <w:rPr>
          <w:rFonts w:ascii="Courier New" w:hAnsi="Courier New"/>
          <w:color w:val="333333"/>
          <w:sz w:val="16"/>
          <w:szCs w:val="16"/>
        </w:rPr>
        <w:t>key</w:t>
      </w:r>
      <w:r>
        <w:rPr/>
        <w:t xml:space="preserve"> arguments are equal the credentials are jointly read from the same file, which is expected in PKCS#12 format, else for each file the </w:t>
      </w:r>
      <w:r>
        <w:rPr>
          <w:rStyle w:val="InternetLink"/>
          <w:color w:val="000000"/>
          <w:u w:val="none"/>
          <w:rPrChange w:id="0" w:author="David von Oheimb" w:date="2020-04-29T10:34:00Z"/>
        </w:rPr>
        <w:t>format may be PEM, PKCS#12, or ASN.1 (DER)</w:t>
      </w:r>
      <w:r>
        <w:rPr/>
        <w:t xml:space="preserve">. In case the </w:t>
      </w:r>
      <w:r>
        <w:rPr>
          <w:rFonts w:ascii="Courier New" w:hAnsi="Courier New"/>
          <w:color w:val="333333"/>
          <w:sz w:val="16"/>
          <w:szCs w:val="16"/>
        </w:rPr>
        <w:t>source</w:t>
      </w:r>
      <w:r>
        <w:rPr/>
        <w:t xml:space="preserve"> argument begins with </w:t>
      </w:r>
      <w:r>
        <w:rPr>
          <w:rFonts w:eastAsia="Arial Unicode MS" w:cs="Courier New" w:ascii="Courier New" w:hAnsi="Courier New"/>
          <w:color w:val="333333"/>
          <w:sz w:val="16"/>
          <w:szCs w:val="16"/>
        </w:rPr>
        <w:t>“engine:”,</w:t>
      </w:r>
      <w:r>
        <w:rPr/>
        <w:t xml:space="preserve"> it loads a reference to the private key with the identifier given in the </w:t>
      </w:r>
      <w:r>
        <w:rPr>
          <w:rFonts w:ascii="Courier New" w:hAnsi="Courier New"/>
          <w:color w:val="333333"/>
          <w:sz w:val="16"/>
          <w:szCs w:val="16"/>
        </w:rPr>
        <w:t>key</w:t>
      </w:r>
      <w:r>
        <w:rPr/>
        <w:t xml:space="preserve"> argument, where the rest of the </w:t>
      </w:r>
      <w:r>
        <w:rPr>
          <w:rFonts w:ascii="Courier New" w:hAnsi="Courier New"/>
          <w:color w:val="333333"/>
          <w:sz w:val="16"/>
          <w:szCs w:val="16"/>
        </w:rPr>
        <w:t>source</w:t>
      </w:r>
      <w:r>
        <w:rPr/>
        <w:t xml:space="preserve"> argument gives the identifier of the crypto engine to use (while the remaining credentials components are loaded from the file without decrypting it). The respective crypto engine must already have been parameterized and initialized in an engine-specific way with the usual OpenSSL mechanisms, which are described for instance in </w:t>
      </w:r>
      <w:r>
        <w:rPr>
          <w:rStyle w:val="InternetLink"/>
        </w:rPr>
        <w:t>.</w:t>
      </w:r>
    </w:p>
    <w:p>
      <w:pPr>
        <w:pStyle w:val="Normal"/>
        <w:rPr/>
      </w:pPr>
      <w:r>
        <w:rPr/>
        <w:t xml:space="preserve">The function internally calls </w:t>
      </w:r>
      <w:r>
        <w:rPr>
          <w:rFonts w:eastAsia="Times New Roman" w:cs="Courier New" w:ascii="Courier New" w:hAnsi="Courier New"/>
          <w:b/>
          <w:bCs/>
          <w:color w:val="0066BB"/>
          <w:sz w:val="16"/>
        </w:rPr>
        <w:t>CREDENTIALS_new()</w:t>
      </w:r>
      <w:r>
        <w:rPr/>
        <w:t xml:space="preserve"> to construct a </w:t>
      </w:r>
      <w:r>
        <w:rPr>
          <w:rFonts w:eastAsia="Arial Unicode MS" w:cs="Courier New" w:ascii="Courier New" w:hAnsi="Courier New"/>
          <w:b/>
          <w:bCs/>
          <w:color w:val="333399"/>
          <w:sz w:val="16"/>
          <w:szCs w:val="16"/>
        </w:rPr>
        <w:t>CREDENTIALS</w:t>
      </w:r>
      <w:r>
        <w:rPr/>
        <w:t xml:space="preserve"> structure and returns the pointer to it on success, or </w:t>
      </w:r>
      <w:r>
        <w:rPr>
          <w:rFonts w:eastAsia="Times New Roman" w:cs="Courier New" w:ascii="Courier New" w:hAnsi="Courier New"/>
          <w:color w:val="333333"/>
          <w:sz w:val="16"/>
          <w:szCs w:val="22"/>
          <w:lang w:eastAsia="en-US"/>
        </w:rPr>
        <w:t>NULL</w:t>
      </w:r>
      <w:r>
        <w:rPr/>
        <w:t xml:space="preserve"> otherwise. In case of errors optionally the string held in the optional </w:t>
      </w:r>
      <w:r>
        <w:rPr>
          <w:rFonts w:ascii="Courier New" w:hAnsi="Courier New"/>
          <w:color w:val="333333"/>
          <w:sz w:val="16"/>
          <w:szCs w:val="16"/>
        </w:rPr>
        <w:t>desc</w:t>
      </w:r>
      <w:r>
        <w:rPr/>
        <w:t xml:space="preserve"> parameter is used for forming more descriptive error messages. </w:t>
      </w:r>
    </w:p>
    <w:p>
      <w:pPr>
        <w:pStyle w:val="HTMLPreformatted"/>
        <w:shd w:fill="FFFFFF" w:val="clear"/>
        <w:spacing w:lineRule="auto" w:line="300"/>
        <w:ind w:left="284" w:right="0" w:hanging="0"/>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r>
        <w:rPr>
          <w:rFonts w:ascii="Courier New" w:hAnsi="Courier New"/>
          <w:b/>
          <w:bCs/>
          <w:color w:val="0066BB"/>
          <w:sz w:val="16"/>
          <w:szCs w:val="16"/>
          <w:lang w:val="en-US"/>
        </w:rPr>
        <w:t>CREDENTIALS_load</w:t>
      </w:r>
      <w:r>
        <w:rPr>
          <w:rFonts w:ascii="Courier New" w:hAnsi="Courier New"/>
          <w:color w:val="333333"/>
          <w:sz w:val="16"/>
          <w:szCs w:val="16"/>
          <w:lang w:val="en-US"/>
        </w:rPr>
        <w:t>(</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*certs,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*key,</w:t>
      </w:r>
    </w:p>
    <w:p>
      <w:pPr>
        <w:pStyle w:val="HTMLPreformatted"/>
        <w:shd w:fill="FFFFFF" w:val="clear"/>
        <w:spacing w:lineRule="auto" w:line="300"/>
        <w:ind w:left="284" w:right="0" w:hanging="0"/>
        <w:rPr/>
      </w:pPr>
      <w:r>
        <w:rPr>
          <w:rFonts w:ascii="Courier New" w:hAnsi="Courier New"/>
          <w:color w:val="333333"/>
          <w:sz w:val="16"/>
          <w:szCs w:val="16"/>
          <w:lang w:val="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*source,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*desc);</w:t>
      </w:r>
    </w:p>
    <w:p>
      <w:pPr>
        <w:pStyle w:val="Normal"/>
        <w:rPr/>
      </w:pPr>
      <w:r>
        <w:rPr/>
        <w:t>Example use for certificates and a private key read from a PKCS#12 file: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*certs = </w:t>
      </w:r>
      <w:r>
        <w:rPr>
          <w:rFonts w:eastAsia="Times New Roman" w:cs="Courier New" w:ascii="Courier New" w:hAnsi="Courier New"/>
          <w:color w:val="333333"/>
          <w:sz w:val="18"/>
          <w:highlight w:val="red"/>
          <w:lang w:eastAsia="en-US"/>
        </w:rPr>
        <w:t>"certs/ppki_playground_cmp_signer.p12"</w:t>
      </w:r>
      <w:r>
        <w:rPr>
          <w:rFonts w:eastAsia="Times New Roman" w:cs="Courier New" w:ascii="Courier New" w:hAnsi="Courier New"/>
          <w:color w:val="333333"/>
          <w:sz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*key = certs;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*source = </w:t>
      </w:r>
      <w:r>
        <w:rPr>
          <w:rFonts w:eastAsia="Times New Roman" w:cs="Courier New" w:ascii="Courier New" w:hAnsi="Courier New"/>
          <w:color w:val="333333"/>
          <w:sz w:val="18"/>
          <w:highlight w:val="red"/>
          <w:lang w:eastAsia="en-US"/>
        </w:rPr>
        <w:t>"pass:12345"</w:t>
      </w:r>
      <w:r>
        <w:rPr>
          <w:rFonts w:eastAsia="Times New Roman" w:cs="Courier New" w:ascii="Courier New" w:hAnsi="Courier New"/>
          <w:color w:val="333333"/>
          <w:sz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*desc = </w:t>
      </w:r>
      <w:r>
        <w:rPr>
          <w:rFonts w:eastAsia="Times New Roman" w:cs="Courier New" w:ascii="Courier New" w:hAnsi="Courier New"/>
          <w:color w:val="333333"/>
          <w:sz w:val="18"/>
          <w:highlight w:val="red"/>
          <w:lang w:eastAsia="en-US"/>
        </w:rPr>
        <w:t>"credentials for CMP level"</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CREDENTIALS</w:t>
      </w:r>
      <w:r>
        <w:rPr>
          <w:rFonts w:eastAsia="Times New Roman" w:cs="Courier New" w:ascii="Courier New" w:hAnsi="Courier New"/>
          <w:color w:val="333333"/>
          <w:sz w:val="18"/>
          <w:lang w:eastAsia="en-US"/>
        </w:rPr>
        <w:t xml:space="preserve"> *creds = CREDENTIALS_load(certs, key, </w:t>
      </w:r>
      <w:r>
        <w:rPr>
          <w:rFonts w:eastAsia="Times New Roman" w:cs="Courier New" w:ascii="Courier New" w:hAnsi="Courier New"/>
          <w:color w:val="333333"/>
          <w:sz w:val="18"/>
          <w:highlight w:val="red"/>
          <w:lang w:eastAsia="en-US"/>
        </w:rPr>
        <w:t xml:space="preserve">OPTIONAL </w:t>
      </w:r>
      <w:r>
        <w:rPr>
          <w:rFonts w:eastAsia="Times New Roman" w:cs="Courier New" w:ascii="Courier New" w:hAnsi="Courier New"/>
          <w:color w:val="333333"/>
          <w:sz w:val="18"/>
          <w:lang w:eastAsia="en-US"/>
        </w:rPr>
        <w:t>source,</w:t>
        <w:br/>
        <w:t xml:space="preserve">                                             </w:t>
      </w:r>
      <w:r>
        <w:rPr>
          <w:rFonts w:eastAsia="Times New Roman" w:cs="Courier New" w:ascii="Courier New" w:hAnsi="Courier New"/>
          <w:color w:val="333333"/>
          <w:sz w:val="18"/>
          <w:highlight w:val="red"/>
          <w:lang w:eastAsia="en-US"/>
        </w:rPr>
        <w:t xml:space="preserve"> OPTIONAL desc</w:t>
      </w:r>
      <w:r>
        <w:rPr>
          <w:rFonts w:eastAsia="Times New Roman" w:cs="Courier New" w:ascii="Courier New" w:hAnsi="Courier New"/>
          <w:color w:val="333333"/>
          <w:sz w:val="18"/>
          <w:lang w:val="fr-FR" w:eastAsia="en-US"/>
        </w:rPr>
        <w:t>);</w:t>
      </w:r>
    </w:p>
    <w:p>
      <w:pPr>
        <w:pStyle w:val="Normal"/>
        <w:rPr/>
      </w:pPr>
      <w:r>
        <w:rPr/>
        <w:t>Example use where the private key is held in HW and its reference is loaded via PKCS#11 (while the actual key is held, e.g., on a smart card or a TPM chip):</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val="fr-FR" w:eastAsia="en-US"/>
        </w:rPr>
        <w:t xml:space="preserve">        </w:t>
      </w:r>
      <w:r>
        <w:rPr>
          <w:rFonts w:eastAsia="Times New Roman" w:cs="Courier New" w:ascii="Courier New" w:hAnsi="Courier New"/>
          <w:b/>
          <w:bCs/>
          <w:color w:val="008800"/>
          <w:sz w:val="18"/>
          <w:lang w:val="fr-FR" w:eastAsia="en-US"/>
        </w:rPr>
        <w:t>const</w:t>
      </w:r>
      <w:r>
        <w:rPr>
          <w:rFonts w:eastAsia="Times New Roman" w:cs="Courier New" w:ascii="Courier New" w:hAnsi="Courier New"/>
          <w:color w:val="333333"/>
          <w:sz w:val="18"/>
          <w:lang w:val="fr-FR" w:eastAsia="en-US"/>
        </w:rPr>
        <w:t xml:space="preserve"> </w:t>
      </w:r>
      <w:r>
        <w:rPr>
          <w:rFonts w:eastAsia="Times New Roman" w:cs="Courier New" w:ascii="Courier New" w:hAnsi="Courier New"/>
          <w:b/>
          <w:bCs/>
          <w:color w:val="333399"/>
          <w:sz w:val="18"/>
          <w:lang w:val="fr-FR" w:eastAsia="en-US"/>
        </w:rPr>
        <w:t>char</w:t>
      </w:r>
      <w:r>
        <w:rPr>
          <w:rFonts w:eastAsia="Times New Roman" w:cs="Courier New" w:ascii="Courier New" w:hAnsi="Courier New"/>
          <w:color w:val="333333"/>
          <w:sz w:val="18"/>
          <w:lang w:val="fr-FR" w:eastAsia="en-US"/>
        </w:rPr>
        <w:t xml:space="preserve"> *tls_certs = </w:t>
      </w:r>
      <w:r>
        <w:rPr>
          <w:rFonts w:eastAsia="Times New Roman" w:cs="Courier New" w:ascii="Courier New" w:hAnsi="Courier New"/>
          <w:color w:val="333333"/>
          <w:sz w:val="18"/>
          <w:highlight w:val="red"/>
          <w:lang w:val="fr-FR" w:eastAsia="en-US"/>
        </w:rPr>
        <w:t>"certs/ppki_playground_tls.p12"</w:t>
      </w:r>
      <w:r>
        <w:rPr>
          <w:rFonts w:eastAsia="Times New Roman" w:cs="Courier New" w:ascii="Courier New" w:hAnsi="Courier New"/>
          <w:color w:val="333333"/>
          <w:sz w:val="18"/>
          <w:lang w:val="fr-FR"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val="fr-FR"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*tls_pkey = </w:t>
      </w:r>
      <w:r>
        <w:rPr>
          <w:rFonts w:eastAsia="Times New Roman" w:cs="Courier New" w:ascii="Courier New" w:hAnsi="Courier New"/>
          <w:color w:val="333333"/>
          <w:sz w:val="18"/>
          <w:highlight w:val="red"/>
          <w:lang w:eastAsia="en-US"/>
        </w:rPr>
        <w:t>"my-key-ID;type=private;pin-value=1234"</w:t>
      </w:r>
      <w:r>
        <w:rPr>
          <w:rFonts w:eastAsia="Times New Roman" w:cs="Courier New" w:ascii="Courier New" w:hAnsi="Courier New"/>
          <w:color w:val="333333"/>
          <w:sz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*tls_source = </w:t>
      </w:r>
      <w:r>
        <w:rPr>
          <w:rFonts w:eastAsia="Times New Roman" w:cs="Courier New" w:ascii="Courier New" w:hAnsi="Courier New"/>
          <w:color w:val="333333"/>
          <w:sz w:val="18"/>
          <w:highlight w:val="red"/>
          <w:lang w:eastAsia="en-US"/>
        </w:rPr>
        <w:t>"engine:pkcs11"</w:t>
      </w:r>
      <w:r>
        <w:rPr>
          <w:rFonts w:eastAsia="Times New Roman" w:cs="Courier New" w:ascii="Courier New" w:hAnsi="Courier New"/>
          <w:color w:val="333333"/>
          <w:sz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*tls_desc = </w:t>
      </w:r>
      <w:r>
        <w:rPr>
          <w:rFonts w:eastAsia="Times New Roman" w:cs="Courier New" w:ascii="Courier New" w:hAnsi="Courier New"/>
          <w:color w:val="333333"/>
          <w:sz w:val="18"/>
          <w:highlight w:val="red"/>
          <w:lang w:eastAsia="en-US"/>
        </w:rPr>
        <w:t>"credentials for TLS level"</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CREDENTIALS</w:t>
      </w:r>
      <w:r>
        <w:rPr>
          <w:rFonts w:eastAsia="Times New Roman" w:cs="Courier New" w:ascii="Courier New" w:hAnsi="Courier New"/>
          <w:color w:val="333333"/>
          <w:sz w:val="18"/>
          <w:lang w:eastAsia="en-US"/>
        </w:rPr>
        <w:t xml:space="preserve"> *tls_creds = CREDENTIALS_load(tls_certs, tls_pkey, tls_source,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color w:val="333333"/>
          <w:sz w:val="18"/>
          <w:highlight w:val="red"/>
          <w:lang w:eastAsia="en-US"/>
        </w:rPr>
        <w:t>OPTIONAL tls_desc</w:t>
      </w:r>
      <w:r>
        <w:rPr>
          <w:rFonts w:eastAsia="Times New Roman" w:cs="Courier New" w:ascii="Courier New" w:hAnsi="Courier New"/>
          <w:color w:val="333333"/>
          <w:sz w:val="18"/>
          <w:lang w:eastAsia="en-US"/>
        </w:rPr>
        <w:t>);</w:t>
      </w:r>
    </w:p>
    <w:p>
      <w:pPr>
        <w:pStyle w:val="Normal"/>
        <w:rPr/>
      </w:pPr>
      <w:ins w:id="408" w:author="David von Oheimb" w:date="2020-04-28T14:36:52Z">
        <w:r>
          <w:rPr/>
        </w:r>
      </w:ins>
      <w:r>
        <w:br w:type="page"/>
      </w:r>
    </w:p>
    <w:p>
      <w:pPr>
        <w:pStyle w:val="Normal"/>
        <w:rPr/>
      </w:pPr>
      <w:r>
        <w:rPr/>
        <w:t xml:space="preserve">The function </w:t>
      </w:r>
      <w:r>
        <w:rPr>
          <w:rFonts w:ascii="Courier New" w:hAnsi="Courier New"/>
          <w:b/>
          <w:bCs/>
          <w:color w:val="0066BB"/>
          <w:sz w:val="16"/>
          <w:szCs w:val="16"/>
        </w:rPr>
        <w:t>CREDENTIALS_save()</w:t>
      </w:r>
      <w:r>
        <w:rPr/>
        <w:t xml:space="preserve"> writes the certificate components of the given credentials data structure </w:t>
      </w:r>
      <w:r>
        <w:rPr>
          <w:rFonts w:ascii="Courier New" w:hAnsi="Courier New"/>
          <w:color w:val="333333"/>
          <w:sz w:val="16"/>
          <w:szCs w:val="16"/>
        </w:rPr>
        <w:t>creds</w:t>
      </w:r>
      <w:r>
        <w:rPr/>
        <w:t xml:space="preserve"> to the file given as the </w:t>
      </w:r>
      <w:r>
        <w:rPr>
          <w:rFonts w:ascii="Courier New" w:hAnsi="Courier New"/>
          <w:color w:val="333333"/>
          <w:sz w:val="16"/>
          <w:szCs w:val="16"/>
        </w:rPr>
        <w:t>certs</w:t>
      </w:r>
      <w:r>
        <w:rPr/>
        <w:t xml:space="preserve"> argument (unless it is </w:t>
      </w:r>
      <w:r>
        <w:rPr>
          <w:rFonts w:ascii="Courier New" w:hAnsi="Courier New"/>
          <w:color w:val="333333"/>
          <w:sz w:val="16"/>
          <w:szCs w:val="16"/>
        </w:rPr>
        <w:t>null</w:t>
      </w:r>
      <w:r>
        <w:rPr/>
        <w:t xml:space="preserve">). If the </w:t>
      </w:r>
      <w:r>
        <w:rPr>
          <w:rFonts w:eastAsia="Arial Unicode MS" w:cs="Courier New" w:ascii="Courier New" w:hAnsi="Courier New"/>
          <w:color w:val="333333"/>
          <w:sz w:val="16"/>
          <w:szCs w:val="16"/>
        </w:rPr>
        <w:t>certs</w:t>
      </w:r>
      <w:r>
        <w:rPr/>
        <w:t xml:space="preserve"> and </w:t>
      </w:r>
      <w:r>
        <w:rPr>
          <w:rFonts w:eastAsia="Arial Unicode MS" w:cs="Courier New" w:ascii="Courier New" w:hAnsi="Courier New"/>
          <w:color w:val="333333"/>
          <w:sz w:val="16"/>
          <w:szCs w:val="16"/>
        </w:rPr>
        <w:t>key</w:t>
      </w:r>
      <w:r>
        <w:rPr/>
        <w:t xml:space="preserve"> arguments are equal the certificates and the private key are written jointly to the same PKCS#12 file, else they are written to PEM files (where the certificates are not encrypted). In case the </w:t>
      </w:r>
      <w:r>
        <w:rPr>
          <w:rFonts w:ascii="Courier New" w:hAnsi="Courier New"/>
          <w:color w:val="333333"/>
          <w:sz w:val="16"/>
          <w:szCs w:val="16"/>
        </w:rPr>
        <w:t>source</w:t>
      </w:r>
      <w:r>
        <w:rPr/>
        <w:t xml:space="preserve"> argument is </w:t>
      </w:r>
      <w:r>
        <w:rPr>
          <w:rFonts w:eastAsia="Times New Roman" w:cs="Courier New" w:ascii="Courier New" w:hAnsi="Courier New"/>
          <w:color w:val="007020"/>
          <w:sz w:val="16"/>
          <w:szCs w:val="16"/>
          <w:lang w:eastAsia="en-US"/>
        </w:rPr>
        <w:t>NULL</w:t>
      </w:r>
      <w:r>
        <w:rPr/>
        <w:t xml:space="preserve"> or begins with </w:t>
      </w:r>
      <w:r>
        <w:rPr>
          <w:rFonts w:eastAsia="Arial Unicode MS" w:cs="Courier New" w:ascii="Courier New" w:hAnsi="Courier New"/>
          <w:color w:val="333333"/>
          <w:sz w:val="16"/>
          <w:szCs w:val="16"/>
        </w:rPr>
        <w:t>“pass:”,</w:t>
      </w:r>
      <w:r>
        <w:rPr/>
        <w:t xml:space="preserve"> it stores the private key in the given </w:t>
      </w:r>
      <w:r>
        <w:rPr>
          <w:rFonts w:ascii="Courier New" w:hAnsi="Courier New"/>
          <w:color w:val="333333"/>
          <w:sz w:val="16"/>
          <w:szCs w:val="16"/>
        </w:rPr>
        <w:t>key</w:t>
      </w:r>
      <w:r>
        <w:rPr/>
        <w:t xml:space="preserve"> file (unless it is </w:t>
      </w:r>
      <w:r>
        <w:rPr>
          <w:rFonts w:ascii="Courier New" w:hAnsi="Courier New"/>
          <w:color w:val="333333"/>
          <w:sz w:val="16"/>
          <w:szCs w:val="16"/>
        </w:rPr>
        <w:t>null</w:t>
      </w:r>
      <w:r>
        <w:rPr/>
        <w:t xml:space="preserve">). , where the </w:t>
      </w:r>
      <w:r>
        <w:rPr>
          <w:rFonts w:ascii="Courier New" w:hAnsi="Courier New"/>
          <w:color w:val="333333"/>
          <w:sz w:val="16"/>
          <w:szCs w:val="16"/>
        </w:rPr>
        <w:t>source</w:t>
      </w:r>
      <w:r>
        <w:rPr/>
        <w:t xml:space="preserve"> argument may refer to a password in the form </w:t>
      </w:r>
      <w:r>
        <w:rPr>
          <w:rFonts w:eastAsia="Arial Unicode MS" w:cs="Courier New" w:ascii="Courier New" w:hAnsi="Courier New"/>
          <w:color w:val="333333"/>
          <w:sz w:val="16"/>
          <w:szCs w:val="16"/>
        </w:rPr>
        <w:t>“pass:&lt;pwd&gt;”</w:t>
      </w:r>
      <w:r>
        <w:rPr/>
        <w:t xml:space="preserve"> that is then used to encrypt the private key (together with the related certificates when stored jointly in a PKCS#12 file) before storing it. In case the </w:t>
      </w:r>
      <w:r>
        <w:rPr>
          <w:rFonts w:ascii="Courier New" w:hAnsi="Courier New"/>
          <w:color w:val="333333"/>
          <w:sz w:val="16"/>
          <w:szCs w:val="16"/>
        </w:rPr>
        <w:t>source</w:t>
      </w:r>
      <w:r>
        <w:rPr/>
        <w:t xml:space="preserve"> argument begins with </w:t>
      </w:r>
      <w:r>
        <w:rPr>
          <w:rFonts w:eastAsia="Arial Unicode MS" w:cs="Courier New" w:ascii="Courier New" w:hAnsi="Courier New"/>
          <w:color w:val="333333"/>
          <w:sz w:val="16"/>
          <w:szCs w:val="16"/>
        </w:rPr>
        <w:t>“engine:”,</w:t>
      </w:r>
      <w:r>
        <w:rPr/>
        <w:t xml:space="preserve"> it assumes that the private key is held in a crypto engine and there is no need and neither a possibility for it to save the key (nor to encrypt the related certificates written to a file). The function returns </w:t>
      </w:r>
      <w:r>
        <w:rPr>
          <w:rFonts w:eastAsia="Times New Roman" w:cs="Courier New" w:ascii="Courier New" w:hAnsi="Courier New"/>
          <w:color w:val="333333"/>
          <w:sz w:val="16"/>
          <w:szCs w:val="22"/>
          <w:lang w:eastAsia="en-US"/>
        </w:rPr>
        <w:t>true</w:t>
      </w:r>
      <w:r>
        <w:rPr/>
        <w:t xml:space="preserve"> on success and </w:t>
      </w:r>
      <w:r>
        <w:rPr>
          <w:rFonts w:eastAsia="Times New Roman" w:cs="Courier New" w:ascii="Courier New" w:hAnsi="Courier New"/>
          <w:color w:val="333333"/>
          <w:sz w:val="16"/>
          <w:szCs w:val="22"/>
          <w:lang w:eastAsia="en-US"/>
        </w:rPr>
        <w:t>false</w:t>
      </w:r>
      <w:r>
        <w:rPr/>
        <w:t xml:space="preserve"> otherwise. In case of errors optionally the string held in the optional </w:t>
      </w:r>
      <w:r>
        <w:rPr>
          <w:rFonts w:ascii="Courier New" w:hAnsi="Courier New"/>
          <w:color w:val="333333"/>
          <w:sz w:val="16"/>
          <w:szCs w:val="16"/>
        </w:rPr>
        <w:t>desc</w:t>
      </w:r>
      <w:r>
        <w:rPr/>
        <w:t xml:space="preserve"> parameter is used for forming error messages.</w:t>
      </w:r>
    </w:p>
    <w:p>
      <w:pPr>
        <w:pStyle w:val="HTMLPreformatted"/>
        <w:shd w:fill="FFFFFF" w:val="clear"/>
        <w:spacing w:lineRule="auto" w:line="300"/>
        <w:ind w:left="284" w:right="0" w:hanging="0"/>
        <w:rPr/>
      </w:pPr>
      <w:r>
        <w:rPr>
          <w:rFonts w:ascii="Courier New" w:hAnsi="Courier New"/>
          <w:b/>
          <w:color w:val="333399"/>
          <w:sz w:val="16"/>
          <w:lang w:val="en-US"/>
        </w:rPr>
        <w:t>b</w:t>
      </w:r>
      <w:r>
        <w:rPr>
          <w:rFonts w:ascii="Courier New" w:hAnsi="Courier New"/>
          <w:b/>
          <w:color w:val="333399"/>
          <w:sz w:val="16"/>
          <w:lang w:val="en-US"/>
        </w:rPr>
        <w:t>ool</w:t>
      </w:r>
      <w:r>
        <w:rPr>
          <w:rFonts w:ascii="Courier New" w:hAnsi="Courier New"/>
          <w:color w:val="333333"/>
          <w:sz w:val="16"/>
          <w:szCs w:val="16"/>
          <w:lang w:val="en-US"/>
        </w:rPr>
        <w:t xml:space="preserve"> </w:t>
      </w:r>
      <w:r>
        <w:rPr>
          <w:rFonts w:ascii="Courier New" w:hAnsi="Courier New"/>
          <w:b/>
          <w:bCs/>
          <w:color w:val="0066BB"/>
          <w:sz w:val="16"/>
          <w:szCs w:val="16"/>
          <w:lang w:val="en-US"/>
        </w:rPr>
        <w:t>CREDENTIALS_save</w:t>
      </w:r>
      <w:r>
        <w:rPr>
          <w:rFonts w:ascii="Courier New" w:hAnsi="Courier New"/>
          <w:color w:val="333333"/>
          <w:sz w:val="16"/>
          <w:szCs w:val="16"/>
          <w:lang w:val="en-US"/>
        </w:rPr>
        <w:t>(</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CREDENTIALS</w:t>
      </w:r>
      <w:r>
        <w:rPr>
          <w:rFonts w:ascii="Courier New" w:hAnsi="Courier New"/>
          <w:color w:val="333333"/>
          <w:sz w:val="16"/>
          <w:szCs w:val="16"/>
          <w:lang w:val="en-US"/>
        </w:rPr>
        <w:t xml:space="preserve"> *creds,</w:t>
      </w:r>
    </w:p>
    <w:p>
      <w:pPr>
        <w:pStyle w:val="HTMLPreformatted"/>
        <w:shd w:fill="FFFFFF" w:val="clear"/>
        <w:spacing w:lineRule="auto" w:line="300"/>
        <w:ind w:left="284" w:right="0" w:hanging="0"/>
        <w:rPr/>
      </w:pPr>
      <w:r>
        <w:rPr>
          <w:rFonts w:ascii="Courier New" w:hAnsi="Courier New"/>
          <w:b/>
          <w:color w:val="333399"/>
          <w:sz w:val="16"/>
          <w:lang w:val="en-US"/>
        </w:rPr>
        <w:t xml:space="preserve">                     </w:t>
      </w:r>
      <w:r>
        <w:rPr>
          <w:rFonts w:ascii="Courier New" w:hAnsi="Courier New"/>
          <w:color w:val="333333"/>
          <w:sz w:val="16"/>
          <w:szCs w:val="16"/>
          <w:lang w:val="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*certs,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*key,</w:t>
      </w:r>
    </w:p>
    <w:p>
      <w:pPr>
        <w:pStyle w:val="HTMLPreformatted"/>
        <w:shd w:fill="FFFFFF" w:val="clear"/>
        <w:spacing w:lineRule="auto" w:line="300" w:before="0" w:after="120"/>
        <w:ind w:left="284" w:right="0" w:hanging="0"/>
        <w:rPr/>
      </w:pPr>
      <w:r>
        <w:rPr>
          <w:rFonts w:ascii="Courier New" w:hAnsi="Courier New"/>
          <w:color w:val="333333"/>
          <w:sz w:val="16"/>
          <w:szCs w:val="16"/>
          <w:lang w:val="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*source,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*desc);</w:t>
      </w:r>
    </w:p>
    <w:p>
      <w:pPr>
        <w:pStyle w:val="Normal"/>
        <w:rPr/>
      </w:pPr>
      <w:r>
        <w:rPr/>
        <w:t xml:space="preserve">An example use has already been given in section </w:t>
      </w:r>
      <w:r>
        <w:rPr/>
        <w:fldChar w:fldCharType="begin"/>
      </w:r>
      <w:r>
        <w:rPr/>
        <w:instrText> REF _Ref507616602 \r \h </w:instrText>
      </w:r>
      <w:r>
        <w:rPr/>
        <w:fldChar w:fldCharType="separate"/>
      </w:r>
      <w:r>
        <w:rPr/>
        <w:t>3.3</w:t>
      </w:r>
      <w:r>
        <w:rPr/>
        <w:fldChar w:fldCharType="end"/>
      </w:r>
      <w:r>
        <w:rPr/>
        <w:t>.</w:t>
      </w:r>
    </w:p>
    <w:p>
      <w:pPr>
        <w:pStyle w:val="Normal"/>
        <w:rPr/>
      </w:pPr>
      <w:ins w:id="410" w:author="David von Oheimb" w:date="2020-04-29T12:05:22Z">
        <w:r>
          <w:rPr/>
          <w:t xml:space="preserve">There are also functions for loading and </w:t>
        </w:r>
      </w:ins>
      <w:ins w:id="411" w:author="David von Oheimb" w:date="2020-04-29T12:05:22Z">
        <w:r>
          <w:rPr/>
          <w:t>storing</w:t>
        </w:r>
      </w:ins>
      <w:ins w:id="412" w:author="David von Oheimb" w:date="2020-04-29T12:05:22Z">
        <w:r>
          <w:rPr/>
          <w:t xml:space="preserve"> individual certificates</w:t>
        </w:r>
      </w:ins>
      <w:ins w:id="413" w:author="David von Oheimb" w:date="2020-04-29T12:06:02Z">
        <w:r>
          <w:rPr/>
          <w:t xml:space="preserve"> and for loading CSRs:</w:t>
        </w:r>
      </w:ins>
    </w:p>
    <w:p>
      <w:pPr>
        <w:pStyle w:val="HTMLPreformatted"/>
        <w:rPr>
          <w:rFonts w:ascii="Courier New" w:hAnsi="Courier New" w:eastAsia="Times New Roman" w:cs="Courier New"/>
          <w:color w:val="333333"/>
          <w:sz w:val="16"/>
          <w:lang w:val="en-GB" w:eastAsia="en-US"/>
        </w:rPr>
      </w:pPr>
      <w:ins w:id="415" w:author="David von Oheimb" w:date="2020-04-29T12:06:16Z">
        <w:r>
          <w:rPr>
            <w:rFonts w:eastAsia="Arial Unicode MS" w:cs="Courier New" w:ascii="Courier New" w:hAnsi="Courier New"/>
            <w:b/>
            <w:color w:val="333399"/>
            <w:sz w:val="16"/>
            <w:lang w:val="en-US" w:eastAsia="ja-JP"/>
          </w:rPr>
          <w:t xml:space="preserve">    </w:t>
        </w:r>
      </w:ins>
      <w:ins w:id="416" w:author="David von Oheimb" w:date="2020-04-29T10:29:14Z">
        <w:r>
          <w:rPr>
            <w:rFonts w:eastAsia="Arial Unicode MS" w:cs="Courier New" w:ascii="Courier New" w:hAnsi="Courier New"/>
            <w:b/>
            <w:color w:val="333399"/>
            <w:sz w:val="16"/>
            <w:lang w:val="en-US" w:eastAsia="ja-JP"/>
          </w:rPr>
          <w:t xml:space="preserve">X509 </w:t>
        </w:r>
      </w:ins>
      <w:ins w:id="417" w:author="David von Oheimb" w:date="2020-04-29T10:29:14Z">
        <w:r>
          <w:rPr>
            <w:rFonts w:eastAsia="Times New Roman" w:cs="Courier New" w:ascii="Courier New" w:hAnsi="Courier New"/>
            <w:color w:val="333333"/>
            <w:sz w:val="16"/>
            <w:lang w:val="en-GB" w:eastAsia="en-US"/>
          </w:rPr>
          <w:t>*</w:t>
        </w:r>
      </w:ins>
      <w:ins w:id="418" w:author="David von Oheimb" w:date="2020-04-29T10:29:14Z">
        <w:r>
          <w:rPr>
            <w:rFonts w:eastAsia="Arial Unicode MS" w:cs="Courier New" w:ascii="Courier New" w:hAnsi="Courier New"/>
            <w:b/>
            <w:bCs/>
            <w:color w:val="0066BB"/>
            <w:sz w:val="16"/>
            <w:szCs w:val="16"/>
            <w:lang w:val="en-US" w:eastAsia="ja-JP"/>
          </w:rPr>
          <w:t>CERT_load</w:t>
        </w:r>
      </w:ins>
      <w:ins w:id="419" w:author="David von Oheimb" w:date="2020-04-29T10:29:14Z">
        <w:r>
          <w:rPr>
            <w:rFonts w:eastAsia="Times New Roman" w:cs="Courier New" w:ascii="Courier New" w:hAnsi="Courier New"/>
            <w:color w:val="333333"/>
            <w:sz w:val="16"/>
            <w:lang w:val="en-GB" w:eastAsia="en-US"/>
          </w:rPr>
          <w:t>(</w:t>
        </w:r>
      </w:ins>
      <w:ins w:id="420" w:author="David von Oheimb" w:date="2020-04-29T10:29:14Z">
        <w:r>
          <w:rPr>
            <w:rFonts w:eastAsia="Arial Unicode MS" w:cs="Courier New" w:ascii="Courier New" w:hAnsi="Courier New"/>
            <w:b/>
            <w:bCs/>
            <w:color w:val="008800"/>
            <w:sz w:val="16"/>
            <w:szCs w:val="16"/>
            <w:lang w:val="en-US" w:eastAsia="ja-JP"/>
          </w:rPr>
          <w:t>const</w:t>
        </w:r>
      </w:ins>
      <w:ins w:id="421" w:author="David von Oheimb" w:date="2020-04-29T10:29:14Z">
        <w:r>
          <w:rPr>
            <w:rFonts w:eastAsia="Times New Roman" w:cs="Courier New" w:ascii="Courier New" w:hAnsi="Courier New"/>
            <w:color w:val="333333"/>
            <w:sz w:val="16"/>
            <w:lang w:val="en-GB" w:eastAsia="en-US"/>
          </w:rPr>
          <w:t xml:space="preserve"> </w:t>
        </w:r>
      </w:ins>
      <w:ins w:id="422" w:author="David von Oheimb" w:date="2020-04-29T10:29:14Z">
        <w:r>
          <w:rPr>
            <w:rFonts w:eastAsia="Arial Unicode MS" w:cs="Courier New" w:ascii="Courier New" w:hAnsi="Courier New"/>
            <w:b/>
            <w:color w:val="333399"/>
            <w:sz w:val="16"/>
            <w:lang w:val="en-US" w:eastAsia="ja-JP"/>
          </w:rPr>
          <w:t xml:space="preserve">char </w:t>
        </w:r>
      </w:ins>
      <w:ins w:id="423" w:author="David von Oheimb" w:date="2020-04-29T10:29:14Z">
        <w:r>
          <w:rPr>
            <w:rFonts w:eastAsia="Times New Roman" w:cs="Courier New" w:ascii="Courier New" w:hAnsi="Courier New"/>
            <w:color w:val="333333"/>
            <w:sz w:val="16"/>
            <w:lang w:val="en-GB" w:eastAsia="en-US"/>
          </w:rPr>
          <w:t xml:space="preserve">*file, OPTIONAL </w:t>
        </w:r>
      </w:ins>
      <w:ins w:id="424" w:author="David von Oheimb" w:date="2020-04-29T10:29:14Z">
        <w:r>
          <w:rPr>
            <w:rFonts w:eastAsia="Arial Unicode MS" w:cs="Courier New" w:ascii="Courier New" w:hAnsi="Courier New"/>
            <w:b/>
            <w:bCs/>
            <w:color w:val="008800"/>
            <w:sz w:val="16"/>
            <w:szCs w:val="16"/>
            <w:lang w:val="en-US" w:eastAsia="ja-JP"/>
          </w:rPr>
          <w:t>const</w:t>
        </w:r>
      </w:ins>
      <w:ins w:id="425" w:author="David von Oheimb" w:date="2020-04-29T10:29:14Z">
        <w:r>
          <w:rPr>
            <w:rFonts w:eastAsia="Times New Roman" w:cs="Courier New" w:ascii="Courier New" w:hAnsi="Courier New"/>
            <w:color w:val="333333"/>
            <w:sz w:val="16"/>
            <w:lang w:val="en-GB" w:eastAsia="en-US"/>
          </w:rPr>
          <w:t xml:space="preserve"> </w:t>
        </w:r>
      </w:ins>
      <w:ins w:id="426" w:author="David von Oheimb" w:date="2020-04-29T10:29:14Z">
        <w:r>
          <w:rPr>
            <w:rFonts w:eastAsia="Arial Unicode MS" w:cs="Courier New" w:ascii="Courier New" w:hAnsi="Courier New"/>
            <w:b/>
            <w:color w:val="333399"/>
            <w:sz w:val="16"/>
            <w:lang w:val="en-US" w:eastAsia="ja-JP"/>
          </w:rPr>
          <w:t xml:space="preserve">char </w:t>
        </w:r>
      </w:ins>
      <w:ins w:id="427" w:author="David von Oheimb" w:date="2020-04-29T10:29:14Z">
        <w:r>
          <w:rPr>
            <w:rFonts w:eastAsia="Times New Roman" w:cs="Courier New" w:ascii="Courier New" w:hAnsi="Courier New"/>
            <w:color w:val="333333"/>
            <w:sz w:val="16"/>
            <w:lang w:val="en-GB" w:eastAsia="en-US"/>
          </w:rPr>
          <w:t xml:space="preserve">*pass, OPTIONAL </w:t>
        </w:r>
      </w:ins>
      <w:ins w:id="428" w:author="David von Oheimb" w:date="2020-04-29T10:29:14Z">
        <w:r>
          <w:rPr>
            <w:rFonts w:eastAsia="Arial Unicode MS" w:cs="Courier New" w:ascii="Courier New" w:hAnsi="Courier New"/>
            <w:b/>
            <w:bCs/>
            <w:color w:val="008800"/>
            <w:sz w:val="16"/>
            <w:szCs w:val="16"/>
            <w:lang w:val="en-US" w:eastAsia="ja-JP"/>
          </w:rPr>
          <w:t>const</w:t>
        </w:r>
      </w:ins>
      <w:ins w:id="429" w:author="David von Oheimb" w:date="2020-04-29T10:29:14Z">
        <w:r>
          <w:rPr>
            <w:rFonts w:eastAsia="Times New Roman" w:cs="Courier New" w:ascii="Courier New" w:hAnsi="Courier New"/>
            <w:color w:val="333333"/>
            <w:sz w:val="16"/>
            <w:lang w:val="en-GB" w:eastAsia="en-US"/>
          </w:rPr>
          <w:t xml:space="preserve"> </w:t>
        </w:r>
      </w:ins>
      <w:ins w:id="430" w:author="David von Oheimb" w:date="2020-04-29T10:29:14Z">
        <w:r>
          <w:rPr>
            <w:rFonts w:eastAsia="Arial Unicode MS" w:cs="Courier New" w:ascii="Courier New" w:hAnsi="Courier New"/>
            <w:b/>
            <w:color w:val="333399"/>
            <w:sz w:val="16"/>
            <w:lang w:val="en-US" w:eastAsia="ja-JP"/>
          </w:rPr>
          <w:t xml:space="preserve">char </w:t>
        </w:r>
      </w:ins>
      <w:ins w:id="431" w:author="David von Oheimb" w:date="2020-04-29T10:29:14Z">
        <w:r>
          <w:rPr>
            <w:rFonts w:eastAsia="Times New Roman" w:cs="Courier New" w:ascii="Courier New" w:hAnsi="Courier New"/>
            <w:color w:val="333333"/>
            <w:sz w:val="16"/>
            <w:lang w:val="en-GB" w:eastAsia="en-US"/>
          </w:rPr>
          <w:t>*desc)</w:t>
        </w:r>
      </w:ins>
      <w:ins w:id="432" w:author="David von Oheimb" w:date="2020-04-29T11:26:04Z">
        <w:r>
          <w:rPr>
            <w:rFonts w:eastAsia="Times New Roman" w:cs="Courier New" w:ascii="Courier New" w:hAnsi="Courier New"/>
            <w:color w:val="333333"/>
            <w:sz w:val="16"/>
            <w:lang w:val="en-GB" w:eastAsia="en-US"/>
          </w:rPr>
          <w:t>;</w:t>
        </w:r>
      </w:ins>
    </w:p>
    <w:p>
      <w:pPr>
        <w:pStyle w:val="HTMLPreformatted"/>
        <w:rPr>
          <w:rFonts w:ascii="Courier New" w:hAnsi="Courier New" w:eastAsia="Times New Roman" w:cs="Courier New"/>
          <w:color w:val="333333"/>
          <w:sz w:val="16"/>
          <w:lang w:val="en-GB" w:eastAsia="en-US"/>
        </w:rPr>
      </w:pPr>
      <w:ins w:id="433" w:author="David von Oheimb" w:date="2020-04-29T10:38:15Z">
        <w:r>
          <w:rPr>
            <w:rFonts w:eastAsia="Arial Unicode MS" w:cs="Courier New" w:ascii="Courier New" w:hAnsi="Courier New"/>
            <w:b/>
            <w:color w:val="333399"/>
            <w:sz w:val="16"/>
            <w:lang w:val="en-US" w:eastAsia="ja-JP"/>
          </w:rPr>
          <w:t xml:space="preserve">    </w:t>
        </w:r>
      </w:ins>
      <w:ins w:id="434" w:author="David von Oheimb" w:date="2020-04-29T10:38:15Z">
        <w:r>
          <w:rPr>
            <w:rFonts w:eastAsia="Arial Unicode MS" w:cs="Courier New" w:ascii="Courier New" w:hAnsi="Courier New"/>
            <w:b/>
            <w:color w:val="333399"/>
            <w:sz w:val="16"/>
            <w:lang w:val="en-US" w:eastAsia="ja-JP"/>
          </w:rPr>
          <w:t>bool</w:t>
        </w:r>
      </w:ins>
      <w:ins w:id="435" w:author="David von Oheimb" w:date="2020-04-29T10:38:15Z">
        <w:r>
          <w:rPr>
            <w:rFonts w:eastAsia="Times New Roman" w:cs="Courier New" w:ascii="Courier New" w:hAnsi="Courier New"/>
            <w:color w:val="333333"/>
            <w:sz w:val="16"/>
            <w:lang w:val="en-GB" w:eastAsia="en-US"/>
          </w:rPr>
          <w:t xml:space="preserve"> </w:t>
        </w:r>
      </w:ins>
      <w:ins w:id="436" w:author="David von Oheimb" w:date="2020-04-29T10:38:15Z">
        <w:r>
          <w:rPr>
            <w:rFonts w:eastAsia="Arial Unicode MS" w:cs="Courier New" w:ascii="Courier New" w:hAnsi="Courier New"/>
            <w:b/>
            <w:bCs/>
            <w:color w:val="0066BB"/>
            <w:sz w:val="16"/>
            <w:szCs w:val="16"/>
            <w:lang w:val="en-US" w:eastAsia="ja-JP"/>
          </w:rPr>
          <w:t>CERT_s</w:t>
        </w:r>
      </w:ins>
      <w:ins w:id="437" w:author="David von Oheimb" w:date="2020-04-29T10:38:15Z">
        <w:r>
          <w:rPr>
            <w:rFonts w:eastAsia="Arial Unicode MS" w:cs="Courier New" w:ascii="Courier New" w:hAnsi="Courier New"/>
            <w:b/>
            <w:bCs/>
            <w:color w:val="0066BB"/>
            <w:sz w:val="16"/>
            <w:szCs w:val="16"/>
            <w:lang w:val="en-US" w:eastAsia="ja-JP"/>
          </w:rPr>
          <w:t>ave</w:t>
        </w:r>
      </w:ins>
      <w:ins w:id="438" w:author="David von Oheimb" w:date="2020-04-29T10:38:15Z">
        <w:r>
          <w:rPr>
            <w:rFonts w:eastAsia="Times New Roman" w:cs="Courier New" w:ascii="Courier New" w:hAnsi="Courier New"/>
            <w:color w:val="333333"/>
            <w:sz w:val="16"/>
            <w:lang w:val="en-GB" w:eastAsia="en-US"/>
          </w:rPr>
          <w:t>(</w:t>
        </w:r>
      </w:ins>
      <w:ins w:id="439" w:author="David von Oheimb" w:date="2020-04-29T10:38:15Z">
        <w:r>
          <w:rPr>
            <w:rFonts w:eastAsia="Arial Unicode MS" w:cs="Courier New" w:ascii="Courier New" w:hAnsi="Courier New"/>
            <w:b/>
            <w:bCs/>
            <w:color w:val="008800"/>
            <w:sz w:val="16"/>
            <w:szCs w:val="16"/>
            <w:lang w:val="en-US" w:eastAsia="ja-JP"/>
          </w:rPr>
          <w:t>const</w:t>
        </w:r>
      </w:ins>
      <w:ins w:id="440" w:author="David von Oheimb" w:date="2020-04-29T10:38:15Z">
        <w:r>
          <w:rPr>
            <w:rFonts w:eastAsia="Times New Roman" w:cs="Courier New" w:ascii="Courier New" w:hAnsi="Courier New"/>
            <w:color w:val="333333"/>
            <w:sz w:val="16"/>
            <w:lang w:val="en-GB" w:eastAsia="en-US"/>
          </w:rPr>
          <w:t xml:space="preserve"> </w:t>
        </w:r>
      </w:ins>
      <w:ins w:id="441" w:author="David von Oheimb" w:date="2020-04-29T10:38:15Z">
        <w:r>
          <w:rPr>
            <w:rFonts w:eastAsia="Arial Unicode MS" w:cs="Courier New" w:ascii="Courier New" w:hAnsi="Courier New"/>
            <w:b/>
            <w:color w:val="333399"/>
            <w:sz w:val="16"/>
            <w:lang w:val="en-US" w:eastAsia="ja-JP"/>
          </w:rPr>
          <w:t xml:space="preserve">X509 </w:t>
        </w:r>
      </w:ins>
      <w:ins w:id="442" w:author="David von Oheimb" w:date="2020-04-29T10:38:15Z">
        <w:r>
          <w:rPr>
            <w:rFonts w:eastAsia="Times New Roman" w:cs="Courier New" w:ascii="Courier New" w:hAnsi="Courier New"/>
            <w:color w:val="333333"/>
            <w:sz w:val="16"/>
            <w:lang w:val="en-GB" w:eastAsia="en-US"/>
          </w:rPr>
          <w:t xml:space="preserve">*cert, </w:t>
        </w:r>
      </w:ins>
      <w:ins w:id="443" w:author="David von Oheimb" w:date="2020-04-29T10:38:15Z">
        <w:r>
          <w:rPr>
            <w:rFonts w:eastAsia="Arial Unicode MS" w:cs="Courier New" w:ascii="Courier New" w:hAnsi="Courier New"/>
            <w:b/>
            <w:bCs/>
            <w:color w:val="008800"/>
            <w:sz w:val="16"/>
            <w:szCs w:val="16"/>
            <w:lang w:val="en-US" w:eastAsia="ja-JP"/>
          </w:rPr>
          <w:t>const</w:t>
        </w:r>
      </w:ins>
      <w:ins w:id="444" w:author="David von Oheimb" w:date="2020-04-29T10:38:15Z">
        <w:r>
          <w:rPr>
            <w:rFonts w:eastAsia="Times New Roman" w:cs="Courier New" w:ascii="Courier New" w:hAnsi="Courier New"/>
            <w:color w:val="333333"/>
            <w:sz w:val="16"/>
            <w:lang w:val="en-GB" w:eastAsia="en-US"/>
          </w:rPr>
          <w:t xml:space="preserve"> </w:t>
        </w:r>
      </w:ins>
      <w:ins w:id="445" w:author="David von Oheimb" w:date="2020-04-29T10:38:15Z">
        <w:r>
          <w:rPr>
            <w:rFonts w:eastAsia="Arial Unicode MS" w:cs="Courier New" w:ascii="Courier New" w:hAnsi="Courier New"/>
            <w:b/>
            <w:color w:val="333399"/>
            <w:sz w:val="16"/>
            <w:lang w:val="en-US" w:eastAsia="ja-JP"/>
          </w:rPr>
          <w:t xml:space="preserve">char </w:t>
        </w:r>
      </w:ins>
      <w:ins w:id="446" w:author="David von Oheimb" w:date="2020-04-29T10:38:15Z">
        <w:r>
          <w:rPr>
            <w:rFonts w:eastAsia="Times New Roman" w:cs="Courier New" w:ascii="Courier New" w:hAnsi="Courier New"/>
            <w:color w:val="333333"/>
            <w:sz w:val="16"/>
            <w:lang w:val="en-GB" w:eastAsia="en-US"/>
          </w:rPr>
          <w:t xml:space="preserve">*file, OPTIONAL </w:t>
        </w:r>
      </w:ins>
      <w:ins w:id="447" w:author="David von Oheimb" w:date="2020-04-29T10:38:15Z">
        <w:r>
          <w:rPr>
            <w:rFonts w:eastAsia="Arial Unicode MS" w:cs="Courier New" w:ascii="Courier New" w:hAnsi="Courier New"/>
            <w:b/>
            <w:bCs/>
            <w:color w:val="008800"/>
            <w:sz w:val="16"/>
            <w:szCs w:val="16"/>
            <w:lang w:val="en-US" w:eastAsia="ja-JP"/>
          </w:rPr>
          <w:t>const</w:t>
        </w:r>
      </w:ins>
      <w:ins w:id="448" w:author="David von Oheimb" w:date="2020-04-29T10:38:15Z">
        <w:r>
          <w:rPr>
            <w:rFonts w:eastAsia="Times New Roman" w:cs="Courier New" w:ascii="Courier New" w:hAnsi="Courier New"/>
            <w:color w:val="333333"/>
            <w:sz w:val="16"/>
            <w:lang w:val="en-GB" w:eastAsia="en-US"/>
          </w:rPr>
          <w:t xml:space="preserve"> </w:t>
        </w:r>
      </w:ins>
      <w:ins w:id="449" w:author="David von Oheimb" w:date="2020-04-29T10:38:15Z">
        <w:r>
          <w:rPr>
            <w:rFonts w:eastAsia="Arial Unicode MS" w:cs="Courier New" w:ascii="Courier New" w:hAnsi="Courier New"/>
            <w:b/>
            <w:color w:val="333399"/>
            <w:sz w:val="16"/>
            <w:lang w:val="en-US" w:eastAsia="ja-JP"/>
          </w:rPr>
          <w:t xml:space="preserve">char </w:t>
        </w:r>
      </w:ins>
      <w:ins w:id="450" w:author="David von Oheimb" w:date="2020-04-29T10:38:15Z">
        <w:r>
          <w:rPr>
            <w:rFonts w:eastAsia="Times New Roman" w:cs="Courier New" w:ascii="Courier New" w:hAnsi="Courier New"/>
            <w:color w:val="333333"/>
            <w:sz w:val="16"/>
            <w:lang w:val="en-GB" w:eastAsia="en-US"/>
          </w:rPr>
          <w:t>*desc);</w:t>
        </w:r>
      </w:ins>
    </w:p>
    <w:p>
      <w:pPr>
        <w:pStyle w:val="HTMLPreformatted"/>
        <w:rPr>
          <w:rFonts w:ascii="Courier New" w:hAnsi="Courier New" w:eastAsia="Times New Roman" w:cs="Courier New"/>
          <w:color w:val="333333"/>
          <w:sz w:val="16"/>
          <w:lang w:val="en-GB" w:eastAsia="en-US"/>
          <w:ins w:id="464" w:author="David von Oheimb" w:date="2020-04-29T12:07:02Z"/>
        </w:rPr>
      </w:pPr>
      <w:ins w:id="451" w:author="David von Oheimb" w:date="2020-04-29T12:06:21Z">
        <w:r>
          <w:rPr>
            <w:rFonts w:eastAsia="Times New Roman" w:cs="Courier New" w:ascii="Courier New" w:hAnsi="Courier New"/>
            <w:b/>
            <w:bCs/>
            <w:color w:val="333399"/>
            <w:sz w:val="16"/>
            <w:szCs w:val="16"/>
            <w:lang w:val="en-US" w:eastAsia="en-US"/>
          </w:rPr>
          <w:t xml:space="preserve">    </w:t>
        </w:r>
      </w:ins>
      <w:ins w:id="452" w:author="David von Oheimb" w:date="2020-04-29T11:01:21Z">
        <w:r>
          <w:rPr>
            <w:rFonts w:eastAsia="Times New Roman" w:cs="Courier New" w:ascii="Courier New" w:hAnsi="Courier New"/>
            <w:b/>
            <w:bCs/>
            <w:color w:val="333399"/>
            <w:sz w:val="16"/>
            <w:szCs w:val="16"/>
            <w:lang w:val="en-US" w:eastAsia="en-US"/>
          </w:rPr>
          <w:t>X509_REQ</w:t>
        </w:r>
      </w:ins>
      <w:ins w:id="453" w:author="David von Oheimb" w:date="2020-04-29T11:01:21Z">
        <w:r>
          <w:rPr>
            <w:rFonts w:eastAsia="Times New Roman" w:cs="Courier New" w:ascii="Courier New" w:hAnsi="Courier New"/>
            <w:color w:val="333333"/>
            <w:sz w:val="16"/>
            <w:lang w:val="en-GB" w:eastAsia="en-US"/>
          </w:rPr>
          <w:t xml:space="preserve"> *</w:t>
        </w:r>
      </w:ins>
      <w:ins w:id="454" w:author="David von Oheimb" w:date="2020-04-29T11:01:21Z">
        <w:r>
          <w:rPr>
            <w:rFonts w:eastAsia="Arial Unicode MS" w:cs="Courier New" w:ascii="Courier New" w:hAnsi="Courier New"/>
            <w:b/>
            <w:bCs/>
            <w:color w:val="0066BB"/>
            <w:sz w:val="16"/>
            <w:szCs w:val="16"/>
            <w:lang w:val="en-US" w:eastAsia="ja-JP"/>
          </w:rPr>
          <w:t>CSR_load</w:t>
        </w:r>
      </w:ins>
      <w:ins w:id="455" w:author="David von Oheimb" w:date="2020-04-29T11:01:21Z">
        <w:r>
          <w:rPr>
            <w:rFonts w:eastAsia="Times New Roman" w:cs="Courier New" w:ascii="Courier New" w:hAnsi="Courier New"/>
            <w:color w:val="333333"/>
            <w:sz w:val="16"/>
            <w:lang w:val="en-GB" w:eastAsia="en-US"/>
          </w:rPr>
          <w:t>(</w:t>
        </w:r>
      </w:ins>
      <w:ins w:id="456" w:author="David von Oheimb" w:date="2020-04-29T11:01:21Z">
        <w:r>
          <w:rPr>
            <w:rFonts w:eastAsia="Arial Unicode MS" w:cs="Courier New" w:ascii="Courier New" w:hAnsi="Courier New"/>
            <w:b/>
            <w:bCs/>
            <w:color w:val="008800"/>
            <w:sz w:val="16"/>
            <w:szCs w:val="16"/>
            <w:lang w:val="en-US" w:eastAsia="ja-JP"/>
          </w:rPr>
          <w:t>const</w:t>
        </w:r>
      </w:ins>
      <w:ins w:id="457" w:author="David von Oheimb" w:date="2020-04-29T11:01:21Z">
        <w:r>
          <w:rPr>
            <w:rFonts w:eastAsia="Times New Roman" w:cs="Courier New" w:ascii="Courier New" w:hAnsi="Courier New"/>
            <w:color w:val="333333"/>
            <w:sz w:val="16"/>
            <w:lang w:val="en-GB" w:eastAsia="en-US"/>
          </w:rPr>
          <w:t xml:space="preserve"> </w:t>
        </w:r>
      </w:ins>
      <w:ins w:id="458" w:author="David von Oheimb" w:date="2020-04-29T11:01:21Z">
        <w:r>
          <w:rPr>
            <w:rFonts w:eastAsia="Arial Unicode MS" w:cs="Courier New" w:ascii="Courier New" w:hAnsi="Courier New"/>
            <w:b/>
            <w:color w:val="333399"/>
            <w:sz w:val="16"/>
            <w:lang w:val="en-US" w:eastAsia="ja-JP"/>
          </w:rPr>
          <w:t>char</w:t>
        </w:r>
      </w:ins>
      <w:ins w:id="459" w:author="David von Oheimb" w:date="2020-04-29T11:01:21Z">
        <w:r>
          <w:rPr>
            <w:rFonts w:eastAsia="Times New Roman" w:cs="Courier New" w:ascii="Courier New" w:hAnsi="Courier New"/>
            <w:color w:val="333333"/>
            <w:sz w:val="16"/>
            <w:lang w:val="en-GB" w:eastAsia="en-US"/>
          </w:rPr>
          <w:t xml:space="preserve"> *file, OPTIONAL </w:t>
        </w:r>
      </w:ins>
      <w:ins w:id="460" w:author="David von Oheimb" w:date="2020-04-29T11:01:21Z">
        <w:r>
          <w:rPr>
            <w:rFonts w:eastAsia="Arial Unicode MS" w:cs="Courier New" w:ascii="Courier New" w:hAnsi="Courier New"/>
            <w:b/>
            <w:bCs/>
            <w:color w:val="008800"/>
            <w:sz w:val="16"/>
            <w:szCs w:val="16"/>
            <w:lang w:val="en-US" w:eastAsia="ja-JP"/>
          </w:rPr>
          <w:t>const</w:t>
        </w:r>
      </w:ins>
      <w:ins w:id="461" w:author="David von Oheimb" w:date="2020-04-29T11:01:21Z">
        <w:r>
          <w:rPr>
            <w:rFonts w:eastAsia="Times New Roman" w:cs="Courier New" w:ascii="Courier New" w:hAnsi="Courier New"/>
            <w:color w:val="333333"/>
            <w:sz w:val="16"/>
            <w:lang w:val="en-GB" w:eastAsia="en-US"/>
          </w:rPr>
          <w:t xml:space="preserve"> </w:t>
        </w:r>
      </w:ins>
      <w:ins w:id="462" w:author="David von Oheimb" w:date="2020-04-29T11:01:21Z">
        <w:r>
          <w:rPr>
            <w:rFonts w:eastAsia="Arial Unicode MS" w:cs="Courier New" w:ascii="Courier New" w:hAnsi="Courier New"/>
            <w:b/>
            <w:color w:val="333399"/>
            <w:sz w:val="16"/>
            <w:lang w:val="en-US" w:eastAsia="ja-JP"/>
          </w:rPr>
          <w:t>char</w:t>
        </w:r>
      </w:ins>
      <w:ins w:id="463" w:author="David von Oheimb" w:date="2020-04-29T11:01:21Z">
        <w:r>
          <w:rPr>
            <w:rFonts w:eastAsia="Times New Roman" w:cs="Courier New" w:ascii="Courier New" w:hAnsi="Courier New"/>
            <w:color w:val="333333"/>
            <w:sz w:val="16"/>
            <w:lang w:val="en-GB" w:eastAsia="en-US"/>
          </w:rPr>
          <w:t xml:space="preserve"> *desc);</w:t>
        </w:r>
      </w:ins>
    </w:p>
    <w:p>
      <w:pPr>
        <w:pStyle w:val="HTMLPreformatted"/>
        <w:rPr>
          <w:rFonts w:ascii="Courier New" w:hAnsi="Courier New" w:eastAsia="Times New Roman" w:cs="Courier New"/>
          <w:color w:val="333333"/>
          <w:sz w:val="16"/>
          <w:lang w:val="en-GB" w:eastAsia="en-US"/>
          <w:ins w:id="466" w:author="David von Oheimb" w:date="2020-04-29T12:06:54Z"/>
        </w:rPr>
      </w:pPr>
      <w:ins w:id="465" w:author="David von Oheimb" w:date="2020-04-29T12:06:54Z">
        <w:r>
          <w:rPr>
            <w:rFonts w:eastAsia="Times New Roman" w:cs="Courier New" w:ascii="Courier New" w:hAnsi="Courier New"/>
            <w:color w:val="333333"/>
            <w:sz w:val="16"/>
            <w:lang w:val="en-GB" w:eastAsia="en-US"/>
          </w:rPr>
        </w:r>
      </w:ins>
    </w:p>
    <w:p>
      <w:pPr>
        <w:pStyle w:val="Normal"/>
        <w:rPr>
          <w:rFonts w:ascii="Arial" w:hAnsi="Arial" w:eastAsia="Times New Roman" w:cs="Courier New"/>
          <w:color w:val="333333"/>
          <w:sz w:val="22"/>
          <w:lang w:val="en-US" w:eastAsia="ja-JP"/>
          <w:ins w:id="471" w:author="David von Oheimb" w:date="2020-04-29T12:13:31Z"/>
        </w:rPr>
      </w:pPr>
      <w:ins w:id="467" w:author="David von Oheimb" w:date="2020-04-29T12:12:31Z">
        <w:r>
          <w:rPr>
            <w:rFonts w:eastAsia="Times New Roman" w:cs="Courier New"/>
            <w:color w:val="333333"/>
            <w:sz w:val="22"/>
            <w:lang w:val="en-US" w:eastAsia="ja-JP" w:bidi="ne-NP"/>
          </w:rPr>
          <w:t xml:space="preserve">When storing a </w:t>
        </w:r>
      </w:ins>
      <w:ins w:id="468" w:author="David von Oheimb" w:date="2020-04-29T12:12:31Z">
        <w:r>
          <w:rPr>
            <w:rFonts w:eastAsia="Times New Roman" w:cs="Courier New"/>
            <w:color w:val="333333"/>
            <w:sz w:val="22"/>
            <w:lang w:val="en-US" w:eastAsia="ja-JP" w:bidi="ne-NP"/>
          </w:rPr>
          <w:t xml:space="preserve">certificate in a file with the given name the format is determined from the file name extension and can be PEM, DER, or PKCS#12. In case of errors the string held in the optional </w:t>
        </w:r>
      </w:ins>
      <w:ins w:id="469" w:author="David von Oheimb" w:date="2020-04-29T12:12:31Z">
        <w:r>
          <w:rPr>
            <w:rFonts w:eastAsia="Times New Roman" w:cs="Courier New" w:ascii="Courier New" w:hAnsi="Courier New"/>
            <w:b w:val="false"/>
            <w:bCs w:val="false"/>
            <w:color w:val="333333"/>
            <w:sz w:val="16"/>
            <w:szCs w:val="16"/>
            <w:lang w:val="en-US" w:eastAsia="en-US" w:bidi="ne-NP"/>
          </w:rPr>
          <w:t>desc</w:t>
        </w:r>
      </w:ins>
      <w:ins w:id="470" w:author="David von Oheimb" w:date="2020-04-29T12:12:31Z">
        <w:r>
          <w:rPr>
            <w:rFonts w:eastAsia="Times New Roman" w:cs="Courier New"/>
            <w:color w:val="333333"/>
            <w:sz w:val="22"/>
            <w:lang w:val="en-US" w:eastAsia="ja-JP" w:bidi="ne-NP"/>
          </w:rPr>
          <w:t xml:space="preserve"> parameter is used for forming more descriptive error messages.</w:t>
        </w:r>
      </w:ins>
    </w:p>
    <w:p>
      <w:pPr>
        <w:pStyle w:val="Normal"/>
        <w:rPr>
          <w:rFonts w:ascii="Arial" w:hAnsi="Arial" w:eastAsia="Times New Roman" w:cs="Courier New"/>
          <w:color w:val="333333"/>
          <w:sz w:val="22"/>
          <w:lang w:val="en-US" w:eastAsia="ja-JP"/>
        </w:rPr>
      </w:pPr>
      <w:ins w:id="472" w:author="David von Oheimb" w:date="2020-04-29T12:07:09Z">
        <w:r>
          <w:rPr>
            <w:rFonts w:eastAsia="Times New Roman" w:cs="Courier New"/>
            <w:color w:val="333333"/>
            <w:sz w:val="22"/>
            <w:lang w:val="en-US" w:eastAsia="ja-JP"/>
          </w:rPr>
          <w:t>Functions for loading and saving lists of certificates are described below.</w:t>
        </w:r>
      </w:ins>
    </w:p>
    <w:p>
      <w:pPr>
        <w:pStyle w:val="Heading2"/>
        <w:numPr>
          <w:ilvl w:val="1"/>
          <w:numId w:val="2"/>
        </w:numPr>
        <w:rPr>
          <w:color w:val="333333"/>
        </w:rPr>
      </w:pPr>
      <w:bookmarkStart w:id="73" w:name="_Ref507659168"/>
      <w:bookmarkStart w:id="74" w:name="_Toc5814405"/>
      <w:r>
        <w:rPr>
          <w:rFonts w:eastAsia="Arial Unicode MS" w:cs="Courier New"/>
          <w:b/>
          <w:i/>
          <w:color w:val="333333"/>
          <w:sz w:val="24"/>
          <w:lang w:val="en-US" w:eastAsia="ja-JP"/>
          <w:rPrChange w:id="0" w:author="David von Oheimb" w:date="2020-04-29T11:44:37Z"/>
        </w:rPr>
        <w:t>X509</w:t>
      </w:r>
      <w:r>
        <w:rPr>
          <w:b/>
          <w:i/>
          <w:color w:val="333333"/>
          <w:sz w:val="24"/>
          <w:lang w:val="en-US" w:eastAsia="ja-JP"/>
          <w:rPrChange w:id="0" w:author="David von Oheimb" w:date="2020-04-29T11:44:37Z"/>
        </w:rPr>
        <w:t>_</w:t>
      </w:r>
      <w:r>
        <w:rPr>
          <w:color w:val="333333"/>
        </w:rPr>
        <w:t>STORE helpers</w:t>
      </w:r>
      <w:bookmarkEnd w:id="73"/>
      <w:bookmarkEnd w:id="74"/>
    </w:p>
    <w:p>
      <w:pPr>
        <w:pStyle w:val="Normal"/>
        <w:rPr/>
      </w:pPr>
      <w:r>
        <w:rPr/>
        <w:t xml:space="preserve">As the above core functions reuse the OpenSSL trust store data structure of type </w:t>
      </w:r>
      <w:r>
        <w:rPr>
          <w:rFonts w:eastAsia="Arial Unicode MS" w:cs="Courier New" w:ascii="Courier New" w:hAnsi="Courier New"/>
          <w:b/>
          <w:bCs/>
          <w:color w:val="333399"/>
          <w:sz w:val="16"/>
          <w:szCs w:val="16"/>
        </w:rPr>
        <w:t>X509_STORE</w:t>
      </w:r>
      <w:r>
        <w:rPr/>
        <w:t xml:space="preserve"> and such a structure is non-trivial to manage we provide helper functions for this purpose. For instance, the store needs to be initialized with trusted certificates and optionally with many other verification parameters such as Certificate Revocation Lists (CRLs), URLs of Certificate Distribution Points (CDPs), and Online Certificate Status Protocol (OCSP) responders. Certificates are typically held in files and thus need to be loaded while CRLs are typically retrieved online from CDPs and then cached in files or in memory. See also our general certificate validation guideline </w:t>
      </w:r>
      <w:r>
        <w:rPr>
          <w:lang w:eastAsia="de-DE"/>
        </w:rPr>
        <w:t>[Cert_Valid].</w:t>
      </w:r>
    </w:p>
    <w:p>
      <w:pPr>
        <w:pStyle w:val="Normal"/>
        <w:rPr/>
      </w:pPr>
      <w:r>
        <w:rPr/>
        <w:t xml:space="preserve">The function </w:t>
      </w:r>
      <w:r>
        <w:rPr>
          <w:rFonts w:ascii="Courier New" w:hAnsi="Courier New"/>
          <w:b/>
          <w:bCs/>
          <w:color w:val="0066BB"/>
          <w:sz w:val="16"/>
          <w:szCs w:val="16"/>
        </w:rPr>
        <w:t>STORE_load()</w:t>
      </w:r>
      <w:r>
        <w:rPr/>
        <w:t xml:space="preserve"> sets up a new trust store </w:t>
      </w:r>
      <w:del w:id="475" w:author="David von Oheimb" w:date="2020-04-29T12:47:16Z">
        <w:r>
          <w:rPr/>
          <w:delText xml:space="preserve">and initializes it </w:delText>
        </w:r>
      </w:del>
      <w:r>
        <w:rPr/>
        <w:t xml:space="preserve">with the certificates held in the PEM, DER, or PKCS#12 file(s) with the comma-separated list of names given as the </w:t>
      </w:r>
      <w:r>
        <w:rPr>
          <w:rFonts w:ascii="Courier New" w:hAnsi="Courier New"/>
          <w:color w:val="333333"/>
          <w:sz w:val="16"/>
          <w:szCs w:val="16"/>
        </w:rPr>
        <w:t>trusted_certs</w:t>
      </w:r>
      <w:r>
        <w:rPr/>
        <w:t xml:space="preserve"> argument. It enables diagnostic output in the log that is very helpful for debugging in case certificate verification fails. It does not enable certificate status checks. The function returns the pointer to the constructed trust store on success, or </w:t>
      </w:r>
      <w:r>
        <w:rPr>
          <w:rFonts w:eastAsia="Times New Roman" w:cs="Courier New" w:ascii="Courier New" w:hAnsi="Courier New"/>
          <w:color w:val="333333"/>
          <w:sz w:val="16"/>
          <w:szCs w:val="22"/>
          <w:lang w:eastAsia="en-US"/>
        </w:rPr>
        <w:t>NULL</w:t>
      </w:r>
      <w:r>
        <w:rPr/>
        <w:t xml:space="preserve"> otherwise. In case of errors the string held in the optional </w:t>
      </w:r>
      <w:r>
        <w:rPr>
          <w:rFonts w:ascii="Courier New" w:hAnsi="Courier New"/>
          <w:color w:val="333333"/>
          <w:sz w:val="16"/>
          <w:szCs w:val="16"/>
        </w:rPr>
        <w:t>desc</w:t>
      </w:r>
      <w:r>
        <w:rPr/>
        <w:t xml:space="preserve"> parameter is used for forming error messages. </w:t>
      </w:r>
    </w:p>
    <w:p>
      <w:pPr>
        <w:pStyle w:val="HTMLPreformatted"/>
        <w:shd w:fill="FFFFFF" w:val="clear"/>
        <w:spacing w:lineRule="auto" w:line="300"/>
        <w:ind w:left="284" w:right="0" w:hanging="0"/>
        <w:rPr/>
      </w:pPr>
      <w:r>
        <w:rPr>
          <w:rFonts w:ascii="Courier New" w:hAnsi="Courier New"/>
          <w:b/>
          <w:bCs/>
          <w:color w:val="333399"/>
          <w:sz w:val="16"/>
          <w:szCs w:val="16"/>
          <w:lang w:val="en-US"/>
        </w:rPr>
        <w:t>X509_STORE</w:t>
      </w:r>
      <w:r>
        <w:rPr>
          <w:rFonts w:ascii="Courier New" w:hAnsi="Courier New"/>
          <w:color w:val="333333"/>
          <w:sz w:val="16"/>
          <w:szCs w:val="16"/>
          <w:lang w:val="en-US"/>
        </w:rPr>
        <w:t xml:space="preserve"> *</w:t>
      </w:r>
      <w:r>
        <w:rPr>
          <w:rFonts w:ascii="Courier New" w:hAnsi="Courier New"/>
          <w:b/>
          <w:bCs/>
          <w:color w:val="0066BB"/>
          <w:sz w:val="16"/>
          <w:szCs w:val="16"/>
          <w:lang w:val="en-US"/>
        </w:rPr>
        <w:t>STORE_load</w:t>
      </w:r>
      <w:r>
        <w:rPr>
          <w:rFonts w:ascii="Courier New" w:hAnsi="Courier New"/>
          <w:color w:val="333333"/>
          <w:sz w:val="16"/>
          <w:szCs w:val="16"/>
          <w:lang w:val="en-US"/>
        </w:rPr>
        <w:t>(</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*trusted_certs,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*desc);</w:t>
      </w:r>
    </w:p>
    <w:p>
      <w:pPr>
        <w:pStyle w:val="Normal"/>
        <w:rPr/>
      </w:pPr>
      <w:r>
        <w:rPr/>
        <w:t>Example use: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*trusted_certs = </w:t>
      </w:r>
      <w:r>
        <w:rPr>
          <w:rFonts w:eastAsia="Times New Roman" w:cs="Courier New" w:ascii="Courier New" w:hAnsi="Courier New"/>
          <w:color w:val="333333"/>
          <w:sz w:val="18"/>
          <w:szCs w:val="18"/>
          <w:highlight w:val="red"/>
          <w:lang w:eastAsia="en-US"/>
        </w:rPr>
        <w:t>"certs/trusted/PPKIPlaygroundECCRootCAv10.crt,"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highlight w:val="red"/>
          <w:lang w:eastAsia="en-US"/>
        </w:rPr>
        <w:t xml:space="preserve">                         </w:t>
      </w:r>
      <w:r>
        <w:rPr>
          <w:rFonts w:eastAsia="Times New Roman" w:cs="Courier New" w:ascii="Courier New" w:hAnsi="Courier New"/>
          <w:color w:val="333333"/>
          <w:sz w:val="18"/>
          <w:szCs w:val="18"/>
          <w:highlight w:val="red"/>
          <w:lang w:eastAsia="en-US"/>
        </w:rPr>
        <w:t>"certs/trusted/PPKIPlaygroundInfrastructureRootCAv10.crt"</w:t>
      </w:r>
      <w:r>
        <w:rPr>
          <w:rFonts w:eastAsia="Times New Roman" w:cs="Courier New" w:ascii="Courier New" w:hAnsi="Courier New"/>
          <w:color w:val="333333"/>
          <w:sz w:val="18"/>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*desc = </w:t>
      </w:r>
      <w:r>
        <w:rPr>
          <w:rFonts w:eastAsia="Times New Roman" w:cs="Courier New" w:ascii="Courier New" w:hAnsi="Courier New"/>
          <w:color w:val="333333"/>
          <w:sz w:val="18"/>
          <w:szCs w:val="18"/>
          <w:highlight w:val="red"/>
          <w:lang w:eastAsia="en-US"/>
        </w:rPr>
        <w:t>"trusted certs for CMP level"</w:t>
      </w:r>
      <w:r>
        <w:rPr>
          <w:rFonts w:eastAsia="Times New Roman" w:cs="Courier New" w:ascii="Courier New" w:hAnsi="Courier New"/>
          <w:color w:val="333333"/>
          <w:sz w:val="18"/>
          <w:szCs w:val="18"/>
          <w:lang w:eastAsia="en-US"/>
        </w:rPr>
        <w:t>;</w:t>
        <w:br/>
        <w:t xml:space="preserve">        </w:t>
      </w:r>
      <w:r>
        <w:rPr>
          <w:rFonts w:eastAsia="Arial Unicode MS" w:cs="Courier New" w:ascii="Courier New" w:hAnsi="Courier New"/>
          <w:b/>
          <w:bCs/>
          <w:color w:val="333399"/>
          <w:sz w:val="16"/>
          <w:szCs w:val="16"/>
        </w:rPr>
        <w:t>X509_STORE</w:t>
      </w:r>
      <w:r>
        <w:rPr>
          <w:rFonts w:eastAsia="Times New Roman" w:cs="Courier New" w:ascii="Courier New" w:hAnsi="Courier New"/>
          <w:color w:val="333333"/>
          <w:sz w:val="18"/>
          <w:szCs w:val="18"/>
          <w:lang w:eastAsia="en-US"/>
        </w:rPr>
        <w:t xml:space="preserve"> *truststore = STORE_load(trusted_certs, </w:t>
      </w:r>
      <w:r>
        <w:rPr>
          <w:rFonts w:eastAsia="Times New Roman" w:ascii="Courier New" w:hAnsi="Courier New"/>
          <w:color w:val="333333"/>
          <w:sz w:val="16"/>
          <w:lang w:eastAsia="en-US"/>
        </w:rPr>
        <w:t xml:space="preserve">OPTIONAL </w:t>
      </w:r>
      <w:r>
        <w:rPr>
          <w:rFonts w:eastAsia="Times New Roman" w:cs="Courier New" w:ascii="Courier New" w:hAnsi="Courier New"/>
          <w:color w:val="333333"/>
          <w:sz w:val="18"/>
          <w:szCs w:val="18"/>
          <w:lang w:eastAsia="en-US"/>
        </w:rPr>
        <w:t>desc);</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t xml:space="preserve">The function </w:t>
      </w:r>
      <w:r>
        <w:rPr>
          <w:rFonts w:ascii="Courier New" w:hAnsi="Courier New"/>
          <w:b/>
          <w:bCs/>
          <w:color w:val="0066BB"/>
          <w:sz w:val="16"/>
          <w:szCs w:val="16"/>
        </w:rPr>
        <w:t>CERTS_load()</w:t>
      </w:r>
      <w:r>
        <w:rPr/>
        <w:t xml:space="preserve"> loads the certificate(s) held in the PEM, DER, or PKCS#12 file(s) with the comma-separated list of file names in the </w:t>
      </w:r>
      <w:r>
        <w:rPr>
          <w:rFonts w:ascii="Courier New" w:hAnsi="Courier New"/>
          <w:color w:val="333333"/>
          <w:sz w:val="16"/>
          <w:szCs w:val="16"/>
        </w:rPr>
        <w:t>files</w:t>
      </w:r>
      <w:r>
        <w:rPr/>
        <w:t xml:space="preserve"> argument and returns the pointer to the loaded list of certificates on success, or </w:t>
      </w:r>
      <w:r>
        <w:rPr>
          <w:rFonts w:eastAsia="Times New Roman" w:cs="Courier New" w:ascii="Courier New" w:hAnsi="Courier New"/>
          <w:color w:val="333333"/>
          <w:sz w:val="16"/>
          <w:szCs w:val="22"/>
          <w:lang w:eastAsia="en-US"/>
        </w:rPr>
        <w:t>NULL</w:t>
      </w:r>
      <w:r>
        <w:rPr/>
        <w:t xml:space="preserve"> otherwise. These certificates can be used as auxiliary untrusted certs when constructing a </w:t>
      </w:r>
      <w:r>
        <w:rPr>
          <w:rFonts w:ascii="Courier New" w:hAnsi="Courier New"/>
          <w:b/>
          <w:bCs/>
          <w:color w:val="333399"/>
          <w:sz w:val="16"/>
          <w:szCs w:val="16"/>
        </w:rPr>
        <w:t>CMP_CTX</w:t>
      </w:r>
      <w:r>
        <w:rPr/>
        <w:t xml:space="preserve">  or </w:t>
      </w:r>
      <w:r>
        <w:rPr>
          <w:rFonts w:ascii="Courier New" w:hAnsi="Courier New"/>
          <w:b/>
          <w:bCs/>
          <w:color w:val="333399"/>
          <w:sz w:val="16"/>
          <w:szCs w:val="16"/>
        </w:rPr>
        <w:t>TLS_CTX</w:t>
      </w:r>
      <w:r>
        <w:rPr/>
        <w:t xml:space="preserve">. In case of errors the string held in the optional </w:t>
      </w:r>
      <w:r>
        <w:rPr>
          <w:rFonts w:ascii="Courier New" w:hAnsi="Courier New"/>
          <w:color w:val="333333"/>
          <w:sz w:val="16"/>
          <w:szCs w:val="16"/>
        </w:rPr>
        <w:t>desc</w:t>
      </w:r>
      <w:r>
        <w:rPr/>
        <w:t xml:space="preserve"> parameter is used for forming more descriptive error messages.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84" w:right="0" w:hanging="0"/>
        <w:jc w:val="left"/>
        <w:rPr/>
      </w:pPr>
      <w:r>
        <w:rPr>
          <w:rFonts w:eastAsia="Arial Unicode MS" w:cs="Courier New" w:ascii="Courier New" w:hAnsi="Courier New"/>
          <w:b/>
          <w:bCs/>
          <w:color w:val="333399"/>
          <w:sz w:val="16"/>
          <w:szCs w:val="16"/>
        </w:rPr>
        <w:t>STACK_OF(X509)</w:t>
      </w:r>
      <w:r>
        <w:rPr>
          <w:rFonts w:eastAsia="Times New Roman" w:cs="Courier New" w:ascii="Courier New" w:hAnsi="Courier New"/>
          <w:b w:val="false"/>
          <w:bCs w:val="false"/>
          <w:color w:val="333333"/>
          <w:sz w:val="18"/>
          <w:szCs w:val="18"/>
          <w:lang w:val="en-US" w:eastAsia="en-US"/>
        </w:rPr>
        <w:t xml:space="preserve"> *</w:t>
      </w:r>
      <w:r>
        <w:rPr>
          <w:rFonts w:eastAsia="Arial Unicode MS" w:cs="Courier New" w:ascii="Courier New" w:hAnsi="Courier New"/>
          <w:b/>
          <w:bCs/>
          <w:color w:val="0066BB"/>
          <w:sz w:val="16"/>
          <w:szCs w:val="16"/>
          <w:lang w:val="en-US" w:eastAsia="ja-JP"/>
          <w:rPrChange w:id="0" w:author="David von Oheimb" w:date="2020-04-29T11:24:03Z"/>
        </w:rPr>
        <w:t>CERTS_load</w:t>
      </w:r>
      <w:r>
        <w:rPr>
          <w:rFonts w:eastAsia="Times New Roman" w:cs="Courier New" w:ascii="Courier New" w:hAnsi="Courier New"/>
          <w:b w:val="false"/>
          <w:bCs w:val="false"/>
          <w:color w:val="333333"/>
          <w:sz w:val="18"/>
          <w:szCs w:val="18"/>
          <w:lang w:val="en-US"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val="false"/>
          <w:bCs w:val="false"/>
          <w:color w:val="333333"/>
          <w:sz w:val="18"/>
          <w:szCs w:val="18"/>
          <w:lang w:val="en-US" w:eastAsia="en-US"/>
        </w:rPr>
        <w:t>*files, OPTIONAL</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val="false"/>
          <w:bCs w:val="false"/>
          <w:color w:val="333333"/>
          <w:sz w:val="18"/>
          <w:szCs w:val="18"/>
          <w:lang w:val="en-US" w:eastAsia="en-US"/>
        </w:rPr>
        <w:t>*desc);</w:t>
      </w:r>
    </w:p>
    <w:p>
      <w:pPr>
        <w:pStyle w:val="Default"/>
        <w:rPr>
          <w:rFonts w:ascii="Arial" w:hAnsi="Arial"/>
          <w:sz w:val="22"/>
          <w:lang w:val="en-US" w:eastAsia="ja-JP" w:bidi="ne-NP"/>
        </w:rPr>
      </w:pPr>
      <w:ins w:id="477" w:author="David von Oheimb" w:date="2020-04-29T12:08:19Z">
        <w:r>
          <w:rPr>
            <w:rFonts w:ascii="Arial" w:hAnsi="Arial"/>
            <w:sz w:val="22"/>
            <w:lang w:val="en-US" w:eastAsia="ja-JP" w:bidi="ne-NP"/>
          </w:rPr>
          <w:t xml:space="preserve">The function </w:t>
        </w:r>
      </w:ins>
      <w:ins w:id="478" w:author="David von Oheimb" w:date="2020-04-29T12:08:19Z">
        <w:r>
          <w:rPr>
            <w:rFonts w:eastAsia="Arial Unicode MS" w:cs="Courier New" w:ascii="Courier New" w:hAnsi="Courier New"/>
            <w:b/>
            <w:bCs/>
            <w:color w:val="0066BB"/>
            <w:sz w:val="16"/>
            <w:szCs w:val="16"/>
            <w:lang w:val="en-US" w:eastAsia="ja-JP" w:bidi="ne-NP"/>
          </w:rPr>
          <w:t>CERTS_s</w:t>
        </w:r>
      </w:ins>
      <w:ins w:id="479" w:author="David von Oheimb" w:date="2020-04-29T12:08:19Z">
        <w:r>
          <w:rPr>
            <w:rFonts w:eastAsia="Arial Unicode MS" w:cs="Courier New" w:ascii="Courier New" w:hAnsi="Courier New"/>
            <w:b/>
            <w:bCs/>
            <w:color w:val="0066BB"/>
            <w:sz w:val="16"/>
            <w:szCs w:val="16"/>
            <w:lang w:val="en-US" w:eastAsia="ja-JP" w:bidi="ne-NP"/>
          </w:rPr>
          <w:t>ave()</w:t>
        </w:r>
      </w:ins>
      <w:ins w:id="480" w:author="David von Oheimb" w:date="2020-04-29T12:08:19Z">
        <w:r>
          <w:rPr>
            <w:rFonts w:ascii="Arial" w:hAnsi="Arial"/>
            <w:sz w:val="22"/>
            <w:lang w:val="en-US" w:eastAsia="ja-JP" w:bidi="ne-NP"/>
          </w:rPr>
          <w:t xml:space="preserve"> stores the given certificate(s) in a file with the given name, where the format is determined from the file name extension and can be PEM, DER, or PKCS#12. In case of errors the string held in the optional </w:t>
        </w:r>
      </w:ins>
      <w:ins w:id="481" w:author="David von Oheimb" w:date="2020-04-29T12:08:19Z">
        <w:r>
          <w:rPr>
            <w:rFonts w:eastAsia="Times New Roman" w:cs="Courier New" w:ascii="Courier New" w:hAnsi="Courier New"/>
            <w:b w:val="false"/>
            <w:bCs w:val="false"/>
            <w:color w:val="333333"/>
            <w:sz w:val="16"/>
            <w:szCs w:val="16"/>
            <w:lang w:val="en-US" w:eastAsia="en-US" w:bidi="ne-NP"/>
          </w:rPr>
          <w:t>desc</w:t>
        </w:r>
      </w:ins>
      <w:ins w:id="482" w:author="David von Oheimb" w:date="2020-04-29T12:08:19Z">
        <w:r>
          <w:rPr>
            <w:rFonts w:ascii="Arial" w:hAnsi="Arial"/>
            <w:sz w:val="22"/>
            <w:lang w:val="en-US" w:eastAsia="ja-JP" w:bidi="ne-NP"/>
          </w:rPr>
          <w:t xml:space="preserve"> parameter is used for forming more descriptive error messages.</w:t>
        </w:r>
      </w:ins>
    </w:p>
    <w:p>
      <w:pPr>
        <w:pStyle w:val="HTMLPreformatted"/>
        <w:rPr>
          <w:rFonts w:ascii="Courier New" w:hAnsi="Courier New" w:eastAsia="Times New Roman" w:cs="Courier New"/>
          <w:b w:val="false"/>
          <w:b w:val="false"/>
          <w:bCs w:val="false"/>
          <w:color w:val="333333"/>
          <w:sz w:val="18"/>
          <w:szCs w:val="18"/>
          <w:lang w:val="en-US" w:eastAsia="en-US"/>
        </w:rPr>
      </w:pPr>
      <w:ins w:id="483" w:author="David von Oheimb" w:date="2020-04-29T12:08:19Z">
        <w:r>
          <w:rPr>
            <w:rFonts w:eastAsia="Times New Roman" w:cs="Courier New" w:ascii="Courier New" w:hAnsi="Courier New"/>
            <w:b w:val="false"/>
            <w:bCs w:val="false"/>
            <w:color w:val="333333"/>
            <w:sz w:val="18"/>
            <w:szCs w:val="18"/>
            <w:lang w:val="en-US" w:eastAsia="en-US"/>
          </w:rPr>
        </w:r>
      </w:ins>
    </w:p>
    <w:p>
      <w:pPr>
        <w:pStyle w:val="HTMLPreformatted"/>
        <w:rPr>
          <w:rFonts w:ascii="Courier New" w:hAnsi="Courier New" w:eastAsia="Times New Roman" w:cs="Courier New"/>
          <w:b w:val="false"/>
          <w:b w:val="false"/>
          <w:bCs w:val="false"/>
          <w:color w:val="333333"/>
          <w:sz w:val="18"/>
          <w:szCs w:val="18"/>
          <w:lang w:val="en-US" w:eastAsia="en-US"/>
        </w:rPr>
      </w:pPr>
      <w:ins w:id="484" w:author="David von Oheimb" w:date="2020-04-29T12:09:43Z">
        <w:r>
          <w:rPr>
            <w:rFonts w:eastAsia="Times New Roman" w:cs="Courier New" w:ascii="Courier New" w:hAnsi="Courier New"/>
            <w:b/>
            <w:bCs/>
            <w:color w:val="333399"/>
            <w:sz w:val="16"/>
            <w:szCs w:val="16"/>
            <w:lang w:val="en-US" w:eastAsia="en-US"/>
          </w:rPr>
          <w:t xml:space="preserve">   </w:t>
        </w:r>
      </w:ins>
      <w:ins w:id="485" w:author="David von Oheimb" w:date="2020-04-29T10:38:28Z">
        <w:r>
          <w:rPr>
            <w:rFonts w:eastAsia="Times New Roman" w:cs="Courier New" w:ascii="Courier New" w:hAnsi="Courier New"/>
            <w:b/>
            <w:bCs/>
            <w:color w:val="333399"/>
            <w:sz w:val="16"/>
            <w:szCs w:val="16"/>
            <w:lang w:val="en-US" w:eastAsia="en-US"/>
          </w:rPr>
          <w:t>int</w:t>
        </w:r>
      </w:ins>
      <w:ins w:id="486" w:author="David von Oheimb" w:date="2020-04-29T10:38:28Z">
        <w:r>
          <w:rPr>
            <w:rFonts w:eastAsia="Times New Roman" w:cs="Courier New" w:ascii="Courier New" w:hAnsi="Courier New"/>
            <w:b w:val="false"/>
            <w:bCs w:val="false"/>
            <w:color w:val="333333"/>
            <w:sz w:val="16"/>
            <w:szCs w:val="16"/>
            <w:lang w:val="en-US" w:eastAsia="en-US"/>
          </w:rPr>
          <w:t xml:space="preserve"> </w:t>
        </w:r>
      </w:ins>
      <w:ins w:id="487" w:author="David von Oheimb" w:date="2020-04-29T10:38:28Z">
        <w:r>
          <w:rPr>
            <w:rFonts w:eastAsia="Arial Unicode MS" w:cs="Courier New" w:ascii="Courier New" w:hAnsi="Courier New"/>
            <w:b/>
            <w:bCs/>
            <w:color w:val="0066BB"/>
            <w:sz w:val="16"/>
            <w:szCs w:val="16"/>
            <w:lang w:val="en-US" w:eastAsia="ja-JP"/>
          </w:rPr>
          <w:t>CERTS_s</w:t>
        </w:r>
      </w:ins>
      <w:ins w:id="488" w:author="David von Oheimb" w:date="2020-04-29T10:38:28Z">
        <w:r>
          <w:rPr>
            <w:rFonts w:eastAsia="Arial Unicode MS" w:cs="Courier New" w:ascii="Courier New" w:hAnsi="Courier New"/>
            <w:b/>
            <w:bCs/>
            <w:color w:val="0066BB"/>
            <w:sz w:val="16"/>
            <w:szCs w:val="16"/>
            <w:lang w:val="en-US" w:eastAsia="ja-JP"/>
          </w:rPr>
          <w:t>ave</w:t>
        </w:r>
      </w:ins>
      <w:ins w:id="489" w:author="David von Oheimb" w:date="2020-04-29T10:38:28Z">
        <w:r>
          <w:rPr>
            <w:rFonts w:eastAsia="Times New Roman" w:cs="Courier New" w:ascii="Courier New" w:hAnsi="Courier New"/>
            <w:b w:val="false"/>
            <w:bCs w:val="false"/>
            <w:color w:val="333333"/>
            <w:sz w:val="16"/>
            <w:szCs w:val="16"/>
            <w:lang w:val="en-US" w:eastAsia="en-US"/>
          </w:rPr>
          <w:t>(</w:t>
        </w:r>
      </w:ins>
      <w:ins w:id="490" w:author="David von Oheimb" w:date="2020-04-29T10:38:28Z">
        <w:r>
          <w:rPr>
            <w:rFonts w:eastAsia="Arial Unicode MS" w:cs="Courier New" w:ascii="Courier New" w:hAnsi="Courier New"/>
            <w:b/>
            <w:bCs/>
            <w:color w:val="008800"/>
            <w:sz w:val="16"/>
            <w:szCs w:val="16"/>
            <w:lang w:val="en-US" w:eastAsia="ja-JP"/>
          </w:rPr>
          <w:t>const</w:t>
        </w:r>
      </w:ins>
      <w:ins w:id="491" w:author="David von Oheimb" w:date="2020-04-29T10:38:28Z">
        <w:r>
          <w:rPr>
            <w:rFonts w:eastAsia="Times New Roman" w:cs="Courier New" w:ascii="Courier New" w:hAnsi="Courier New"/>
            <w:b w:val="false"/>
            <w:bCs w:val="false"/>
            <w:color w:val="333333"/>
            <w:sz w:val="16"/>
            <w:szCs w:val="16"/>
            <w:lang w:val="en-US" w:eastAsia="en-US"/>
          </w:rPr>
          <w:t xml:space="preserve"> </w:t>
        </w:r>
      </w:ins>
      <w:ins w:id="492" w:author="David von Oheimb" w:date="2020-04-29T10:38:28Z">
        <w:r>
          <w:rPr>
            <w:rFonts w:eastAsia="Times New Roman" w:cs="Courier New" w:ascii="Courier New" w:hAnsi="Courier New"/>
            <w:b/>
            <w:bCs/>
            <w:color w:val="333399"/>
            <w:sz w:val="16"/>
            <w:szCs w:val="16"/>
            <w:lang w:val="en-US" w:eastAsia="en-US"/>
          </w:rPr>
          <w:t>STACK_OF(X509)</w:t>
        </w:r>
      </w:ins>
      <w:ins w:id="493" w:author="David von Oheimb" w:date="2020-04-29T10:38:28Z">
        <w:r>
          <w:rPr>
            <w:rFonts w:eastAsia="Times New Roman" w:cs="Courier New" w:ascii="Courier New" w:hAnsi="Courier New"/>
            <w:b w:val="false"/>
            <w:bCs w:val="false"/>
            <w:color w:val="333333"/>
            <w:sz w:val="16"/>
            <w:szCs w:val="16"/>
            <w:lang w:val="en-US" w:eastAsia="en-US"/>
          </w:rPr>
          <w:t xml:space="preserve"> *certs, </w:t>
        </w:r>
      </w:ins>
      <w:ins w:id="494" w:author="David von Oheimb" w:date="2020-04-29T10:38:28Z">
        <w:r>
          <w:rPr>
            <w:rFonts w:eastAsia="Arial Unicode MS" w:cs="Courier New" w:ascii="Courier New" w:hAnsi="Courier New"/>
            <w:b/>
            <w:bCs/>
            <w:color w:val="008800"/>
            <w:sz w:val="16"/>
            <w:szCs w:val="16"/>
            <w:lang w:val="en-US" w:eastAsia="ja-JP"/>
          </w:rPr>
          <w:t>const</w:t>
        </w:r>
      </w:ins>
      <w:ins w:id="495" w:author="David von Oheimb" w:date="2020-04-29T10:38:28Z">
        <w:r>
          <w:rPr>
            <w:rFonts w:eastAsia="Times New Roman" w:cs="Courier New" w:ascii="Courier New" w:hAnsi="Courier New"/>
            <w:b w:val="false"/>
            <w:bCs w:val="false"/>
            <w:color w:val="333333"/>
            <w:sz w:val="16"/>
            <w:szCs w:val="16"/>
            <w:lang w:val="en-US" w:eastAsia="en-US"/>
          </w:rPr>
          <w:t xml:space="preserve"> </w:t>
        </w:r>
      </w:ins>
      <w:ins w:id="496" w:author="David von Oheimb" w:date="2020-04-29T10:38:28Z">
        <w:r>
          <w:rPr>
            <w:rFonts w:eastAsia="Times New Roman" w:cs="Courier New" w:ascii="Courier New" w:hAnsi="Courier New"/>
            <w:b/>
            <w:bCs/>
            <w:color w:val="333399"/>
            <w:sz w:val="16"/>
            <w:szCs w:val="16"/>
            <w:lang w:val="en-US" w:eastAsia="en-US"/>
          </w:rPr>
          <w:t>char</w:t>
        </w:r>
      </w:ins>
      <w:ins w:id="497" w:author="David von Oheimb" w:date="2020-04-29T10:38:28Z">
        <w:r>
          <w:rPr>
            <w:rFonts w:eastAsia="Times New Roman" w:cs="Courier New" w:ascii="Courier New" w:hAnsi="Courier New"/>
            <w:b w:val="false"/>
            <w:bCs w:val="false"/>
            <w:color w:val="333333"/>
            <w:sz w:val="16"/>
            <w:szCs w:val="16"/>
            <w:lang w:val="en-US" w:eastAsia="en-US"/>
          </w:rPr>
          <w:t xml:space="preserve"> *file, OPTIONAL </w:t>
        </w:r>
      </w:ins>
      <w:ins w:id="498" w:author="David von Oheimb" w:date="2020-04-29T10:38:28Z">
        <w:r>
          <w:rPr>
            <w:rFonts w:eastAsia="Arial Unicode MS" w:cs="Courier New" w:ascii="Courier New" w:hAnsi="Courier New"/>
            <w:b/>
            <w:bCs/>
            <w:color w:val="008800"/>
            <w:sz w:val="16"/>
            <w:szCs w:val="16"/>
            <w:lang w:val="en-US" w:eastAsia="ja-JP"/>
          </w:rPr>
          <w:t>const</w:t>
        </w:r>
      </w:ins>
      <w:ins w:id="499" w:author="David von Oheimb" w:date="2020-04-29T10:38:28Z">
        <w:r>
          <w:rPr>
            <w:rFonts w:eastAsia="Times New Roman" w:cs="Courier New" w:ascii="Courier New" w:hAnsi="Courier New"/>
            <w:b w:val="false"/>
            <w:bCs w:val="false"/>
            <w:color w:val="333333"/>
            <w:sz w:val="16"/>
            <w:szCs w:val="16"/>
            <w:lang w:val="en-US" w:eastAsia="en-US"/>
          </w:rPr>
          <w:t xml:space="preserve"> </w:t>
        </w:r>
      </w:ins>
      <w:ins w:id="500" w:author="David von Oheimb" w:date="2020-04-29T10:38:28Z">
        <w:r>
          <w:rPr>
            <w:rFonts w:eastAsia="Times New Roman" w:cs="Courier New" w:ascii="Courier New" w:hAnsi="Courier New"/>
            <w:b/>
            <w:bCs/>
            <w:color w:val="333399"/>
            <w:sz w:val="16"/>
            <w:szCs w:val="16"/>
            <w:lang w:val="en-US" w:eastAsia="en-US"/>
          </w:rPr>
          <w:t>char</w:t>
        </w:r>
      </w:ins>
      <w:ins w:id="501" w:author="David von Oheimb" w:date="2020-04-29T10:38:28Z">
        <w:r>
          <w:rPr>
            <w:rFonts w:eastAsia="Times New Roman" w:cs="Courier New" w:ascii="Courier New" w:hAnsi="Courier New"/>
            <w:b w:val="false"/>
            <w:bCs w:val="false"/>
            <w:color w:val="333333"/>
            <w:sz w:val="16"/>
            <w:szCs w:val="16"/>
            <w:lang w:val="en-US" w:eastAsia="en-US"/>
          </w:rPr>
          <w:t xml:space="preserve"> *desc);</w:t>
        </w:r>
      </w:ins>
    </w:p>
    <w:p>
      <w:pPr>
        <w:pStyle w:val="HTMLPreformatted"/>
        <w:rPr>
          <w:sz w:val="16"/>
          <w:szCs w:val="16"/>
        </w:rPr>
      </w:pPr>
      <w:ins w:id="502" w:author="David von Oheimb" w:date="2020-04-29T10:38:28Z">
        <w:r>
          <w:rPr>
            <w:rFonts w:eastAsia="Times New Roman" w:cs="Courier New" w:ascii="Courier New" w:hAnsi="Courier New"/>
            <w:b w:val="false"/>
            <w:bCs w:val="false"/>
            <w:color w:val="333333"/>
            <w:sz w:val="18"/>
            <w:szCs w:val="18"/>
            <w:lang w:val="en-US" w:eastAsia="en-US"/>
          </w:rPr>
        </w:r>
      </w:ins>
    </w:p>
    <w:p>
      <w:pPr>
        <w:pStyle w:val="HTMLPreformatted"/>
        <w:shd w:fill="FFFFFF" w:val="clear"/>
        <w:spacing w:lineRule="auto" w:line="300" w:before="0" w:after="12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CERTS_free()</w:t>
      </w:r>
      <w:r>
        <w:rPr>
          <w:rFonts w:eastAsia="MS Mincho" w:cs="Times New Roman" w:ascii="Arial" w:hAnsi="Arial"/>
          <w:sz w:val="22"/>
          <w:lang w:val="en-US"/>
        </w:rPr>
        <w:t xml:space="preserve"> deallocates any given list of certificates. It has no return value.</w:t>
      </w:r>
    </w:p>
    <w:p>
      <w:pPr>
        <w:pStyle w:val="HTMLPreformatted"/>
        <w:shd w:fill="FFFFFF" w:val="clear"/>
        <w:spacing w:lineRule="auto" w:line="300"/>
        <w:ind w:left="284" w:right="0" w:hanging="0"/>
        <w:rPr/>
      </w:pPr>
      <w:r>
        <w:rPr>
          <w:rFonts w:ascii="Courier New" w:hAnsi="Courier New"/>
          <w:b/>
          <w:bCs/>
          <w:color w:val="333399"/>
          <w:sz w:val="16"/>
          <w:szCs w:val="16"/>
          <w:lang w:val="en-US"/>
        </w:rPr>
        <w:t>v</w:t>
      </w:r>
      <w:r>
        <w:rPr>
          <w:rFonts w:ascii="Courier New" w:hAnsi="Courier New"/>
          <w:b/>
          <w:bCs/>
          <w:color w:val="333399"/>
          <w:sz w:val="16"/>
          <w:szCs w:val="16"/>
          <w:lang w:val="en-US"/>
        </w:rPr>
        <w:t>oid</w:t>
      </w:r>
      <w:r>
        <w:rPr>
          <w:rFonts w:ascii="Courier New" w:hAnsi="Courier New"/>
          <w:color w:val="333333"/>
          <w:sz w:val="16"/>
          <w:szCs w:val="16"/>
          <w:lang w:val="en-US"/>
        </w:rPr>
        <w:t xml:space="preserve"> </w:t>
      </w:r>
      <w:r>
        <w:rPr>
          <w:rFonts w:ascii="Courier New" w:hAnsi="Courier New"/>
          <w:b/>
          <w:bCs/>
          <w:color w:val="0066BB"/>
          <w:sz w:val="16"/>
          <w:szCs w:val="16"/>
          <w:lang w:val="en-US"/>
        </w:rPr>
        <w:t>CERTS_free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w:t>
      </w:r>
      <w:r>
        <w:rPr>
          <w:rFonts w:ascii="Courier New" w:hAnsi="Courier New"/>
          <w:color w:val="333333"/>
          <w:sz w:val="16"/>
          <w:szCs w:val="16"/>
          <w:lang w:val="en-US"/>
        </w:rPr>
        <w:t xml:space="preserve"> *certs);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jc w:val="left"/>
        <w:rPr/>
      </w:pPr>
      <w:r>
        <w:rPr/>
        <w:t xml:space="preserve">The function </w:t>
      </w:r>
      <w:r>
        <w:rPr>
          <w:rFonts w:ascii="Courier New" w:hAnsi="Courier New"/>
          <w:b/>
          <w:bCs/>
          <w:color w:val="0066BB"/>
          <w:sz w:val="16"/>
          <w:szCs w:val="16"/>
        </w:rPr>
        <w:t>CRLs_load()</w:t>
      </w:r>
      <w:r>
        <w:rPr/>
        <w:t xml:space="preserve"> loads the CRL(s) held in the DER or PEM file(s) with the comma-separated list of file names in the </w:t>
      </w:r>
      <w:r>
        <w:rPr>
          <w:rFonts w:ascii="Courier New" w:hAnsi="Courier New"/>
          <w:color w:val="333333"/>
          <w:sz w:val="16"/>
          <w:szCs w:val="16"/>
        </w:rPr>
        <w:t>files</w:t>
      </w:r>
      <w:r>
        <w:rPr/>
        <w:t xml:space="preserve"> argument and returns the </w:t>
      </w:r>
      <w:del w:id="503" w:author="David von Oheimb" w:date="2020-04-29T12:47:58Z">
        <w:r>
          <w:rPr/>
          <w:delText xml:space="preserve">pointer to the </w:delText>
        </w:r>
      </w:del>
      <w:r>
        <w:rPr/>
        <w:t xml:space="preserve">loaded list of CRLs on success, or </w:t>
      </w:r>
      <w:r>
        <w:rPr>
          <w:rFonts w:eastAsia="Times New Roman" w:cs="Courier New" w:ascii="Courier New" w:hAnsi="Courier New"/>
          <w:color w:val="333333"/>
          <w:sz w:val="16"/>
          <w:szCs w:val="22"/>
          <w:lang w:eastAsia="en-US"/>
        </w:rPr>
        <w:t>NULL</w:t>
      </w:r>
      <w:r>
        <w:rPr/>
        <w:t xml:space="preserve"> otherwise. </w:t>
      </w:r>
      <w:ins w:id="504" w:author="David von Oheimb" w:date="2020-04-28T13:13:03Z">
        <w:r>
          <w:rPr/>
          <w:t xml:space="preserve">The </w:t>
        </w:r>
      </w:ins>
      <w:ins w:id="505" w:author="David von Oheimb" w:date="2020-04-28T13:12:59Z">
        <w:r>
          <w:rPr>
            <w:rFonts w:ascii="Courier New" w:hAnsi="Courier New"/>
            <w:color w:val="333333"/>
            <w:sz w:val="16"/>
            <w:szCs w:val="16"/>
            <w:lang w:val="en-US" w:eastAsia="ja-JP"/>
          </w:rPr>
          <w:t>timeout</w:t>
        </w:r>
      </w:ins>
      <w:ins w:id="506" w:author="David von Oheimb" w:date="2020-04-28T13:12:59Z">
        <w:r>
          <w:rPr/>
          <w:t xml:space="preserve"> </w:t>
        </w:r>
      </w:ins>
      <w:ins w:id="507" w:author="David von Oheimb" w:date="2020-04-28T13:12:59Z">
        <w:r>
          <w:rPr/>
          <w:t xml:space="preserve">parameter specifies the </w:t>
        </w:r>
      </w:ins>
      <w:ins w:id="508" w:author="David von Oheimb" w:date="2020-04-28T13:12:59Z">
        <w:r>
          <w:rPr/>
          <w:t xml:space="preserve">number of seconds an HTTP transaction (if needed) may take, or </w:t>
        </w:r>
      </w:ins>
      <w:ins w:id="509" w:author="David von Oheimb" w:date="2020-04-28T13:12:59Z">
        <w:r>
          <w:rPr>
            <w:rFonts w:ascii="Courier New" w:hAnsi="Courier New"/>
            <w:color w:val="333333"/>
            <w:sz w:val="16"/>
            <w:szCs w:val="16"/>
            <w:lang w:val="en-US" w:eastAsia="ja-JP"/>
          </w:rPr>
          <w:t>0</w:t>
        </w:r>
      </w:ins>
      <w:ins w:id="510" w:author="David von Oheimb" w:date="2020-04-28T13:12:59Z">
        <w:r>
          <w:rPr/>
          <w:t xml:space="preserve"> for infinite or </w:t>
        </w:r>
      </w:ins>
      <w:ins w:id="511" w:author="David von Oheimb" w:date="2020-04-28T13:12:59Z">
        <w:r>
          <w:rPr>
            <w:rFonts w:ascii="Courier New" w:hAnsi="Courier New"/>
            <w:color w:val="333333"/>
            <w:sz w:val="16"/>
            <w:szCs w:val="16"/>
            <w:lang w:val="en-US" w:eastAsia="ja-JP"/>
          </w:rPr>
          <w:t>-1</w:t>
        </w:r>
      </w:ins>
      <w:ins w:id="512" w:author="David von Oheimb" w:date="2020-04-28T13:12:59Z">
        <w:r>
          <w:rPr/>
          <w:t xml:space="preserve"> for default</w:t>
        </w:r>
      </w:ins>
      <w:ins w:id="513" w:author="David von Oheimb" w:date="2020-04-28T13:13:28Z">
        <w:r>
          <w:rPr/>
          <w:t xml:space="preserve">. </w:t>
        </w:r>
      </w:ins>
      <w:r>
        <w:rPr/>
        <w:t xml:space="preserve">In case of errors the string held in the optional </w:t>
      </w:r>
      <w:r>
        <w:rPr>
          <w:rFonts w:ascii="Courier New" w:hAnsi="Courier New"/>
          <w:color w:val="333333"/>
          <w:sz w:val="16"/>
          <w:szCs w:val="16"/>
        </w:rPr>
        <w:t>desc</w:t>
      </w:r>
      <w:r>
        <w:rPr/>
        <w:t xml:space="preserve"> parameter is used for forming more descriptive error messages.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84" w:right="0" w:hanging="0"/>
        <w:jc w:val="left"/>
        <w:rPr/>
      </w:pPr>
      <w:r>
        <w:rPr>
          <w:rFonts w:eastAsia="Arial Unicode MS" w:cs="Courier New" w:ascii="Courier New" w:hAnsi="Courier New"/>
          <w:b/>
          <w:bCs/>
          <w:color w:val="333399"/>
          <w:sz w:val="16"/>
          <w:szCs w:val="16"/>
        </w:rPr>
        <w:t>STACK_OF(X509_CRL)</w:t>
      </w:r>
      <w:r>
        <w:rPr>
          <w:rFonts w:eastAsia="Times New Roman" w:cs="Courier New" w:ascii="Courier New" w:hAnsi="Courier New"/>
          <w:color w:val="888888"/>
          <w:sz w:val="16"/>
          <w:szCs w:val="16"/>
          <w:lang w:eastAsia="en-US"/>
        </w:rPr>
        <w:t xml:space="preserve"> *CRLs_load(</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*files,</w:t>
      </w:r>
      <w:ins w:id="514" w:author="David von Oheimb" w:date="2020-04-28T13:08:49Z">
        <w:r>
          <w:rPr>
            <w:rFonts w:eastAsia="Times New Roman" w:cs="Courier New" w:ascii="Courier New" w:hAnsi="Courier New"/>
            <w:color w:val="888888"/>
            <w:sz w:val="16"/>
            <w:szCs w:val="16"/>
            <w:u w:val="none"/>
            <w:lang w:eastAsia="en-US"/>
          </w:rPr>
          <w:t xml:space="preserve"> </w:t>
        </w:r>
      </w:ins>
      <w:ins w:id="515" w:author="David von Oheimb" w:date="2020-04-28T13:08:49Z">
        <w:r>
          <w:rPr>
            <w:rFonts w:eastAsia="Times New Roman" w:cs="Courier New" w:ascii="Courier New" w:hAnsi="Courier New"/>
            <w:b/>
            <w:bCs/>
            <w:color w:val="333399"/>
            <w:sz w:val="16"/>
            <w:szCs w:val="16"/>
            <w:u w:val="none"/>
            <w:lang w:eastAsia="en-US"/>
          </w:rPr>
          <w:t>int</w:t>
        </w:r>
      </w:ins>
      <w:ins w:id="516" w:author="David von Oheimb" w:date="2020-04-28T13:08:49Z">
        <w:r>
          <w:rPr>
            <w:rFonts w:eastAsia="Times New Roman" w:cs="Courier New" w:ascii="Courier New" w:hAnsi="Courier New"/>
            <w:b/>
            <w:bCs/>
            <w:color w:val="333399"/>
            <w:sz w:val="16"/>
            <w:szCs w:val="16"/>
            <w:u w:val="none"/>
            <w:lang w:eastAsia="en-US"/>
          </w:rPr>
          <w:t xml:space="preserve"> </w:t>
        </w:r>
      </w:ins>
      <w:ins w:id="517" w:author="David von Oheimb" w:date="2020-04-28T13:08:49Z">
        <w:r>
          <w:rPr>
            <w:rFonts w:eastAsia="Times New Roman" w:cs="Courier New" w:ascii="Courier New" w:hAnsi="Courier New"/>
            <w:color w:val="888888"/>
            <w:sz w:val="16"/>
            <w:szCs w:val="16"/>
            <w:u w:val="none"/>
            <w:lang w:eastAsia="en-US"/>
          </w:rPr>
          <w:t>timeout,</w:t>
        </w:r>
      </w:ins>
      <w:r>
        <w:rPr>
          <w:rFonts w:eastAsia="Times New Roman" w:cs="Courier New" w:ascii="Courier New" w:hAnsi="Courier New"/>
          <w:color w:val="888888"/>
          <w:sz w:val="16"/>
          <w:szCs w:val="16"/>
          <w:lang w:eastAsia="en-US"/>
        </w:rP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*desc);</w:t>
      </w:r>
    </w:p>
    <w:p>
      <w:pPr>
        <w:pStyle w:val="HTMLPreformatted"/>
        <w:shd w:fill="FFFFFF" w:val="clear"/>
        <w:spacing w:lineRule="auto" w:line="300" w:before="0" w:after="120"/>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STORE_add_crls</w:t>
      </w:r>
      <w:r>
        <w:rPr>
          <w:rFonts w:eastAsia="Times New Roman" w:ascii="Courier New" w:hAnsi="Courier New"/>
          <w:color w:val="333333"/>
          <w:sz w:val="16"/>
          <w:szCs w:val="16"/>
          <w:lang w:eastAsia="en-US"/>
        </w:rPr>
        <w:t>()</w:t>
      </w:r>
      <w:r>
        <w:rPr>
          <w:rFonts w:eastAsia="MS Mincho" w:cs="Times New Roman" w:ascii="Arial" w:hAnsi="Arial"/>
          <w:sz w:val="22"/>
          <w:lang w:val="en-US"/>
        </w:rPr>
        <w:t xml:space="preserve"> adds an optional list of CRLs to the given trust store and enables CRL-based status checks for end-entity certificates.</w:t>
      </w:r>
    </w:p>
    <w:p>
      <w:pPr>
        <w:pStyle w:val="HTMLPreformatted"/>
        <w:shd w:fill="FFFFFF" w:val="clear"/>
        <w:spacing w:lineRule="auto" w:line="300" w:before="0" w:after="120"/>
        <w:ind w:left="284" w:right="0" w:hanging="0"/>
        <w:rPr/>
      </w:pPr>
      <w:r>
        <w:rPr>
          <w:rFonts w:eastAsia="Times New Roman" w:ascii="Courier New" w:hAnsi="Courier New"/>
          <w:b/>
          <w:bCs/>
          <w:color w:val="333399"/>
          <w:sz w:val="16"/>
          <w:szCs w:val="16"/>
          <w:lang w:eastAsia="en-US"/>
        </w:rPr>
        <w:t>b</w:t>
      </w:r>
      <w:r>
        <w:rPr>
          <w:rFonts w:eastAsia="Times New Roman" w:ascii="Courier New" w:hAnsi="Courier New"/>
          <w:b/>
          <w:bCs/>
          <w:color w:val="333399"/>
          <w:sz w:val="16"/>
          <w:szCs w:val="16"/>
          <w:lang w:eastAsia="en-US"/>
        </w:rPr>
        <w:t>ool</w:t>
      </w:r>
      <w:r>
        <w:rPr>
          <w:rFonts w:eastAsia="Times New Roman" w:ascii="Courier New" w:hAnsi="Courier New"/>
          <w:color w:val="333333"/>
          <w:sz w:val="16"/>
          <w:szCs w:val="16"/>
          <w:lang w:eastAsia="en-US"/>
        </w:rPr>
        <w:t xml:space="preserve"> </w:t>
      </w:r>
      <w:r>
        <w:rPr>
          <w:rFonts w:eastAsia="Times New Roman" w:ascii="Courier New" w:hAnsi="Courier New"/>
          <w:b/>
          <w:bCs/>
          <w:color w:val="0066BB"/>
          <w:sz w:val="16"/>
          <w:szCs w:val="16"/>
          <w:lang w:eastAsia="en-US"/>
        </w:rPr>
        <w:t>STORE_add_crls</w:t>
      </w:r>
      <w:r>
        <w:rPr>
          <w:rFonts w:eastAsia="Times New Roman" w:ascii="Courier New" w:hAnsi="Courier New"/>
          <w:color w:val="333333"/>
          <w:sz w:val="16"/>
          <w:szCs w:val="16"/>
          <w:lang w:eastAsia="en-US"/>
        </w:rPr>
        <w:t>(</w:t>
      </w:r>
      <w:r>
        <w:rPr>
          <w:rFonts w:eastAsia="Times New Roman" w:ascii="Courier New" w:hAnsi="Courier New"/>
          <w:b/>
          <w:bCs/>
          <w:color w:val="333399"/>
          <w:sz w:val="16"/>
          <w:szCs w:val="16"/>
          <w:lang w:eastAsia="en-US"/>
        </w:rPr>
        <w:t>X509_STORE</w:t>
      </w:r>
      <w:r>
        <w:rPr>
          <w:rFonts w:eastAsia="Times New Roman" w:ascii="Courier New" w:hAnsi="Courier New"/>
          <w:color w:val="333333"/>
          <w:sz w:val="16"/>
          <w:szCs w:val="16"/>
          <w:lang w:eastAsia="en-US"/>
        </w:rPr>
        <w:t xml:space="preserve"> *truststore, 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rPr>
        <w:t>STACK_OF(X509_CRL)</w:t>
      </w:r>
      <w:r>
        <w:rPr>
          <w:rFonts w:eastAsia="Times New Roman" w:ascii="Courier New" w:hAnsi="Courier New"/>
          <w:color w:val="333333"/>
          <w:sz w:val="16"/>
          <w:szCs w:val="16"/>
          <w:lang w:eastAsia="en-US"/>
        </w:rPr>
        <w:t xml:space="preserve"> *crls);</w:t>
      </w:r>
    </w:p>
    <w:p>
      <w:pPr>
        <w:pStyle w:val="HTMLPreformatted"/>
        <w:shd w:fill="FFFFFF" w:val="clear"/>
        <w:spacing w:lineRule="auto" w:line="300" w:before="0" w:after="12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CRLs_free()</w:t>
      </w:r>
      <w:r>
        <w:rPr>
          <w:rFonts w:eastAsia="MS Mincho" w:cs="Times New Roman" w:ascii="Arial" w:hAnsi="Arial"/>
          <w:sz w:val="22"/>
          <w:lang w:val="en-US"/>
        </w:rPr>
        <w:t xml:space="preserve"> deallocates any given list of CRLs. It has no return value.</w:t>
      </w:r>
    </w:p>
    <w:p>
      <w:pPr>
        <w:pStyle w:val="HTMLPreformatted"/>
        <w:shd w:fill="FFFFFF" w:val="clear"/>
        <w:spacing w:lineRule="auto" w:line="300"/>
        <w:ind w:left="284" w:right="0" w:hanging="0"/>
        <w:rPr/>
      </w:pPr>
      <w:r>
        <w:rPr>
          <w:rFonts w:ascii="Courier New" w:hAnsi="Courier New"/>
          <w:b/>
          <w:bCs/>
          <w:color w:val="333399"/>
          <w:sz w:val="16"/>
          <w:szCs w:val="16"/>
          <w:lang w:val="en-US"/>
        </w:rPr>
        <w:t>v</w:t>
      </w:r>
      <w:r>
        <w:rPr>
          <w:rFonts w:ascii="Courier New" w:hAnsi="Courier New"/>
          <w:b/>
          <w:bCs/>
          <w:color w:val="333399"/>
          <w:sz w:val="16"/>
          <w:szCs w:val="16"/>
          <w:lang w:val="en-US"/>
        </w:rPr>
        <w:t>oid</w:t>
      </w:r>
      <w:r>
        <w:rPr>
          <w:rFonts w:ascii="Courier New" w:hAnsi="Courier New"/>
          <w:color w:val="333333"/>
          <w:sz w:val="16"/>
          <w:szCs w:val="16"/>
          <w:lang w:val="en-US"/>
        </w:rPr>
        <w:t xml:space="preserve"> </w:t>
      </w:r>
      <w:r>
        <w:rPr>
          <w:rFonts w:ascii="Courier New" w:hAnsi="Courier New"/>
          <w:b/>
          <w:bCs/>
          <w:color w:val="0066BB"/>
          <w:sz w:val="16"/>
          <w:szCs w:val="16"/>
          <w:lang w:val="en-US"/>
        </w:rPr>
        <w:t>CRLs_free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STACK_OF(X509_CRL)</w:t>
      </w:r>
      <w:r>
        <w:rPr>
          <w:rFonts w:ascii="Courier New" w:hAnsi="Courier New"/>
          <w:color w:val="333333"/>
          <w:sz w:val="16"/>
          <w:szCs w:val="16"/>
          <w:lang w:val="en-US"/>
        </w:rPr>
        <w:t xml:space="preserve"> *crls);</w:t>
      </w:r>
    </w:p>
    <w:p>
      <w:pPr>
        <w:pStyle w:val="Normal"/>
        <w:spacing w:before="120" w:after="120"/>
        <w:rPr/>
      </w:pPr>
      <w:r>
        <w:rPr/>
        <w:t xml:space="preserve">The function </w:t>
      </w:r>
      <w:r>
        <w:rPr>
          <w:rFonts w:ascii="Courier New" w:hAnsi="Courier New"/>
          <w:b/>
          <w:bCs/>
          <w:color w:val="0066BB"/>
          <w:sz w:val="16"/>
          <w:szCs w:val="16"/>
        </w:rPr>
        <w:t>STORE_set_parameters()</w:t>
      </w:r>
      <w:r>
        <w:rPr/>
        <w:t xml:space="preserve"> sets various optional verification parameters in the given trust store </w:t>
      </w:r>
      <w:r>
        <w:rPr>
          <w:rFonts w:ascii="Courier New" w:hAnsi="Courier New"/>
          <w:color w:val="333333"/>
          <w:sz w:val="18"/>
          <w:szCs w:val="16"/>
        </w:rPr>
        <w:t>truststore</w:t>
      </w:r>
      <w:r>
        <w:rPr/>
        <w:t>; in more detail, it</w:t>
      </w:r>
    </w:p>
    <w:p>
      <w:pPr>
        <w:pStyle w:val="ListParagraph"/>
        <w:numPr>
          <w:ilvl w:val="0"/>
          <w:numId w:val="3"/>
        </w:numPr>
        <w:rPr/>
      </w:pPr>
      <w:r>
        <w:rPr/>
        <w:t xml:space="preserve">takes over any given OpenSSL certificate verification parameters </w:t>
      </w:r>
      <w:r>
        <w:rPr>
          <w:rFonts w:ascii="Courier New" w:hAnsi="Courier New"/>
          <w:color w:val="333333"/>
          <w:sz w:val="16"/>
          <w:szCs w:val="16"/>
        </w:rPr>
        <w:t>vpm</w:t>
      </w:r>
    </w:p>
    <w:p>
      <w:pPr>
        <w:pStyle w:val="ListParagraph"/>
        <w:numPr>
          <w:ilvl w:val="0"/>
          <w:numId w:val="3"/>
        </w:numPr>
        <w:rPr/>
      </w:pPr>
      <w:r>
        <w:rPr/>
        <w:t xml:space="preserve">demands certificate status checks in case any of the OCSP- or CRL-related options is set. If in addition the </w:t>
      </w:r>
      <w:r>
        <w:rPr>
          <w:rFonts w:ascii="Courier New" w:hAnsi="Courier New"/>
          <w:color w:val="333333"/>
          <w:sz w:val="16"/>
          <w:szCs w:val="16"/>
        </w:rPr>
        <w:t>full_chain</w:t>
      </w:r>
      <w:r>
        <w:rPr/>
        <w:t xml:space="preserve"> option is set then all (except root) certificates are checked, else only end-entity certificates, i.e., the first certificate of each chain. </w:t>
        <w:br/>
        <w:t>For each certificate for which the status check is demanded the verification function will try to obtain the revocation status first via OCSP stapling</w:t>
      </w:r>
      <w:ins w:id="518" w:author="David von Oheimb" w:date="2020-04-28T13:25:42Z">
        <w:r>
          <w:rPr/>
          <w:t xml:space="preserve"> </w:t>
        </w:r>
      </w:ins>
      <w:ins w:id="519" w:author="David von Oheimb" w:date="2020-04-28T13:25:42Z">
        <w:r>
          <w:rPr/>
          <w:t>(which is applicable only for TLS)</w:t>
        </w:r>
      </w:ins>
      <w:r>
        <w:rPr/>
        <w:t xml:space="preserve"> if enabled, then from any locally available CRLs, then from any OCSP responders if enabled, and finally from any certificate distribution points (CDPs) if enabled. </w:t>
        <w:br/>
        <w:t xml:space="preserve">Verification fails if no valid and current revocation status can be </w:t>
      </w:r>
      <w:del w:id="520" w:author="David von Oheimb" w:date="2020-04-29T09:13:31Z">
        <w:r>
          <w:rPr/>
          <w:delText>found</w:delText>
        </w:r>
      </w:del>
      <w:ins w:id="521" w:author="David von Oheimb" w:date="2020-04-29T09:13:34Z">
        <w:r>
          <w:rPr/>
          <w:t>determined</w:t>
        </w:r>
      </w:ins>
      <w:r>
        <w:rPr/>
        <w:t xml:space="preserve"> or the status indicates that the certificate has been revoked. </w:t>
      </w:r>
    </w:p>
    <w:p>
      <w:pPr>
        <w:pStyle w:val="ListParagraph"/>
        <w:numPr>
          <w:ilvl w:val="0"/>
          <w:numId w:val="3"/>
        </w:numPr>
        <w:rPr/>
      </w:pPr>
      <w:r>
        <w:rPr/>
        <w:t xml:space="preserve">enables OCSP stapling, which makes sense only for TLS, if </w:t>
      </w:r>
      <w:r>
        <w:rPr>
          <w:rFonts w:ascii="Courier New" w:hAnsi="Courier New"/>
          <w:color w:val="333333"/>
          <w:sz w:val="16"/>
          <w:szCs w:val="16"/>
        </w:rPr>
        <w:t>try_stapling</w:t>
      </w:r>
      <w:r>
        <w:rPr/>
        <w:t xml:space="preserve"> is set</w:t>
      </w:r>
    </w:p>
    <w:p>
      <w:pPr>
        <w:pStyle w:val="ListParagraph"/>
        <w:numPr>
          <w:ilvl w:val="0"/>
          <w:numId w:val="3"/>
        </w:numPr>
        <w:rPr/>
      </w:pPr>
      <w:r>
        <w:rPr/>
        <w:t xml:space="preserve">adds any CRLs provided in the </w:t>
      </w:r>
      <w:r>
        <w:rPr>
          <w:rFonts w:ascii="Courier New" w:hAnsi="Courier New"/>
          <w:color w:val="333333"/>
          <w:sz w:val="16"/>
          <w:szCs w:val="16"/>
        </w:rPr>
        <w:t>crls</w:t>
      </w:r>
      <w:r>
        <w:rPr/>
        <w:t xml:space="preserve"> argument and in this case enables CRL-based checks,</w:t>
      </w:r>
    </w:p>
    <w:p>
      <w:pPr>
        <w:pStyle w:val="ListParagraph"/>
        <w:numPr>
          <w:ilvl w:val="0"/>
          <w:numId w:val="3"/>
        </w:numPr>
        <w:rPr/>
      </w:pPr>
      <w:r>
        <w:rPr/>
        <w:t xml:space="preserve">enables CRL-based checks in case the use of CDP entries in certificates is enabled via the </w:t>
      </w:r>
      <w:r>
        <w:rPr>
          <w:rFonts w:ascii="Courier New" w:hAnsi="Courier New"/>
          <w:color w:val="333333"/>
          <w:sz w:val="16"/>
          <w:szCs w:val="16"/>
        </w:rPr>
        <w:t>use_CDP</w:t>
      </w:r>
      <w:del w:id="522" w:author="David von Oheimb" w:date="2020-04-28T14:10:28Z">
        <w:r>
          <w:rPr>
            <w:rFonts w:ascii="Courier New" w:hAnsi="Courier New"/>
            <w:color w:val="333333"/>
            <w:sz w:val="16"/>
            <w:szCs w:val="16"/>
          </w:rPr>
          <w:delText>s</w:delText>
        </w:r>
      </w:del>
      <w:r>
        <w:rPr/>
        <w:t xml:space="preserve"> argument or a static </w:t>
      </w:r>
      <w:ins w:id="523" w:author="David von Oheimb" w:date="2020-04-28T14:13:28Z">
        <w:r>
          <w:rPr/>
          <w:t xml:space="preserve">list of comma-separated </w:t>
        </w:r>
      </w:ins>
      <w:r>
        <w:rPr/>
        <w:t>URL</w:t>
      </w:r>
      <w:ins w:id="524" w:author="David von Oheimb" w:date="2020-04-28T14:12:22Z">
        <w:r>
          <w:rPr/>
          <w:t>s</w:t>
        </w:r>
      </w:ins>
      <w:r>
        <w:rPr/>
        <w:t xml:space="preserve"> for fetching CRLs is given as the </w:t>
      </w:r>
      <w:del w:id="525" w:author="David von Oheimb" w:date="2020-04-28T14:11:51Z">
        <w:r>
          <w:rPr>
            <w:rFonts w:ascii="Courier New" w:hAnsi="Courier New"/>
            <w:color w:val="333333"/>
            <w:sz w:val="16"/>
            <w:szCs w:val="16"/>
          </w:rPr>
          <w:delText>CRLs_url</w:delText>
        </w:r>
      </w:del>
      <w:ins w:id="526" w:author="David von Oheimb" w:date="2020-04-28T14:11:43Z">
        <w:r>
          <w:rPr>
            <w:rFonts w:ascii="Courier New" w:hAnsi="Courier New"/>
            <w:color w:val="333333"/>
            <w:sz w:val="16"/>
            <w:szCs w:val="16"/>
          </w:rPr>
          <w:t>cdps</w:t>
        </w:r>
      </w:ins>
      <w:r>
        <w:rPr/>
        <w:t xml:space="preserve"> argument (which is used as </w:t>
      </w:r>
      <w:del w:id="527" w:author="David von Oheimb" w:date="2020-04-28T14:15:44Z">
        <w:r>
          <w:rPr/>
          <w:delText xml:space="preserve">a </w:delText>
        </w:r>
      </w:del>
      <w:r>
        <w:rPr/>
        <w:t>fallback</w:t>
      </w:r>
      <w:del w:id="528" w:author="David von Oheimb" w:date="2020-04-28T14:15:39Z">
        <w:r>
          <w:rPr/>
          <w:delText xml:space="preserve"> CDP</w:delText>
        </w:r>
      </w:del>
      <w:r>
        <w:rPr/>
        <w:t>)</w:t>
      </w:r>
      <w:ins w:id="529" w:author="David von Oheimb" w:date="2020-04-28T13:29:06Z">
        <w:r>
          <w:rPr/>
          <w:t xml:space="preserve"> </w:t>
        </w:r>
      </w:ins>
      <w:ins w:id="530" w:author="David von Oheimb" w:date="2020-04-28T13:29:06Z">
        <w:r>
          <w:rPr/>
          <w:t xml:space="preserve">where the </w:t>
        </w:r>
      </w:ins>
      <w:ins w:id="531" w:author="David von Oheimb" w:date="2020-04-28T13:29:06Z">
        <w:r>
          <w:rPr>
            <w:rFonts w:eastAsia="Calibri" w:cs="Times New Roman" w:ascii="Courier New" w:hAnsi="Courier New"/>
            <w:color w:val="333333"/>
            <w:sz w:val="16"/>
            <w:szCs w:val="16"/>
            <w:lang w:val="en-US" w:eastAsia="en-US"/>
          </w:rPr>
          <w:t>crls</w:t>
        </w:r>
      </w:ins>
      <w:ins w:id="532" w:author="David von Oheimb" w:date="2020-04-28T13:29:06Z">
        <w:r>
          <w:rPr>
            <w:rFonts w:eastAsia="Calibri" w:cs="Times New Roman" w:ascii="Courier New" w:hAnsi="Courier New"/>
            <w:color w:val="333333"/>
            <w:sz w:val="16"/>
            <w:szCs w:val="16"/>
            <w:lang w:val="en-US" w:eastAsia="en-US"/>
          </w:rPr>
          <w:t>_timeout</w:t>
        </w:r>
      </w:ins>
      <w:ins w:id="533" w:author="David von Oheimb" w:date="2020-04-28T13:29:06Z">
        <w:r>
          <w:rPr/>
          <w:t xml:space="preserve"> </w:t>
        </w:r>
      </w:ins>
      <w:ins w:id="534" w:author="David von Oheimb" w:date="2020-04-28T13:29:06Z">
        <w:r>
          <w:rPr/>
          <w:t>parameter gives the</w:t>
        </w:r>
      </w:ins>
      <w:ins w:id="535" w:author="David von Oheimb" w:date="2020-04-28T13:29:06Z">
        <w:r>
          <w:rPr/>
          <w:t xml:space="preserve"> number of seconds </w:t>
        </w:r>
      </w:ins>
      <w:ins w:id="536" w:author="David von Oheimb" w:date="2020-04-28T13:29:06Z">
        <w:r>
          <w:rPr/>
          <w:t xml:space="preserve">fetching </w:t>
        </w:r>
      </w:ins>
      <w:ins w:id="537" w:author="David von Oheimb" w:date="2020-04-28T13:29:06Z">
        <w:r>
          <w:rPr/>
          <w:t xml:space="preserve">a </w:t>
        </w:r>
      </w:ins>
      <w:ins w:id="538" w:author="David von Oheimb" w:date="2020-04-28T13:29:06Z">
        <w:r>
          <w:rPr/>
          <w:t>CRL</w:t>
        </w:r>
      </w:ins>
      <w:ins w:id="539" w:author="David von Oheimb" w:date="2020-04-28T13:29:06Z">
        <w:r>
          <w:rPr/>
          <w:t xml:space="preserve"> may take, or </w:t>
        </w:r>
      </w:ins>
      <w:ins w:id="540" w:author="David von Oheimb" w:date="2020-04-28T13:29:06Z">
        <w:r>
          <w:rPr>
            <w:rFonts w:eastAsia="Calibri" w:cs="Times New Roman" w:ascii="Courier New" w:hAnsi="Courier New"/>
            <w:color w:val="333333"/>
            <w:sz w:val="16"/>
            <w:szCs w:val="16"/>
            <w:lang w:val="en-US" w:eastAsia="en-US"/>
          </w:rPr>
          <w:t>0</w:t>
        </w:r>
      </w:ins>
      <w:ins w:id="541" w:author="David von Oheimb" w:date="2020-04-28T13:29:06Z">
        <w:r>
          <w:rPr/>
          <w:t xml:space="preserve"> for infinite or </w:t>
        </w:r>
      </w:ins>
      <w:ins w:id="542" w:author="David von Oheimb" w:date="2020-04-28T13:29:06Z">
        <w:r>
          <w:rPr>
            <w:rFonts w:eastAsia="Calibri" w:cs="Times New Roman" w:ascii="Courier New" w:hAnsi="Courier New"/>
            <w:color w:val="333333"/>
            <w:sz w:val="16"/>
            <w:szCs w:val="16"/>
            <w:lang w:val="en-US" w:eastAsia="en-US"/>
          </w:rPr>
          <w:t>-1</w:t>
        </w:r>
      </w:ins>
      <w:ins w:id="543" w:author="David von Oheimb" w:date="2020-04-28T13:29:06Z">
        <w:r>
          <w:rPr/>
          <w:t xml:space="preserve"> for default (= </w:t>
        </w:r>
      </w:ins>
      <w:ins w:id="544" w:author="David von Oheimb" w:date="2020-04-28T13:29:06Z">
        <w:r>
          <w:rPr>
            <w:rFonts w:eastAsia="Calibri" w:cs="Times New Roman" w:ascii="Courier New" w:hAnsi="Courier New"/>
            <w:color w:val="333333"/>
            <w:sz w:val="16"/>
            <w:szCs w:val="16"/>
            <w:lang w:val="en-US" w:eastAsia="en-US"/>
          </w:rPr>
          <w:t>10</w:t>
        </w:r>
      </w:ins>
      <w:ins w:id="545" w:author="David von Oheimb" w:date="2020-04-28T13:29:06Z">
        <w:r>
          <w:rPr/>
          <w:t>)</w:t>
        </w:r>
      </w:ins>
      <w:r>
        <w:rPr/>
        <w:t>, and</w:t>
      </w:r>
    </w:p>
    <w:p>
      <w:pPr>
        <w:pStyle w:val="ListParagraph"/>
        <w:numPr>
          <w:ilvl w:val="0"/>
          <w:numId w:val="3"/>
        </w:numPr>
        <w:rPr/>
      </w:pPr>
      <w:r>
        <w:rPr/>
        <w:t xml:space="preserve">enables fetching OCSP responses in case the use of AIA OCSP entries in certificates is enabled via the </w:t>
      </w:r>
      <w:r>
        <w:rPr>
          <w:rFonts w:ascii="Courier New" w:hAnsi="Courier New"/>
          <w:color w:val="333333"/>
          <w:sz w:val="16"/>
          <w:szCs w:val="16"/>
        </w:rPr>
        <w:t>use_AIA</w:t>
      </w:r>
      <w:del w:id="546" w:author="David von Oheimb" w:date="2020-04-28T14:12:49Z">
        <w:r>
          <w:rPr>
            <w:rFonts w:ascii="Courier New" w:hAnsi="Courier New"/>
            <w:color w:val="333333"/>
            <w:sz w:val="16"/>
            <w:szCs w:val="16"/>
          </w:rPr>
          <w:delText>s</w:delText>
        </w:r>
      </w:del>
      <w:r>
        <w:rPr/>
        <w:t xml:space="preserve"> argument or a static </w:t>
      </w:r>
      <w:ins w:id="547" w:author="David von Oheimb" w:date="2020-04-28T14:14:39Z">
        <w:r>
          <w:rPr/>
          <w:t xml:space="preserve">list of comma-separated </w:t>
        </w:r>
      </w:ins>
      <w:r>
        <w:rPr/>
        <w:t>OCSP responder URL</w:t>
      </w:r>
      <w:ins w:id="548" w:author="David von Oheimb" w:date="2020-04-28T14:13:05Z">
        <w:r>
          <w:rPr/>
          <w:t>s</w:t>
        </w:r>
      </w:ins>
      <w:r>
        <w:rPr/>
        <w:t xml:space="preserve"> is given as the </w:t>
      </w:r>
      <w:del w:id="549" w:author="David von Oheimb" w:date="2020-04-28T14:14:54Z">
        <w:r>
          <w:rPr>
            <w:rFonts w:ascii="Courier New" w:hAnsi="Courier New"/>
            <w:color w:val="333333"/>
            <w:sz w:val="16"/>
            <w:szCs w:val="16"/>
          </w:rPr>
          <w:delText>OCSP_url</w:delText>
        </w:r>
      </w:del>
      <w:ins w:id="550" w:author="David von Oheimb" w:date="2020-04-28T14:14:50Z">
        <w:r>
          <w:rPr>
            <w:rFonts w:ascii="Courier New" w:hAnsi="Courier New"/>
            <w:color w:val="333333"/>
            <w:sz w:val="16"/>
            <w:szCs w:val="16"/>
          </w:rPr>
          <w:t>ocsp</w:t>
        </w:r>
      </w:ins>
      <w:r>
        <w:rPr/>
        <w:t xml:space="preserve"> argument (which is used as fallback</w:t>
      </w:r>
      <w:del w:id="551" w:author="David von Oheimb" w:date="2020-04-28T14:15:53Z">
        <w:r>
          <w:rPr/>
          <w:delText xml:space="preserve"> to any AIA OCSP entries</w:delText>
        </w:r>
      </w:del>
      <w:r>
        <w:rPr/>
        <w:t>)</w:t>
      </w:r>
      <w:ins w:id="552" w:author="David von Oheimb" w:date="2020-04-28T13:27:00Z">
        <w:r>
          <w:rPr/>
          <w:t xml:space="preserve"> </w:t>
        </w:r>
      </w:ins>
      <w:ins w:id="553" w:author="David von Oheimb" w:date="2020-04-28T13:27:00Z">
        <w:r>
          <w:rPr/>
          <w:t xml:space="preserve">where the </w:t>
        </w:r>
      </w:ins>
      <w:ins w:id="554" w:author="David von Oheimb" w:date="2020-04-28T13:27:00Z">
        <w:r>
          <w:rPr>
            <w:rFonts w:eastAsia="Calibri" w:cs="Times New Roman" w:ascii="Courier New" w:hAnsi="Courier New"/>
            <w:color w:val="333333"/>
            <w:sz w:val="16"/>
            <w:szCs w:val="16"/>
            <w:lang w:val="en-US" w:eastAsia="en-US"/>
          </w:rPr>
          <w:t>ocsp_timeout</w:t>
        </w:r>
      </w:ins>
      <w:ins w:id="555" w:author="David von Oheimb" w:date="2020-04-28T13:27:00Z">
        <w:r>
          <w:rPr/>
          <w:t xml:space="preserve"> </w:t>
        </w:r>
      </w:ins>
      <w:ins w:id="556" w:author="David von Oheimb" w:date="2020-04-28T13:27:00Z">
        <w:r>
          <w:rPr/>
          <w:t>parameter gives the</w:t>
        </w:r>
      </w:ins>
      <w:ins w:id="557" w:author="David von Oheimb" w:date="2020-04-28T13:27:00Z">
        <w:r>
          <w:rPr/>
          <w:t xml:space="preserve"> number of seconds </w:t>
        </w:r>
      </w:ins>
      <w:ins w:id="558" w:author="David von Oheimb" w:date="2020-04-28T13:27:00Z">
        <w:r>
          <w:rPr/>
          <w:t xml:space="preserve">fetching </w:t>
        </w:r>
      </w:ins>
      <w:ins w:id="559" w:author="David von Oheimb" w:date="2020-04-28T13:27:00Z">
        <w:r>
          <w:rPr/>
          <w:t xml:space="preserve">an OCSP response may take, or </w:t>
        </w:r>
      </w:ins>
      <w:ins w:id="560" w:author="David von Oheimb" w:date="2020-04-28T13:27:00Z">
        <w:r>
          <w:rPr>
            <w:rFonts w:eastAsia="Calibri" w:cs="Times New Roman" w:ascii="Courier New" w:hAnsi="Courier New"/>
            <w:color w:val="333333"/>
            <w:sz w:val="16"/>
            <w:szCs w:val="16"/>
            <w:lang w:val="en-US" w:eastAsia="en-US"/>
          </w:rPr>
          <w:t>0</w:t>
        </w:r>
      </w:ins>
      <w:ins w:id="561" w:author="David von Oheimb" w:date="2020-04-28T13:27:00Z">
        <w:r>
          <w:rPr/>
          <w:t xml:space="preserve"> for infinite or </w:t>
        </w:r>
      </w:ins>
      <w:ins w:id="562" w:author="David von Oheimb" w:date="2020-04-28T13:27:00Z">
        <w:r>
          <w:rPr>
            <w:rFonts w:eastAsia="Calibri" w:cs="Times New Roman" w:ascii="Courier New" w:hAnsi="Courier New"/>
            <w:color w:val="333333"/>
            <w:sz w:val="16"/>
            <w:szCs w:val="16"/>
            <w:lang w:val="en-US" w:eastAsia="en-US"/>
          </w:rPr>
          <w:t>-1</w:t>
        </w:r>
      </w:ins>
      <w:ins w:id="563" w:author="David von Oheimb" w:date="2020-04-28T13:27:00Z">
        <w:r>
          <w:rPr/>
          <w:t xml:space="preserve"> for default (= </w:t>
        </w:r>
      </w:ins>
      <w:ins w:id="564" w:author="David von Oheimb" w:date="2020-04-28T13:27:00Z">
        <w:r>
          <w:rPr>
            <w:rFonts w:eastAsia="Calibri" w:cs="Times New Roman" w:ascii="Courier New" w:hAnsi="Courier New"/>
            <w:color w:val="333333"/>
            <w:sz w:val="16"/>
            <w:szCs w:val="16"/>
            <w:lang w:val="en-US" w:eastAsia="en-US"/>
          </w:rPr>
          <w:t>10</w:t>
        </w:r>
      </w:ins>
      <w:ins w:id="565" w:author="David von Oheimb" w:date="2020-04-28T13:27:00Z">
        <w:r>
          <w:rPr/>
          <w:t>)</w:t>
        </w:r>
      </w:ins>
      <w:r>
        <w:rPr/>
        <w:t>.</w:t>
      </w:r>
    </w:p>
    <w:p>
      <w:pPr>
        <w:pStyle w:val="Normal"/>
        <w:rPr/>
      </w:pPr>
      <w:r>
        <w:rPr/>
        <w:t xml:space="preserve">The function returns </w:t>
      </w:r>
      <w:r>
        <w:rPr>
          <w:rFonts w:eastAsia="Times New Roman" w:cs="Courier New" w:ascii="Courier New" w:hAnsi="Courier New"/>
          <w:color w:val="333333"/>
          <w:sz w:val="16"/>
          <w:szCs w:val="22"/>
          <w:lang w:eastAsia="en-US"/>
        </w:rPr>
        <w:t>true</w:t>
      </w:r>
      <w:r>
        <w:rPr/>
        <w:t xml:space="preserve"> on success and </w:t>
      </w:r>
      <w:r>
        <w:rPr>
          <w:rFonts w:eastAsia="Times New Roman" w:cs="Courier New" w:ascii="Courier New" w:hAnsi="Courier New"/>
          <w:color w:val="333333"/>
          <w:sz w:val="16"/>
          <w:szCs w:val="22"/>
          <w:lang w:eastAsia="en-US"/>
        </w:rPr>
        <w:t>false</w:t>
      </w:r>
      <w:r>
        <w:rPr/>
        <w:t xml:space="preserve"> otherwise.</w:t>
      </w:r>
      <w:del w:id="566" w:author="David von Oheimb" w:date="2020-04-28T13:31:28Z">
        <w:r>
          <w:rPr/>
          <w:delText xml:space="preserve"> Further non-default trust store parameters may be set as far as needed using the various respective low-level OpenSSL functions.</w:delText>
        </w:r>
      </w:del>
    </w:p>
    <w:p>
      <w:pPr>
        <w:pStyle w:val="HTMLPreformatted"/>
        <w:shd w:fill="FFFFFF" w:val="clear"/>
        <w:spacing w:lineRule="auto" w:line="300"/>
        <w:ind w:left="284" w:right="0" w:hanging="0"/>
        <w:rPr/>
      </w:pPr>
      <w:r>
        <w:rPr>
          <w:rFonts w:ascii="Courier New" w:hAnsi="Courier New"/>
          <w:b/>
          <w:color w:val="333399"/>
          <w:sz w:val="16"/>
          <w:lang w:val="en-US"/>
        </w:rPr>
        <w:t>b</w:t>
      </w:r>
      <w:r>
        <w:rPr>
          <w:rFonts w:ascii="Courier New" w:hAnsi="Courier New"/>
          <w:b/>
          <w:color w:val="333399"/>
          <w:sz w:val="16"/>
          <w:lang w:val="en-US"/>
        </w:rPr>
        <w:t>ool</w:t>
      </w:r>
      <w:r>
        <w:rPr>
          <w:rFonts w:ascii="Courier New" w:hAnsi="Courier New"/>
          <w:color w:val="333333"/>
          <w:sz w:val="16"/>
          <w:szCs w:val="16"/>
          <w:lang w:val="en-US"/>
        </w:rPr>
        <w:t xml:space="preserve"> </w:t>
      </w:r>
      <w:r>
        <w:rPr>
          <w:rFonts w:ascii="Courier New" w:hAnsi="Courier New"/>
          <w:b/>
          <w:bCs/>
          <w:color w:val="0066BB"/>
          <w:sz w:val="16"/>
          <w:szCs w:val="16"/>
          <w:lang w:val="en-US"/>
        </w:rPr>
        <w:t>STORE_set_parameters</w:t>
      </w:r>
      <w:r>
        <w:rPr>
          <w:rFonts w:ascii="Courier New" w:hAnsi="Courier New"/>
          <w:color w:val="333333"/>
          <w:sz w:val="16"/>
          <w:szCs w:val="16"/>
          <w:lang w:val="en-US"/>
        </w:rPr>
        <w:t>(</w:t>
      </w:r>
      <w:r>
        <w:rPr>
          <w:rFonts w:ascii="Courier New" w:hAnsi="Courier New"/>
          <w:b/>
          <w:bCs/>
          <w:color w:val="333399"/>
          <w:sz w:val="16"/>
          <w:szCs w:val="16"/>
          <w:lang w:val="en-US"/>
        </w:rPr>
        <w:t>X509_STORE</w:t>
      </w:r>
      <w:r>
        <w:rPr>
          <w:rFonts w:ascii="Courier New" w:hAnsi="Courier New"/>
          <w:color w:val="333333"/>
          <w:sz w:val="16"/>
          <w:szCs w:val="16"/>
          <w:lang w:val="en-US"/>
        </w:rPr>
        <w:t xml:space="preserve"> *truststore, 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X509_VERIFY_PARAM</w:t>
      </w:r>
      <w:r>
        <w:rPr>
          <w:rFonts w:ascii="Courier New" w:hAnsi="Courier New"/>
          <w:color w:val="333333"/>
          <w:sz w:val="16"/>
          <w:szCs w:val="16"/>
          <w:lang w:val="en-US"/>
        </w:rPr>
        <w:t xml:space="preserve"> *vpm,</w:t>
      </w:r>
    </w:p>
    <w:p>
      <w:pPr>
        <w:pStyle w:val="HTMLPreformatted"/>
        <w:shd w:fill="FFFFFF" w:val="clear"/>
        <w:spacing w:lineRule="auto" w:line="300"/>
        <w:ind w:left="284" w:right="0" w:hanging="0"/>
        <w:rPr/>
      </w:pPr>
      <w:r>
        <w:rPr>
          <w:rFonts w:ascii="Courier New" w:hAnsi="Courier New"/>
          <w:color w:val="333333"/>
          <w:sz w:val="16"/>
          <w:szCs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full_chain,</w:t>
      </w:r>
      <w:r>
        <w:rPr>
          <w:rFonts w:ascii="Courier New" w:hAnsi="Courier New"/>
          <w:b/>
          <w:color w:val="333399"/>
          <w:sz w:val="16"/>
          <w:lang w:val="en-US"/>
        </w:rPr>
        <w:t xml:space="preserve"> bool</w:t>
      </w:r>
      <w:r>
        <w:rPr>
          <w:rFonts w:ascii="Courier New" w:hAnsi="Courier New"/>
          <w:color w:val="333333"/>
          <w:sz w:val="16"/>
          <w:szCs w:val="16"/>
          <w:lang w:val="en-US"/>
        </w:rPr>
        <w:t xml:space="preserve"> try_stapling,</w:t>
      </w:r>
    </w:p>
    <w:p>
      <w:pPr>
        <w:pStyle w:val="HTMLPreformatted"/>
        <w:shd w:fill="FFFFFF" w:val="clear"/>
        <w:spacing w:lineRule="auto" w:line="300"/>
        <w:ind w:left="284" w:right="0" w:hanging="0"/>
        <w:rPr/>
      </w:pPr>
      <w:r>
        <w:rPr>
          <w:rFonts w:ascii="Courier New" w:hAnsi="Courier New"/>
          <w:b/>
          <w:color w:val="333399"/>
          <w:sz w:val="16"/>
          <w:lang w:val="en-US"/>
        </w:rPr>
        <w:t xml:space="preserve">                         </w:t>
      </w:r>
      <w:r>
        <w:rPr>
          <w:rFonts w:eastAsia="Times New Roman" w:ascii="Courier New" w:hAnsi="Courier New"/>
          <w:color w:val="333333"/>
          <w:sz w:val="16"/>
          <w:lang w:eastAsia="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STACK_OF(X509_CRL)</w:t>
      </w:r>
      <w:r>
        <w:rPr>
          <w:rFonts w:ascii="Courier New" w:hAnsi="Courier New"/>
          <w:color w:val="333333"/>
          <w:sz w:val="16"/>
          <w:szCs w:val="16"/>
          <w:lang w:val="en-US"/>
        </w:rPr>
        <w:t xml:space="preserve"> *crls,</w:t>
      </w:r>
    </w:p>
    <w:p>
      <w:pPr>
        <w:pStyle w:val="HTMLPreformatted"/>
        <w:shd w:fill="FFFFFF" w:val="clear"/>
        <w:spacing w:lineRule="auto" w:line="300"/>
        <w:ind w:left="284" w:right="0" w:hanging="0"/>
        <w:rPr/>
      </w:pPr>
      <w:r>
        <w:rPr>
          <w:rFonts w:eastAsia="Times New Roman" w:ascii="Courier New" w:hAnsi="Courier New"/>
          <w:color w:val="333333"/>
          <w:sz w:val="16"/>
          <w:lang w:eastAsia="en-US"/>
        </w:rPr>
        <w:t xml:space="preserve">                         </w:t>
      </w:r>
      <w:r>
        <w:rPr>
          <w:rFonts w:ascii="Courier New" w:hAnsi="Courier New"/>
          <w:b/>
          <w:color w:val="333399"/>
          <w:sz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use_CDP</w:t>
      </w:r>
      <w:del w:id="567" w:author="David von Oheimb" w:date="2020-04-28T13:56:27Z">
        <w:r>
          <w:rPr>
            <w:rFonts w:ascii="Courier New" w:hAnsi="Courier New"/>
            <w:color w:val="333333"/>
            <w:sz w:val="16"/>
            <w:szCs w:val="16"/>
            <w:lang w:val="en-US"/>
          </w:rPr>
          <w:delText>s</w:delText>
        </w:r>
      </w:del>
      <w:r>
        <w:rPr>
          <w:rFonts w:ascii="Courier New" w:hAnsi="Courier New"/>
          <w:color w:val="333333"/>
          <w:sz w:val="16"/>
          <w:szCs w:val="16"/>
          <w:lang w:val="en-US"/>
        </w:rPr>
        <w:t xml:space="preserve">, 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del w:id="568" w:author="David von Oheimb" w:date="2020-04-28T14:14:11Z">
        <w:r>
          <w:rPr>
            <w:rFonts w:ascii="Courier New" w:hAnsi="Courier New"/>
            <w:color w:val="333333"/>
            <w:sz w:val="16"/>
            <w:szCs w:val="16"/>
            <w:lang w:val="en-US"/>
          </w:rPr>
          <w:delText>CRLs_url</w:delText>
        </w:r>
      </w:del>
      <w:ins w:id="569" w:author="David von Oheimb" w:date="2020-04-28T14:14:04Z">
        <w:r>
          <w:rPr>
            <w:rFonts w:ascii="Courier New" w:hAnsi="Courier New"/>
            <w:color w:val="333333"/>
            <w:sz w:val="16"/>
            <w:szCs w:val="16"/>
            <w:lang w:val="en-US"/>
          </w:rPr>
          <w:t>cdps</w:t>
        </w:r>
      </w:ins>
      <w:r>
        <w:rPr>
          <w:rFonts w:ascii="Courier New" w:hAnsi="Courier New"/>
          <w:color w:val="333333"/>
          <w:sz w:val="16"/>
          <w:szCs w:val="16"/>
          <w:lang w:val="en-US"/>
        </w:rPr>
        <w:t>,</w:t>
      </w:r>
      <w:ins w:id="570" w:author="David von Oheimb" w:date="2020-04-28T14:18:01Z">
        <w:r>
          <w:rPr>
            <w:rFonts w:ascii="Courier New" w:hAnsi="Courier New"/>
            <w:color w:val="333333"/>
            <w:sz w:val="16"/>
            <w:szCs w:val="16"/>
            <w:lang w:val="en-US"/>
          </w:rPr>
          <w:t xml:space="preserve"> </w:t>
        </w:r>
      </w:ins>
      <w:ins w:id="571" w:author="David von Oheimb" w:date="2020-04-28T14:18:01Z">
        <w:r>
          <w:rPr>
            <w:rFonts w:eastAsia="Arial Unicode MS" w:cs="Courier New" w:ascii="Courier New" w:hAnsi="Courier New"/>
            <w:b/>
            <w:color w:val="333399"/>
            <w:sz w:val="16"/>
            <w:szCs w:val="16"/>
            <w:lang w:val="en-US" w:eastAsia="ja-JP"/>
          </w:rPr>
          <w:t>int</w:t>
        </w:r>
      </w:ins>
      <w:ins w:id="572" w:author="David von Oheimb" w:date="2020-04-28T14:18:01Z">
        <w:r>
          <w:rPr>
            <w:rFonts w:ascii="Courier New" w:hAnsi="Courier New"/>
            <w:color w:val="333333"/>
            <w:sz w:val="16"/>
            <w:szCs w:val="16"/>
            <w:lang w:val="en-US"/>
          </w:rPr>
          <w:t xml:space="preserve"> crls_timeout,</w:t>
        </w:r>
      </w:ins>
    </w:p>
    <w:p>
      <w:pPr>
        <w:pStyle w:val="HTMLPreformatted"/>
        <w:shd w:fill="FFFFFF" w:val="clear"/>
        <w:spacing w:lineRule="auto" w:line="300" w:before="0" w:after="86"/>
        <w:ind w:left="288" w:right="0" w:hanging="0"/>
        <w:rPr/>
      </w:pPr>
      <w:r>
        <w:rPr>
          <w:rFonts w:ascii="Courier New" w:hAnsi="Courier New"/>
          <w:color w:val="333333"/>
          <w:sz w:val="16"/>
          <w:szCs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use_AIA</w:t>
      </w:r>
      <w:del w:id="573" w:author="David von Oheimb" w:date="2020-04-28T13:56:29Z">
        <w:r>
          <w:rPr>
            <w:rFonts w:ascii="Courier New" w:hAnsi="Courier New"/>
            <w:color w:val="333333"/>
            <w:sz w:val="16"/>
            <w:szCs w:val="16"/>
            <w:lang w:val="en-US"/>
          </w:rPr>
          <w:delText>s</w:delText>
        </w:r>
      </w:del>
      <w:r>
        <w:rPr>
          <w:rFonts w:ascii="Courier New" w:hAnsi="Courier New"/>
          <w:color w:val="333333"/>
          <w:sz w:val="16"/>
          <w:szCs w:val="16"/>
          <w:lang w:val="en-US"/>
        </w:rPr>
        <w:t xml:space="preserve">, 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del w:id="574" w:author="David von Oheimb" w:date="2020-04-28T14:14:18Z">
        <w:r>
          <w:rPr>
            <w:rFonts w:ascii="Courier New" w:hAnsi="Courier New"/>
            <w:color w:val="333333"/>
            <w:sz w:val="16"/>
            <w:szCs w:val="16"/>
            <w:lang w:val="en-US"/>
          </w:rPr>
          <w:delText>OCSP_url</w:delText>
        </w:r>
      </w:del>
      <w:ins w:id="575" w:author="David von Oheimb" w:date="2020-04-28T14:14:14Z">
        <w:r>
          <w:rPr>
            <w:rFonts w:ascii="Courier New" w:hAnsi="Courier New"/>
            <w:color w:val="333333"/>
            <w:sz w:val="16"/>
            <w:szCs w:val="16"/>
            <w:lang w:val="en-US"/>
          </w:rPr>
          <w:t>ocsp</w:t>
        </w:r>
      </w:ins>
      <w:ins w:id="576" w:author="David von Oheimb" w:date="2020-04-28T14:18:18Z">
        <w:r>
          <w:rPr>
            <w:rFonts w:ascii="Courier New" w:hAnsi="Courier New"/>
            <w:color w:val="333333"/>
            <w:sz w:val="16"/>
            <w:szCs w:val="16"/>
            <w:lang w:val="en-US"/>
          </w:rPr>
          <w:t xml:space="preserve">, </w:t>
        </w:r>
      </w:ins>
      <w:ins w:id="577" w:author="David von Oheimb" w:date="2020-04-28T14:18:18Z">
        <w:r>
          <w:rPr>
            <w:rFonts w:eastAsia="Arial Unicode MS" w:cs="Courier New" w:ascii="Courier New" w:hAnsi="Courier New"/>
            <w:b/>
            <w:color w:val="333399"/>
            <w:sz w:val="16"/>
            <w:szCs w:val="16"/>
            <w:lang w:val="en-US" w:eastAsia="ja-JP"/>
          </w:rPr>
          <w:t>int</w:t>
        </w:r>
      </w:ins>
      <w:ins w:id="578" w:author="David von Oheimb" w:date="2020-04-28T14:18:18Z">
        <w:r>
          <w:rPr>
            <w:rFonts w:ascii="Courier New" w:hAnsi="Courier New"/>
            <w:color w:val="333333"/>
            <w:sz w:val="16"/>
            <w:szCs w:val="16"/>
            <w:lang w:val="en-US"/>
          </w:rPr>
          <w:t xml:space="preserve"> ocsp_timeout</w:t>
        </w:r>
      </w:ins>
      <w:r>
        <w:rPr>
          <w:rFonts w:ascii="Courier New" w:hAnsi="Courier New"/>
          <w:color w:val="333333"/>
          <w:sz w:val="16"/>
          <w:szCs w:val="16"/>
          <w:lang w:val="en-US"/>
        </w:rPr>
        <w:t>);</w:t>
        <w:rPrChange w:id="0" w:author="David von Oheimb" w:date="2020-04-28T13:46:48Z"/>
      </w:r>
    </w:p>
    <w:p>
      <w:pPr>
        <w:pStyle w:val="Normal"/>
        <w:rPr/>
      </w:pPr>
      <w:ins w:id="579" w:author="David von Oheimb" w:date="2020-04-28T13:47:04Z">
        <w:r>
          <w:rPr>
            <w:lang w:val="en-US" w:eastAsia="ja-JP"/>
          </w:rPr>
          <w:t xml:space="preserve">The function </w:t>
        </w:r>
      </w:ins>
      <w:ins w:id="580" w:author="David von Oheimb" w:date="2020-04-28T13:45:17Z">
        <w:r>
          <w:rPr>
            <w:rFonts w:ascii="Courier New" w:hAnsi="Courier New"/>
            <w:b/>
            <w:bCs/>
            <w:color w:val="0066BB"/>
            <w:sz w:val="16"/>
            <w:szCs w:val="16"/>
            <w:lang w:val="en-US" w:eastAsia="ja-JP"/>
          </w:rPr>
          <w:t>STORE_set_crl_callback</w:t>
        </w:r>
      </w:ins>
      <w:ins w:id="581" w:author="David von Oheimb" w:date="2020-04-28T13:45:17Z">
        <w:r>
          <w:rPr>
            <w:rFonts w:ascii="Courier New" w:hAnsi="Courier New"/>
            <w:b/>
            <w:bCs/>
            <w:color w:val="0066BB"/>
            <w:sz w:val="16"/>
            <w:szCs w:val="16"/>
            <w:lang w:val="en-US" w:eastAsia="ja-JP"/>
          </w:rPr>
          <w:t>()</w:t>
        </w:r>
      </w:ins>
      <w:ins w:id="582" w:author="David von Oheimb" w:date="2020-04-28T13:45:17Z">
        <w:r>
          <w:rPr/>
          <w:t xml:space="preserve"> </w:t>
        </w:r>
      </w:ins>
      <w:ins w:id="583" w:author="David von Oheimb" w:date="2020-04-28T13:45:17Z">
        <w:r>
          <w:rPr/>
          <w:t>set</w:t>
        </w:r>
      </w:ins>
      <w:ins w:id="584" w:author="David von Oheimb" w:date="2020-04-28T13:45:17Z">
        <w:r>
          <w:rPr/>
          <w:t>s</w:t>
        </w:r>
      </w:ins>
      <w:ins w:id="585" w:author="David von Oheimb" w:date="2020-04-28T13:45:17Z">
        <w:r>
          <w:rPr/>
          <w:t xml:space="preserve"> a CRL fetching callback function and optional argument in the given trust store, </w:t>
        </w:r>
      </w:ins>
      <w:ins w:id="586" w:author="David von Oheimb" w:date="2020-04-28T13:45:17Z">
        <w:r>
          <w:rPr/>
          <w:t>which may be used for instance to implement CRL caching</w:t>
        </w:r>
      </w:ins>
      <w:ins w:id="587" w:author="David von Oheimb" w:date="2020-04-28T13:45:17Z">
        <w:r>
          <w:rPr/>
          <w:t xml:space="preserve">. </w:t>
        </w:r>
      </w:ins>
      <w:ins w:id="588" w:author="David von Oheimb" w:date="2020-04-28T13:45:17Z">
        <w:r>
          <w:rPr/>
          <w:t xml:space="preserve">If the </w:t>
        </w:r>
      </w:ins>
      <w:ins w:id="589" w:author="David von Oheimb" w:date="2020-04-28T13:45:17Z">
        <w:r>
          <w:rPr>
            <w:rFonts w:eastAsia="Arial Unicode MS" w:cs="Courier New" w:ascii="Courier New" w:hAnsi="Courier New"/>
            <w:color w:val="333333"/>
            <w:sz w:val="16"/>
            <w:szCs w:val="16"/>
            <w:lang w:val="en-US" w:eastAsia="ja-JP"/>
          </w:rPr>
          <w:t>use_CDP</w:t>
        </w:r>
      </w:ins>
      <w:ins w:id="590" w:author="David von Oheimb" w:date="2020-04-28T13:45:17Z">
        <w:r>
          <w:rPr/>
          <w:t xml:space="preserve"> </w:t>
        </w:r>
      </w:ins>
      <w:ins w:id="591" w:author="David von Oheimb" w:date="2020-04-28T13:45:17Z">
        <w:r>
          <w:rPr/>
          <w:t>parameter has been</w:t>
        </w:r>
      </w:ins>
      <w:ins w:id="592" w:author="David von Oheimb" w:date="2020-04-28T13:45:17Z">
        <w:r>
          <w:rPr/>
          <w:t xml:space="preserve"> set in the trust store the callback is called for each HTTP URL found in the CDP entries of a cert</w:t>
        </w:r>
      </w:ins>
      <w:ins w:id="593" w:author="David von Oheimb" w:date="2020-04-28T13:45:17Z">
        <w:r>
          <w:rPr/>
          <w:t>ificate to be verified</w:t>
        </w:r>
      </w:ins>
      <w:ins w:id="594" w:author="David von Oheimb" w:date="2020-04-28T13:45:17Z">
        <w:r>
          <w:rPr/>
          <w:t xml:space="preserve">. If all these are inconclusive then it is called once more with a </w:t>
        </w:r>
      </w:ins>
      <w:ins w:id="595" w:author="David von Oheimb" w:date="2020-04-28T13:45:17Z">
        <w:r>
          <w:rPr>
            <w:rFonts w:eastAsia="Times New Roman" w:cs="Courier New" w:ascii="Courier New" w:hAnsi="Courier New"/>
            <w:color w:val="333333"/>
            <w:sz w:val="16"/>
            <w:szCs w:val="22"/>
            <w:lang w:val="en-US" w:eastAsia="en-US"/>
          </w:rPr>
          <w:t>NULL</w:t>
        </w:r>
      </w:ins>
      <w:ins w:id="596" w:author="David von Oheimb" w:date="2020-04-28T13:45:17Z">
        <w:r>
          <w:rPr/>
          <w:t xml:space="preserve"> URL (such that the callback may try getting a CRL based on any fur</w:t>
        </w:r>
      </w:ins>
      <w:ins w:id="597" w:author="David von Oheimb" w:date="2020-04-28T13:45:17Z">
        <w:r>
          <w:rPr/>
          <w:t>t</w:t>
        </w:r>
      </w:ins>
      <w:ins w:id="598" w:author="David von Oheimb" w:date="2020-04-28T13:45:17Z">
        <w:r>
          <w:rPr/>
          <w:t xml:space="preserve">her information contained in the certificate being checked). </w:t>
        </w:r>
      </w:ins>
      <w:ins w:id="599" w:author="David von Oheimb" w:date="2020-04-28T13:45:17Z">
        <w:r>
          <w:rPr/>
          <w:t xml:space="preserve">The </w:t>
        </w:r>
      </w:ins>
      <w:ins w:id="600" w:author="David von Oheimb" w:date="2020-04-28T13:45:17Z">
        <w:r>
          <w:rPr>
            <w:rFonts w:eastAsia="Arial Unicode MS" w:cs="Courier New" w:ascii="Courier New" w:hAnsi="Courier New"/>
            <w:color w:val="333333"/>
            <w:sz w:val="16"/>
            <w:szCs w:val="16"/>
            <w:lang w:val="en-US" w:eastAsia="ja-JP"/>
          </w:rPr>
          <w:t>store</w:t>
        </w:r>
      </w:ins>
      <w:ins w:id="601" w:author="David von Oheimb" w:date="2020-04-28T13:45:17Z">
        <w:r>
          <w:rPr/>
          <w:t xml:space="preserve"> </w:t>
        </w:r>
      </w:ins>
      <w:ins w:id="602" w:author="David von Oheimb" w:date="2020-04-28T13:45:17Z">
        <w:r>
          <w:rPr/>
          <w:t xml:space="preserve">parameter references </w:t>
        </w:r>
      </w:ins>
      <w:ins w:id="603" w:author="David von Oheimb" w:date="2020-04-28T13:45:17Z">
        <w:r>
          <w:rPr/>
          <w:t xml:space="preserve">the certificate trust store to be extended, </w:t>
        </w:r>
      </w:ins>
      <w:ins w:id="604" w:author="David von Oheimb" w:date="2020-04-28T13:45:17Z">
        <w:r>
          <w:rPr/>
          <w:t xml:space="preserve">the </w:t>
        </w:r>
      </w:ins>
      <w:ins w:id="605" w:author="David von Oheimb" w:date="2020-04-28T13:45:17Z">
        <w:r>
          <w:rPr>
            <w:rFonts w:eastAsia="Arial Unicode MS" w:cs="Courier New" w:ascii="Courier New" w:hAnsi="Courier New"/>
            <w:color w:val="333333"/>
            <w:sz w:val="16"/>
            <w:szCs w:val="16"/>
            <w:lang w:val="en-US" w:eastAsia="ja-JP"/>
          </w:rPr>
          <w:t>crl_cb</w:t>
        </w:r>
      </w:ins>
      <w:ins w:id="606" w:author="David von Oheimb" w:date="2020-04-28T13:45:17Z">
        <w:r>
          <w:rPr/>
          <w:t xml:space="preserve"> </w:t>
        </w:r>
      </w:ins>
      <w:ins w:id="607" w:author="David von Oheimb" w:date="2020-04-28T13:45:17Z">
        <w:r>
          <w:rPr/>
          <w:t xml:space="preserve">parameter provides </w:t>
        </w:r>
      </w:ins>
      <w:ins w:id="608" w:author="David von Oheimb" w:date="2020-04-28T13:45:17Z">
        <w:r>
          <w:rPr/>
          <w:t xml:space="preserve">the callback function to use, or null for default </w:t>
        </w:r>
      </w:ins>
      <w:ins w:id="609" w:author="David von Oheimb" w:date="2020-04-28T13:45:17Z">
        <w:r>
          <w:rPr/>
          <w:t xml:space="preserve">(which is </w:t>
        </w:r>
      </w:ins>
      <w:ins w:id="610" w:author="David von Oheimb" w:date="2020-04-28T13:45:17Z">
        <w:r>
          <w:rPr>
            <w:rFonts w:ascii="Courier New" w:hAnsi="Courier New"/>
            <w:b/>
            <w:bCs/>
            <w:color w:val="0066BB"/>
            <w:sz w:val="16"/>
            <w:szCs w:val="16"/>
            <w:lang w:val="en-US" w:eastAsia="ja-JP"/>
          </w:rPr>
          <w:t>CONN_load_crl_http</w:t>
        </w:r>
      </w:ins>
      <w:ins w:id="611" w:author="David von Oheimb" w:date="2020-04-28T13:45:17Z">
        <w:r>
          <w:rPr>
            <w:rFonts w:ascii="Courier New" w:hAnsi="Courier New"/>
            <w:b/>
            <w:bCs/>
            <w:color w:val="0066BB"/>
            <w:sz w:val="16"/>
            <w:szCs w:val="16"/>
            <w:lang w:val="en-US" w:eastAsia="ja-JP"/>
          </w:rPr>
          <w:t>()</w:t>
        </w:r>
      </w:ins>
      <w:ins w:id="612" w:author="David von Oheimb" w:date="2020-04-28T13:45:17Z">
        <w:r>
          <w:rPr/>
          <w:t xml:space="preserve">), and the </w:t>
        </w:r>
      </w:ins>
      <w:ins w:id="613" w:author="David von Oheimb" w:date="2020-04-28T13:45:17Z">
        <w:r>
          <w:rPr>
            <w:rFonts w:eastAsia="Arial Unicode MS" w:cs="Courier New" w:ascii="Courier New" w:hAnsi="Courier New"/>
            <w:color w:val="333333"/>
            <w:sz w:val="16"/>
            <w:szCs w:val="16"/>
            <w:lang w:val="en-US" w:eastAsia="ja-JP"/>
          </w:rPr>
          <w:t>crl_cb_arg</w:t>
        </w:r>
      </w:ins>
      <w:ins w:id="614" w:author="David von Oheimb" w:date="2020-04-28T13:45:17Z">
        <w:r>
          <w:rPr/>
          <w:t xml:space="preserve"> </w:t>
        </w:r>
      </w:ins>
      <w:ins w:id="615" w:author="David von Oheimb" w:date="2020-04-28T13:45:17Z">
        <w:r>
          <w:rPr/>
          <w:t>may be used to provide an</w:t>
        </w:r>
      </w:ins>
      <w:ins w:id="616" w:author="David von Oheimb" w:date="2020-04-28T13:45:17Z">
        <w:r>
          <w:rPr/>
          <w:t xml:space="preserve"> argument to </w:t>
        </w:r>
      </w:ins>
      <w:ins w:id="617" w:author="David von Oheimb" w:date="2020-04-28T13:45:17Z">
        <w:r>
          <w:rPr/>
          <w:t xml:space="preserve">be </w:t>
        </w:r>
      </w:ins>
      <w:ins w:id="618" w:author="David von Oheimb" w:date="2020-04-28T13:45:17Z">
        <w:r>
          <w:rPr/>
          <w:t>pass</w:t>
        </w:r>
      </w:ins>
      <w:ins w:id="619" w:author="David von Oheimb" w:date="2020-04-28T13:45:17Z">
        <w:r>
          <w:rPr/>
          <w:t>ed</w:t>
        </w:r>
      </w:ins>
      <w:ins w:id="620" w:author="David von Oheimb" w:date="2020-04-28T13:45:17Z">
        <w:r>
          <w:rPr/>
          <w:t xml:space="preserve"> to the callback function. </w:t>
        </w:r>
      </w:ins>
      <w:ins w:id="621" w:author="David von Oheimb" w:date="2020-04-28T13:45:17Z">
        <w:r>
          <w:rPr/>
          <w:t>It r</w:t>
        </w:r>
      </w:ins>
      <w:ins w:id="622" w:author="David von Oheimb" w:date="2020-04-28T13:45:17Z">
        <w:r>
          <w:rPr/>
          <w:t>eturn</w:t>
        </w:r>
      </w:ins>
      <w:ins w:id="623" w:author="David von Oheimb" w:date="2020-04-28T13:45:17Z">
        <w:r>
          <w:rPr/>
          <w:t>s</w:t>
        </w:r>
      </w:ins>
      <w:ins w:id="624" w:author="David von Oheimb" w:date="2020-04-28T13:45:17Z">
        <w:r>
          <w:rPr/>
          <w:t xml:space="preserve"> </w:t>
        </w:r>
      </w:ins>
      <w:ins w:id="625" w:author="David von Oheimb" w:date="2020-04-28T13:45:17Z">
        <w:r>
          <w:rPr>
            <w:rFonts w:eastAsia="Times New Roman" w:cs="Courier New" w:ascii="Courier New" w:hAnsi="Courier New"/>
            <w:color w:val="333333"/>
            <w:sz w:val="16"/>
            <w:szCs w:val="22"/>
            <w:lang w:val="en-US" w:eastAsia="en-US"/>
          </w:rPr>
          <w:t>true</w:t>
        </w:r>
      </w:ins>
      <w:ins w:id="626" w:author="David von Oheimb" w:date="2020-04-28T13:45:17Z">
        <w:r>
          <w:rPr/>
          <w:t xml:space="preserve"> on success </w:t>
        </w:r>
      </w:ins>
      <w:ins w:id="627" w:author="David von Oheimb" w:date="2020-04-28T13:45:17Z">
        <w:r>
          <w:rPr/>
          <w:t>and</w:t>
        </w:r>
      </w:ins>
      <w:ins w:id="628" w:author="David von Oheimb" w:date="2020-04-28T13:45:17Z">
        <w:r>
          <w:rPr/>
          <w:t xml:space="preserve"> </w:t>
        </w:r>
      </w:ins>
      <w:ins w:id="629" w:author="David von Oheimb" w:date="2020-04-28T13:45:17Z">
        <w:r>
          <w:rPr>
            <w:rFonts w:eastAsia="Times New Roman" w:cs="Courier New" w:ascii="Courier New" w:hAnsi="Courier New"/>
            <w:color w:val="333333"/>
            <w:sz w:val="16"/>
            <w:szCs w:val="22"/>
            <w:lang w:val="en-US" w:eastAsia="en-US"/>
          </w:rPr>
          <w:t>false</w:t>
        </w:r>
      </w:ins>
      <w:ins w:id="630" w:author="David von Oheimb" w:date="2020-04-28T13:45:17Z">
        <w:r>
          <w:rPr/>
          <w:t xml:space="preserve"> o</w:t>
        </w:r>
      </w:ins>
      <w:ins w:id="631" w:author="David von Oheimb" w:date="2020-04-28T13:45:17Z">
        <w:r>
          <w:rPr/>
          <w:t>therwise.</w:t>
        </w:r>
      </w:ins>
    </w:p>
    <w:p>
      <w:pPr>
        <w:pStyle w:val="HTMLPreformatted"/>
        <w:rPr/>
      </w:pPr>
      <w:ins w:id="632" w:author="David von Oheimb" w:date="2020-04-28T13:45:17Z">
        <w:r>
          <w:rPr>
            <w:rFonts w:eastAsia="Arial Unicode MS" w:cs="Courier New" w:ascii="Courier New" w:hAnsi="Courier New"/>
            <w:color w:val="333333"/>
            <w:sz w:val="16"/>
            <w:szCs w:val="16"/>
            <w:lang w:val="en-US" w:eastAsia="ja-JP"/>
          </w:rPr>
          <w:t xml:space="preserve">    </w:t>
        </w:r>
      </w:ins>
      <w:ins w:id="633" w:author="David von Oheimb" w:date="2020-04-28T13:45:17Z">
        <w:r>
          <w:rPr>
            <w:rFonts w:eastAsia="Times New Roman" w:cs="Courier New" w:ascii="Courier New" w:hAnsi="Courier New"/>
            <w:b/>
            <w:bCs/>
            <w:color w:val="008800"/>
            <w:sz w:val="16"/>
            <w:szCs w:val="16"/>
            <w:lang w:val="en-US" w:eastAsia="en-US"/>
          </w:rPr>
          <w:t>typedef</w:t>
        </w:r>
      </w:ins>
      <w:ins w:id="634" w:author="David von Oheimb" w:date="2020-04-28T13:45:17Z">
        <w:r>
          <w:rPr>
            <w:rFonts w:eastAsia="Arial Unicode MS" w:cs="Courier New" w:ascii="Courier New" w:hAnsi="Courier New"/>
            <w:color w:val="333333"/>
            <w:sz w:val="16"/>
            <w:szCs w:val="16"/>
            <w:lang w:val="en-US" w:eastAsia="ja-JP"/>
          </w:rPr>
          <w:t xml:space="preserve"> </w:t>
        </w:r>
      </w:ins>
      <w:ins w:id="635" w:author="David von Oheimb" w:date="2020-04-28T13:45:17Z">
        <w:r>
          <w:rPr>
            <w:rFonts w:eastAsia="Arial Unicode MS" w:cs="Courier New" w:ascii="Courier New" w:hAnsi="Courier New"/>
            <w:b/>
            <w:color w:val="333399"/>
            <w:sz w:val="16"/>
            <w:szCs w:val="16"/>
            <w:lang w:val="en-US" w:eastAsia="ja-JP"/>
          </w:rPr>
          <w:t>X509_CRL</w:t>
        </w:r>
      </w:ins>
      <w:ins w:id="636" w:author="David von Oheimb" w:date="2020-04-28T13:45:17Z">
        <w:r>
          <w:rPr>
            <w:rFonts w:eastAsia="Arial Unicode MS" w:cs="Courier New" w:ascii="Courier New" w:hAnsi="Courier New"/>
            <w:color w:val="333333"/>
            <w:sz w:val="16"/>
            <w:szCs w:val="16"/>
            <w:lang w:val="en-US" w:eastAsia="ja-JP"/>
          </w:rPr>
          <w:t xml:space="preserve"> *(*</w:t>
        </w:r>
      </w:ins>
      <w:ins w:id="637" w:author="David von Oheimb" w:date="2020-04-28T13:45:17Z">
        <w:r>
          <w:rPr>
            <w:rFonts w:eastAsia="Arial Unicode MS" w:cs="Courier New" w:ascii="Courier New" w:hAnsi="Courier New"/>
            <w:b/>
            <w:color w:val="333399"/>
            <w:sz w:val="16"/>
            <w:szCs w:val="16"/>
            <w:lang w:val="en-US" w:eastAsia="ja-JP"/>
          </w:rPr>
          <w:t>CONN_load_crl_cb_t</w:t>
        </w:r>
      </w:ins>
      <w:ins w:id="638" w:author="David von Oheimb" w:date="2020-04-28T13:45:17Z">
        <w:r>
          <w:rPr>
            <w:rFonts w:eastAsia="Arial Unicode MS" w:cs="Courier New" w:ascii="Courier New" w:hAnsi="Courier New"/>
            <w:color w:val="333333"/>
            <w:sz w:val="16"/>
            <w:szCs w:val="16"/>
            <w:lang w:val="en-US" w:eastAsia="ja-JP"/>
          </w:rPr>
          <w:t>)(</w:t>
        </w:r>
      </w:ins>
      <w:ins w:id="639" w:author="David von Oheimb" w:date="2020-04-28T13:45:17Z">
        <w:r>
          <w:rPr>
            <w:rFonts w:eastAsia="Times New Roman" w:cs="Courier New" w:ascii="Courier New" w:hAnsi="Courier New"/>
            <w:color w:val="333333"/>
            <w:sz w:val="16"/>
            <w:szCs w:val="16"/>
            <w:lang w:val="en-GB" w:eastAsia="en-US"/>
          </w:rPr>
          <w:t>OPTIONAL</w:t>
        </w:r>
      </w:ins>
      <w:ins w:id="640" w:author="David von Oheimb" w:date="2020-04-28T13:45:17Z">
        <w:r>
          <w:rPr>
            <w:rFonts w:eastAsia="Arial Unicode MS" w:cs="Courier New" w:ascii="Courier New" w:hAnsi="Courier New"/>
            <w:color w:val="333333"/>
            <w:sz w:val="16"/>
            <w:szCs w:val="16"/>
            <w:lang w:val="en-US" w:eastAsia="ja-JP"/>
          </w:rPr>
          <w:t xml:space="preserve"> </w:t>
        </w:r>
      </w:ins>
      <w:ins w:id="641" w:author="David von Oheimb" w:date="2020-04-28T13:45:17Z">
        <w:r>
          <w:rPr>
            <w:rFonts w:eastAsia="Arial Unicode MS" w:cs="Courier New" w:ascii="Courier New" w:hAnsi="Courier New"/>
            <w:b/>
            <w:color w:val="333399"/>
            <w:sz w:val="16"/>
            <w:szCs w:val="16"/>
            <w:lang w:val="en-US" w:eastAsia="ja-JP"/>
          </w:rPr>
          <w:t>void</w:t>
        </w:r>
      </w:ins>
      <w:ins w:id="642" w:author="David von Oheimb" w:date="2020-04-28T13:45:17Z">
        <w:r>
          <w:rPr>
            <w:rFonts w:eastAsia="Arial Unicode MS" w:cs="Courier New" w:ascii="Courier New" w:hAnsi="Courier New"/>
            <w:color w:val="333333"/>
            <w:sz w:val="16"/>
            <w:szCs w:val="16"/>
            <w:lang w:val="en-US" w:eastAsia="ja-JP"/>
          </w:rPr>
          <w:t xml:space="preserve"> *</w:t>
        </w:r>
      </w:ins>
      <w:ins w:id="643" w:author="David von Oheimb" w:date="2020-04-28T13:45:17Z">
        <w:r>
          <w:rPr>
            <w:rFonts w:eastAsia="Arial Unicode MS" w:cs="Courier New" w:ascii="Courier New" w:hAnsi="Courier New"/>
            <w:color w:val="333333"/>
            <w:sz w:val="16"/>
            <w:szCs w:val="16"/>
            <w:lang w:val="en-US" w:eastAsia="ja-JP"/>
          </w:rPr>
          <w:t>a</w:t>
        </w:r>
      </w:ins>
      <w:ins w:id="644" w:author="David von Oheimb" w:date="2020-04-28T13:45:17Z">
        <w:r>
          <w:rPr>
            <w:rFonts w:eastAsia="Arial Unicode MS" w:cs="Courier New" w:ascii="Courier New" w:hAnsi="Courier New"/>
            <w:color w:val="333333"/>
            <w:sz w:val="16"/>
            <w:szCs w:val="16"/>
            <w:lang w:val="en-US" w:eastAsia="ja-JP"/>
          </w:rPr>
          <w:t>rg,</w:t>
        </w:r>
      </w:ins>
    </w:p>
    <w:p>
      <w:pPr>
        <w:pStyle w:val="HTMLPreformatted"/>
        <w:rPr>
          <w:rFonts w:ascii="Courier New" w:hAnsi="Courier New" w:eastAsia="Arial Unicode MS" w:cs="Courier New"/>
          <w:color w:val="333333"/>
          <w:sz w:val="16"/>
          <w:szCs w:val="16"/>
          <w:lang w:val="en-US" w:eastAsia="ja-JP"/>
        </w:rPr>
      </w:pPr>
      <w:ins w:id="645" w:author="David von Oheimb" w:date="2020-04-28T13:45:17Z">
        <w:r>
          <w:rPr>
            <w:rFonts w:eastAsia="Arial Unicode MS" w:cs="Courier New" w:ascii="Courier New" w:hAnsi="Courier New"/>
            <w:color w:val="333333"/>
            <w:sz w:val="16"/>
            <w:szCs w:val="16"/>
            <w:lang w:val="en-US" w:eastAsia="ja-JP"/>
          </w:rPr>
          <w:t xml:space="preserve">                                            </w:t>
        </w:r>
      </w:ins>
      <w:ins w:id="646" w:author="David von Oheimb" w:date="2020-04-28T13:45:17Z">
        <w:r>
          <w:rPr>
            <w:rFonts w:eastAsia="Times New Roman" w:cs="Courier New" w:ascii="Courier New" w:hAnsi="Courier New"/>
            <w:color w:val="333333"/>
            <w:sz w:val="16"/>
            <w:szCs w:val="16"/>
            <w:lang w:val="en-GB" w:eastAsia="en-US"/>
          </w:rPr>
          <w:t xml:space="preserve">OPTIONAL </w:t>
        </w:r>
      </w:ins>
      <w:ins w:id="647" w:author="David von Oheimb" w:date="2020-04-28T13:45:17Z">
        <w:r>
          <w:rPr>
            <w:rFonts w:eastAsia="Times New Roman" w:cs="Courier New" w:ascii="Courier New" w:hAnsi="Courier New"/>
            <w:b/>
            <w:bCs/>
            <w:color w:val="008800"/>
            <w:sz w:val="16"/>
            <w:szCs w:val="18"/>
            <w:lang w:val="en-US" w:eastAsia="en-US"/>
          </w:rPr>
          <w:t>const</w:t>
        </w:r>
      </w:ins>
      <w:ins w:id="648" w:author="David von Oheimb" w:date="2020-04-28T13:45:17Z">
        <w:r>
          <w:rPr>
            <w:rFonts w:eastAsia="Arial Unicode MS" w:cs="Courier New" w:ascii="Courier New" w:hAnsi="Courier New"/>
            <w:color w:val="333333"/>
            <w:sz w:val="16"/>
            <w:szCs w:val="16"/>
            <w:lang w:val="en-US" w:eastAsia="ja-JP"/>
          </w:rPr>
          <w:t xml:space="preserve"> </w:t>
        </w:r>
      </w:ins>
      <w:ins w:id="649" w:author="David von Oheimb" w:date="2020-04-28T13:45:17Z">
        <w:r>
          <w:rPr>
            <w:rFonts w:eastAsia="Arial Unicode MS" w:cs="Courier New" w:ascii="Courier New" w:hAnsi="Courier New"/>
            <w:b/>
            <w:color w:val="333399"/>
            <w:sz w:val="16"/>
            <w:szCs w:val="16"/>
            <w:lang w:val="en-US" w:eastAsia="ja-JP"/>
          </w:rPr>
          <w:t>char</w:t>
        </w:r>
      </w:ins>
      <w:ins w:id="650" w:author="David von Oheimb" w:date="2020-04-28T13:45:17Z">
        <w:r>
          <w:rPr>
            <w:rFonts w:eastAsia="Arial Unicode MS" w:cs="Courier New" w:ascii="Courier New" w:hAnsi="Courier New"/>
            <w:color w:val="333333"/>
            <w:sz w:val="16"/>
            <w:szCs w:val="16"/>
            <w:lang w:val="en-US" w:eastAsia="ja-JP"/>
          </w:rPr>
          <w:t xml:space="preserve"> *url, </w:t>
        </w:r>
      </w:ins>
      <w:ins w:id="651" w:author="David von Oheimb" w:date="2020-04-28T13:45:17Z">
        <w:r>
          <w:rPr>
            <w:rFonts w:eastAsia="Arial Unicode MS" w:cs="Courier New" w:ascii="Courier New" w:hAnsi="Courier New"/>
            <w:b/>
            <w:color w:val="333399"/>
            <w:sz w:val="16"/>
            <w:szCs w:val="16"/>
            <w:lang w:val="en-US" w:eastAsia="ja-JP"/>
          </w:rPr>
          <w:t>int</w:t>
        </w:r>
      </w:ins>
      <w:ins w:id="652" w:author="David von Oheimb" w:date="2020-04-28T13:45:17Z">
        <w:r>
          <w:rPr>
            <w:rFonts w:eastAsia="Arial Unicode MS" w:cs="Courier New" w:ascii="Courier New" w:hAnsi="Courier New"/>
            <w:color w:val="333333"/>
            <w:sz w:val="16"/>
            <w:szCs w:val="16"/>
            <w:lang w:val="en-US" w:eastAsia="ja-JP"/>
          </w:rPr>
          <w:t xml:space="preserve"> timeout,</w:t>
        </w:r>
      </w:ins>
    </w:p>
    <w:p>
      <w:pPr>
        <w:pStyle w:val="HTMLPreformatted"/>
        <w:rPr>
          <w:rFonts w:ascii="Courier New" w:hAnsi="Courier New" w:eastAsia="Arial Unicode MS" w:cs="Courier New"/>
          <w:color w:val="333333"/>
          <w:sz w:val="16"/>
          <w:szCs w:val="16"/>
          <w:lang w:val="en-US" w:eastAsia="ja-JP"/>
        </w:rPr>
      </w:pPr>
      <w:ins w:id="653" w:author="David von Oheimb" w:date="2020-04-28T13:45:17Z">
        <w:r>
          <w:rPr>
            <w:rFonts w:eastAsia="Arial Unicode MS" w:cs="Courier New" w:ascii="Courier New" w:hAnsi="Courier New"/>
            <w:color w:val="333333"/>
            <w:sz w:val="16"/>
            <w:szCs w:val="16"/>
            <w:lang w:val="en-US" w:eastAsia="ja-JP"/>
          </w:rPr>
          <w:t xml:space="preserve">                                            </w:t>
        </w:r>
      </w:ins>
      <w:ins w:id="654" w:author="David von Oheimb" w:date="2020-04-28T13:45:17Z">
        <w:r>
          <w:rPr>
            <w:rFonts w:eastAsia="Times New Roman" w:cs="Courier New" w:ascii="Courier New" w:hAnsi="Courier New"/>
            <w:b/>
            <w:bCs/>
            <w:color w:val="008800"/>
            <w:sz w:val="16"/>
            <w:szCs w:val="18"/>
            <w:lang w:val="en-US" w:eastAsia="en-US"/>
          </w:rPr>
          <w:t>const</w:t>
        </w:r>
      </w:ins>
      <w:ins w:id="655" w:author="David von Oheimb" w:date="2020-04-28T13:45:17Z">
        <w:r>
          <w:rPr>
            <w:rFonts w:eastAsia="Arial Unicode MS" w:cs="Courier New" w:ascii="Courier New" w:hAnsi="Courier New"/>
            <w:color w:val="333333"/>
            <w:sz w:val="16"/>
            <w:szCs w:val="16"/>
            <w:lang w:val="en-US" w:eastAsia="ja-JP"/>
          </w:rPr>
          <w:t xml:space="preserve"> </w:t>
        </w:r>
      </w:ins>
      <w:ins w:id="656" w:author="David von Oheimb" w:date="2020-04-28T13:45:17Z">
        <w:r>
          <w:rPr>
            <w:rFonts w:eastAsia="Arial Unicode MS" w:cs="Courier New" w:ascii="Courier New" w:hAnsi="Courier New"/>
            <w:b/>
            <w:color w:val="333399"/>
            <w:sz w:val="16"/>
            <w:szCs w:val="16"/>
            <w:lang w:val="en-US" w:eastAsia="ja-JP"/>
          </w:rPr>
          <w:t>X509</w:t>
        </w:r>
      </w:ins>
      <w:ins w:id="657" w:author="David von Oheimb" w:date="2020-04-28T13:45:17Z">
        <w:r>
          <w:rPr>
            <w:rFonts w:eastAsia="Arial Unicode MS" w:cs="Courier New" w:ascii="Courier New" w:hAnsi="Courier New"/>
            <w:color w:val="333333"/>
            <w:sz w:val="16"/>
            <w:szCs w:val="16"/>
            <w:lang w:val="en-US" w:eastAsia="ja-JP"/>
          </w:rPr>
          <w:t xml:space="preserve"> *cert, </w:t>
        </w:r>
      </w:ins>
      <w:ins w:id="658" w:author="David von Oheimb" w:date="2020-04-28T13:45:17Z">
        <w:r>
          <w:rPr>
            <w:rFonts w:eastAsia="Times New Roman" w:cs="Courier New" w:ascii="Courier New" w:hAnsi="Courier New"/>
            <w:color w:val="333333"/>
            <w:sz w:val="16"/>
            <w:szCs w:val="16"/>
            <w:lang w:val="en-GB" w:eastAsia="en-US"/>
          </w:rPr>
          <w:t>OPTIONAL</w:t>
        </w:r>
      </w:ins>
      <w:ins w:id="659" w:author="David von Oheimb" w:date="2020-04-28T13:45:17Z">
        <w:r>
          <w:rPr>
            <w:rFonts w:eastAsia="Arial Unicode MS" w:cs="Courier New" w:ascii="Courier New" w:hAnsi="Courier New"/>
            <w:color w:val="333333"/>
            <w:sz w:val="16"/>
            <w:szCs w:val="16"/>
            <w:lang w:val="en-US" w:eastAsia="ja-JP"/>
          </w:rPr>
          <w:t xml:space="preserve"> </w:t>
        </w:r>
      </w:ins>
      <w:ins w:id="660" w:author="David von Oheimb" w:date="2020-04-28T13:45:17Z">
        <w:r>
          <w:rPr>
            <w:rFonts w:eastAsia="Times New Roman" w:cs="Courier New" w:ascii="Courier New" w:hAnsi="Courier New"/>
            <w:b/>
            <w:bCs/>
            <w:color w:val="008800"/>
            <w:sz w:val="16"/>
            <w:szCs w:val="18"/>
            <w:lang w:val="en-US" w:eastAsia="en-US"/>
          </w:rPr>
          <w:t>const</w:t>
        </w:r>
      </w:ins>
      <w:ins w:id="661" w:author="David von Oheimb" w:date="2020-04-28T13:45:17Z">
        <w:r>
          <w:rPr>
            <w:rFonts w:eastAsia="Arial Unicode MS" w:cs="Courier New" w:ascii="Courier New" w:hAnsi="Courier New"/>
            <w:color w:val="333333"/>
            <w:sz w:val="16"/>
            <w:szCs w:val="16"/>
            <w:lang w:val="en-US" w:eastAsia="ja-JP"/>
          </w:rPr>
          <w:t xml:space="preserve"> </w:t>
        </w:r>
      </w:ins>
      <w:ins w:id="662" w:author="David von Oheimb" w:date="2020-04-28T13:45:17Z">
        <w:r>
          <w:rPr>
            <w:rFonts w:eastAsia="Arial Unicode MS" w:cs="Courier New" w:ascii="Courier New" w:hAnsi="Courier New"/>
            <w:b/>
            <w:color w:val="333399"/>
            <w:sz w:val="16"/>
            <w:szCs w:val="16"/>
            <w:lang w:val="en-US" w:eastAsia="ja-JP"/>
          </w:rPr>
          <w:t xml:space="preserve">char </w:t>
        </w:r>
      </w:ins>
      <w:ins w:id="663" w:author="David von Oheimb" w:date="2020-04-28T13:45:17Z">
        <w:r>
          <w:rPr>
            <w:rFonts w:eastAsia="Arial Unicode MS" w:cs="Courier New" w:ascii="Courier New" w:hAnsi="Courier New"/>
            <w:color w:val="333333"/>
            <w:sz w:val="16"/>
            <w:szCs w:val="16"/>
            <w:lang w:val="en-US" w:eastAsia="ja-JP"/>
          </w:rPr>
          <w:t>*desc);</w:t>
        </w:r>
      </w:ins>
    </w:p>
    <w:p>
      <w:pPr>
        <w:pStyle w:val="HTMLPreformatted"/>
        <w:rPr>
          <w:rFonts w:ascii="Courier New" w:hAnsi="Courier New" w:eastAsia="Arial Unicode MS" w:cs="Courier New"/>
          <w:color w:val="333333"/>
          <w:sz w:val="16"/>
          <w:szCs w:val="16"/>
          <w:lang w:val="en-US" w:eastAsia="ja-JP"/>
        </w:rPr>
      </w:pPr>
      <w:ins w:id="664" w:author="David von Oheimb" w:date="2020-04-28T13:45:17Z">
        <w:r>
          <w:rPr>
            <w:rFonts w:eastAsia="Arial Unicode MS" w:cs="Courier New" w:ascii="Courier New" w:hAnsi="Courier New"/>
            <w:b/>
            <w:color w:val="333399"/>
            <w:sz w:val="16"/>
            <w:szCs w:val="16"/>
            <w:lang w:val="en-US" w:eastAsia="ja-JP"/>
          </w:rPr>
          <w:t xml:space="preserve">    </w:t>
        </w:r>
      </w:ins>
      <w:ins w:id="665" w:author="David von Oheimb" w:date="2020-04-28T13:45:17Z">
        <w:r>
          <w:rPr>
            <w:rFonts w:eastAsia="Arial Unicode MS" w:cs="Courier New" w:ascii="Courier New" w:hAnsi="Courier New"/>
            <w:b/>
            <w:color w:val="333399"/>
            <w:sz w:val="16"/>
            <w:szCs w:val="16"/>
            <w:lang w:val="en-US" w:eastAsia="ja-JP"/>
          </w:rPr>
          <w:t>bool</w:t>
        </w:r>
      </w:ins>
      <w:ins w:id="666" w:author="David von Oheimb" w:date="2020-04-28T13:45:17Z">
        <w:r>
          <w:rPr>
            <w:rFonts w:eastAsia="Arial Unicode MS" w:cs="Courier New" w:ascii="Courier New" w:hAnsi="Courier New"/>
            <w:color w:val="333333"/>
            <w:sz w:val="16"/>
            <w:szCs w:val="16"/>
            <w:lang w:val="en-US" w:eastAsia="ja-JP"/>
          </w:rPr>
          <w:t xml:space="preserve"> </w:t>
        </w:r>
      </w:ins>
      <w:ins w:id="667" w:author="David von Oheimb" w:date="2020-04-28T13:45:17Z">
        <w:r>
          <w:rPr>
            <w:rFonts w:eastAsia="Arial Unicode MS" w:cs="Courier New" w:ascii="Courier New" w:hAnsi="Courier New"/>
            <w:b/>
            <w:bCs/>
            <w:color w:val="0066BB"/>
            <w:sz w:val="16"/>
            <w:szCs w:val="16"/>
            <w:lang w:val="en-US" w:eastAsia="ja-JP"/>
          </w:rPr>
          <w:t>STORE_set_crl_callback</w:t>
        </w:r>
      </w:ins>
      <w:ins w:id="668" w:author="David von Oheimb" w:date="2020-04-28T13:45:17Z">
        <w:r>
          <w:rPr>
            <w:rFonts w:eastAsia="Arial Unicode MS" w:cs="Courier New" w:ascii="Courier New" w:hAnsi="Courier New"/>
            <w:color w:val="333333"/>
            <w:sz w:val="16"/>
            <w:szCs w:val="16"/>
            <w:lang w:val="en-US" w:eastAsia="ja-JP"/>
          </w:rPr>
          <w:t>(</w:t>
        </w:r>
      </w:ins>
      <w:ins w:id="669" w:author="David von Oheimb" w:date="2020-04-28T13:45:17Z">
        <w:r>
          <w:rPr>
            <w:rFonts w:eastAsia="Arial Unicode MS" w:cs="Courier New" w:ascii="Courier New" w:hAnsi="Courier New"/>
            <w:b/>
            <w:color w:val="333399"/>
            <w:sz w:val="16"/>
            <w:szCs w:val="16"/>
            <w:lang w:val="en-US" w:eastAsia="ja-JP"/>
          </w:rPr>
          <w:t>X509_STORE</w:t>
        </w:r>
      </w:ins>
      <w:ins w:id="670" w:author="David von Oheimb" w:date="2020-04-28T13:45:17Z">
        <w:r>
          <w:rPr>
            <w:rFonts w:eastAsia="Arial Unicode MS" w:cs="Courier New" w:ascii="Courier New" w:hAnsi="Courier New"/>
            <w:color w:val="333333"/>
            <w:sz w:val="16"/>
            <w:szCs w:val="16"/>
            <w:lang w:val="en-US" w:eastAsia="ja-JP"/>
          </w:rPr>
          <w:t xml:space="preserve"> *store,</w:t>
        </w:r>
      </w:ins>
    </w:p>
    <w:p>
      <w:pPr>
        <w:pStyle w:val="HTMLPreformatted"/>
        <w:rPr>
          <w:rFonts w:ascii="Courier New" w:hAnsi="Courier New" w:eastAsia="Arial Unicode MS" w:cs="Courier New"/>
          <w:color w:val="333333"/>
          <w:sz w:val="16"/>
          <w:szCs w:val="16"/>
          <w:lang w:val="en-US" w:eastAsia="ja-JP"/>
        </w:rPr>
      </w:pPr>
      <w:ins w:id="671" w:author="David von Oheimb" w:date="2020-04-28T13:45:17Z">
        <w:r>
          <w:rPr>
            <w:rFonts w:eastAsia="Arial Unicode MS" w:cs="Courier New" w:ascii="Courier New" w:hAnsi="Courier New"/>
            <w:b/>
            <w:color w:val="333399"/>
            <w:sz w:val="16"/>
            <w:szCs w:val="16"/>
            <w:lang w:val="en-US" w:eastAsia="ja-JP"/>
          </w:rPr>
          <w:t xml:space="preserve">                                </w:t>
        </w:r>
      </w:ins>
      <w:ins w:id="672" w:author="David von Oheimb" w:date="2020-04-28T13:45:17Z">
        <w:r>
          <w:rPr>
            <w:rFonts w:eastAsia="Times New Roman" w:cs="Courier New" w:ascii="Courier New" w:hAnsi="Courier New"/>
            <w:color w:val="333333"/>
            <w:sz w:val="16"/>
            <w:szCs w:val="16"/>
            <w:lang w:val="en-GB" w:eastAsia="en-US"/>
          </w:rPr>
          <w:t>OPTIONAL</w:t>
        </w:r>
      </w:ins>
      <w:ins w:id="673" w:author="David von Oheimb" w:date="2020-04-28T13:45:17Z">
        <w:r>
          <w:rPr>
            <w:rFonts w:eastAsia="Arial Unicode MS" w:cs="Courier New" w:ascii="Courier New" w:hAnsi="Courier New"/>
            <w:color w:val="333333"/>
            <w:sz w:val="16"/>
            <w:szCs w:val="16"/>
            <w:lang w:val="en-US" w:eastAsia="ja-JP"/>
          </w:rPr>
          <w:t xml:space="preserve"> </w:t>
        </w:r>
      </w:ins>
      <w:ins w:id="674" w:author="David von Oheimb" w:date="2020-04-28T13:45:17Z">
        <w:r>
          <w:rPr>
            <w:rFonts w:eastAsia="Arial Unicode MS" w:cs="Courier New" w:ascii="Courier New" w:hAnsi="Courier New"/>
            <w:b/>
            <w:color w:val="333399"/>
            <w:sz w:val="16"/>
            <w:szCs w:val="16"/>
            <w:lang w:val="en-US" w:eastAsia="ja-JP"/>
          </w:rPr>
          <w:t>CONN_load_crl_cb_t</w:t>
        </w:r>
      </w:ins>
      <w:ins w:id="675" w:author="David von Oheimb" w:date="2020-04-28T13:45:17Z">
        <w:r>
          <w:rPr>
            <w:rFonts w:eastAsia="Arial Unicode MS" w:cs="Courier New" w:ascii="Courier New" w:hAnsi="Courier New"/>
            <w:color w:val="333333"/>
            <w:sz w:val="16"/>
            <w:szCs w:val="16"/>
            <w:lang w:val="en-US" w:eastAsia="ja-JP"/>
          </w:rPr>
          <w:t xml:space="preserve"> crl_cb,</w:t>
        </w:r>
      </w:ins>
    </w:p>
    <w:p>
      <w:pPr>
        <w:pStyle w:val="HTMLPreformatted"/>
        <w:spacing w:before="0" w:after="86"/>
        <w:ind w:left="0" w:right="0" w:hanging="0"/>
        <w:rPr>
          <w:rFonts w:ascii="Courier New" w:hAnsi="Courier New" w:eastAsia="Arial Unicode MS" w:cs="Courier New"/>
          <w:color w:val="333333"/>
          <w:sz w:val="16"/>
          <w:szCs w:val="16"/>
          <w:lang w:val="en-US" w:eastAsia="ja-JP"/>
        </w:rPr>
      </w:pPr>
      <w:ins w:id="676" w:author="David von Oheimb" w:date="2020-04-28T13:45:17Z">
        <w:r>
          <w:rPr>
            <w:rFonts w:eastAsia="Arial Unicode MS" w:cs="Courier New" w:ascii="Courier New" w:hAnsi="Courier New"/>
            <w:color w:val="333333"/>
            <w:sz w:val="16"/>
            <w:szCs w:val="16"/>
            <w:lang w:val="en-US" w:eastAsia="ja-JP"/>
          </w:rPr>
          <w:t xml:space="preserve">                                </w:t>
        </w:r>
      </w:ins>
      <w:ins w:id="677" w:author="David von Oheimb" w:date="2020-04-28T13:45:17Z">
        <w:r>
          <w:rPr>
            <w:rFonts w:eastAsia="Times New Roman" w:cs="Courier New" w:ascii="Courier New" w:hAnsi="Courier New"/>
            <w:color w:val="333333"/>
            <w:sz w:val="16"/>
            <w:szCs w:val="16"/>
            <w:lang w:val="en-GB" w:eastAsia="en-US"/>
          </w:rPr>
          <w:t>OPTIONAL</w:t>
        </w:r>
      </w:ins>
      <w:ins w:id="678" w:author="David von Oheimb" w:date="2020-04-28T13:45:17Z">
        <w:r>
          <w:rPr>
            <w:rFonts w:eastAsia="Arial Unicode MS" w:cs="Courier New" w:ascii="Courier New" w:hAnsi="Courier New"/>
            <w:color w:val="333333"/>
            <w:sz w:val="16"/>
            <w:szCs w:val="16"/>
            <w:lang w:val="en-US" w:eastAsia="ja-JP"/>
          </w:rPr>
          <w:t xml:space="preserve"> </w:t>
        </w:r>
      </w:ins>
      <w:ins w:id="679" w:author="David von Oheimb" w:date="2020-04-28T13:45:17Z">
        <w:r>
          <w:rPr>
            <w:rFonts w:eastAsia="Arial Unicode MS" w:cs="Courier New" w:ascii="Courier New" w:hAnsi="Courier New"/>
            <w:b/>
            <w:color w:val="333399"/>
            <w:sz w:val="16"/>
            <w:szCs w:val="16"/>
            <w:lang w:val="en-US" w:eastAsia="ja-JP"/>
          </w:rPr>
          <w:t xml:space="preserve">void </w:t>
        </w:r>
      </w:ins>
      <w:ins w:id="680" w:author="David von Oheimb" w:date="2020-04-28T13:45:17Z">
        <w:r>
          <w:rPr>
            <w:rFonts w:eastAsia="Arial Unicode MS" w:cs="Courier New" w:ascii="Courier New" w:hAnsi="Courier New"/>
            <w:color w:val="333333"/>
            <w:sz w:val="16"/>
            <w:szCs w:val="16"/>
            <w:lang w:val="en-US" w:eastAsia="ja-JP"/>
          </w:rPr>
          <w:t>*crl_cb_arg);</w:t>
        </w:r>
      </w:ins>
    </w:p>
    <w:p>
      <w:pPr>
        <w:pStyle w:val="HTMLPreformatted"/>
        <w:rPr>
          <w:rFonts w:ascii="Courier New" w:hAnsi="Courier New" w:eastAsia="Times New Roman" w:cs="Courier New"/>
          <w:color w:val="333333"/>
          <w:sz w:val="16"/>
          <w:szCs w:val="16"/>
          <w:lang w:val="en-GB" w:eastAsia="en-US"/>
        </w:rPr>
      </w:pPr>
      <w:ins w:id="681" w:author="David von Oheimb" w:date="2020-04-28T13:31:28Z">
        <w:r>
          <w:rPr>
            <w:rFonts w:eastAsia="Times New Roman" w:cs="Courier New" w:ascii="Courier New" w:hAnsi="Courier New"/>
            <w:color w:val="333333"/>
            <w:sz w:val="16"/>
            <w:szCs w:val="16"/>
            <w:lang w:val="en-GB" w:eastAsia="en-US"/>
          </w:rPr>
        </w:r>
      </w:ins>
    </w:p>
    <w:p>
      <w:pPr>
        <w:pStyle w:val="Default"/>
        <w:jc w:val="both"/>
        <w:rPr>
          <w:rFonts w:ascii="Arial" w:hAnsi="Arial"/>
          <w:sz w:val="22"/>
          <w:lang w:val="en-US" w:eastAsia="ja-JP"/>
        </w:rPr>
      </w:pPr>
      <w:ins w:id="682" w:author="David von Oheimb" w:date="2020-04-28T13:31:28Z">
        <w:r>
          <w:rPr>
            <w:rFonts w:ascii="Arial" w:hAnsi="Arial"/>
            <w:sz w:val="22"/>
            <w:lang w:val="en-US" w:eastAsia="ja-JP"/>
          </w:rPr>
          <w:t xml:space="preserve">The </w:t>
        </w:r>
      </w:ins>
      <w:ins w:id="683" w:author="David von Oheimb" w:date="2020-04-28T13:31:28Z">
        <w:r>
          <w:rPr>
            <w:rFonts w:eastAsia="Arial Unicode MS" w:cs="Courier New" w:ascii="Courier New" w:hAnsi="Courier New"/>
            <w:b/>
            <w:bCs/>
            <w:color w:val="0066BB"/>
            <w:sz w:val="16"/>
            <w:szCs w:val="16"/>
            <w:lang w:val="en-US" w:eastAsia="ja-JP"/>
          </w:rPr>
          <w:t>STORE_set1_host_ip()</w:t>
        </w:r>
      </w:ins>
      <w:ins w:id="684" w:author="David von Oheimb" w:date="2020-04-28T13:31:28Z">
        <w:r>
          <w:rPr>
            <w:rFonts w:ascii="Arial" w:hAnsi="Arial"/>
            <w:sz w:val="22"/>
            <w:lang w:val="en-US" w:eastAsia="ja-JP"/>
          </w:rPr>
          <w:t xml:space="preserve"> function </w:t>
        </w:r>
      </w:ins>
      <w:ins w:id="685" w:author="David von Oheimb" w:date="2020-04-28T13:31:28Z">
        <w:r>
          <w:rPr>
            <w:rFonts w:ascii="Arial" w:hAnsi="Arial"/>
            <w:sz w:val="22"/>
            <w:lang w:val="en-US" w:eastAsia="ja-JP"/>
          </w:rPr>
          <w:t>enable</w:t>
        </w:r>
      </w:ins>
      <w:ins w:id="686" w:author="David von Oheimb" w:date="2020-04-28T13:31:28Z">
        <w:r>
          <w:rPr>
            <w:rFonts w:ascii="Arial" w:hAnsi="Arial"/>
            <w:sz w:val="22"/>
            <w:lang w:val="en-US" w:eastAsia="ja-JP"/>
          </w:rPr>
          <w:t>s</w:t>
        </w:r>
      </w:ins>
      <w:ins w:id="687" w:author="David von Oheimb" w:date="2020-04-28T13:31:28Z">
        <w:r>
          <w:rPr>
            <w:rFonts w:ascii="Arial" w:hAnsi="Arial"/>
            <w:sz w:val="22"/>
            <w:lang w:val="en-US" w:eastAsia="ja-JP"/>
          </w:rPr>
          <w:t xml:space="preserve"> host verification </w:t>
        </w:r>
      </w:ins>
      <w:ins w:id="688" w:author="David von Oheimb" w:date="2020-04-28T13:31:28Z">
        <w:r>
          <w:rPr>
            <w:rFonts w:ascii="Arial" w:hAnsi="Arial"/>
            <w:sz w:val="22"/>
            <w:lang w:val="en-US" w:eastAsia="ja-JP"/>
          </w:rPr>
          <w:t>in the given</w:t>
        </w:r>
      </w:ins>
      <w:ins w:id="689" w:author="David von Oheimb" w:date="2020-04-28T13:31:28Z">
        <w:r>
          <w:rPr>
            <w:rFonts w:ascii="Arial" w:hAnsi="Arial"/>
            <w:sz w:val="22"/>
            <w:lang w:val="en-US" w:eastAsia="ja-JP"/>
          </w:rPr>
          <w:t xml:space="preserve"> trust store (typically </w:t>
        </w:r>
      </w:ins>
      <w:ins w:id="690" w:author="David von Oheimb" w:date="2020-04-28T13:31:28Z">
        <w:r>
          <w:rPr>
            <w:rFonts w:ascii="Arial" w:hAnsi="Arial"/>
            <w:sz w:val="22"/>
            <w:lang w:val="en-US" w:eastAsia="ja-JP"/>
          </w:rPr>
          <w:t>returned from</w:t>
        </w:r>
      </w:ins>
      <w:ins w:id="691" w:author="David von Oheimb" w:date="2020-04-28T13:31:28Z">
        <w:r>
          <w:rPr>
            <w:rFonts w:ascii="Arial" w:hAnsi="Arial"/>
            <w:sz w:val="22"/>
            <w:lang w:val="en-US" w:eastAsia="ja-JP"/>
          </w:rPr>
          <w:t xml:space="preserve"> </w:t>
        </w:r>
      </w:ins>
      <w:ins w:id="692" w:author="David von Oheimb" w:date="2020-04-28T13:31:28Z">
        <w:r>
          <w:rPr>
            <w:rFonts w:eastAsia="Arial Unicode MS" w:cs="Courier New" w:ascii="Courier New" w:hAnsi="Courier New"/>
            <w:b/>
            <w:bCs/>
            <w:color w:val="0066BB"/>
            <w:sz w:val="16"/>
            <w:szCs w:val="16"/>
            <w:lang w:val="en-US" w:eastAsia="ja-JP" w:bidi="ne-NP"/>
          </w:rPr>
          <w:t>TLS_new()</w:t>
        </w:r>
      </w:ins>
      <w:ins w:id="693" w:author="David von Oheimb" w:date="2020-04-28T13:31:28Z">
        <w:r>
          <w:rPr>
            <w:rFonts w:ascii="Arial" w:hAnsi="Arial"/>
            <w:sz w:val="22"/>
            <w:lang w:val="en-US" w:eastAsia="ja-JP"/>
          </w:rPr>
          <w:t>) a</w:t>
        </w:r>
      </w:ins>
      <w:ins w:id="694" w:author="David von Oheimb" w:date="2020-04-28T13:31:28Z">
        <w:r>
          <w:rPr>
            <w:rFonts w:ascii="Arial" w:hAnsi="Arial"/>
            <w:sz w:val="22"/>
            <w:lang w:val="en-US" w:eastAsia="ja-JP"/>
          </w:rPr>
          <w:t>nd define</w:t>
        </w:r>
      </w:ins>
      <w:ins w:id="695" w:author="David von Oheimb" w:date="2020-04-28T13:31:28Z">
        <w:r>
          <w:rPr>
            <w:rFonts w:ascii="Arial" w:hAnsi="Arial"/>
            <w:sz w:val="22"/>
            <w:lang w:val="en-US" w:eastAsia="ja-JP"/>
          </w:rPr>
          <w:t>s</w:t>
        </w:r>
      </w:ins>
      <w:ins w:id="696" w:author="David von Oheimb" w:date="2020-04-28T13:31:28Z">
        <w:r>
          <w:rPr>
            <w:rFonts w:ascii="Arial" w:hAnsi="Arial"/>
            <w:sz w:val="22"/>
            <w:lang w:val="en-US" w:eastAsia="ja-JP"/>
          </w:rPr>
          <w:t xml:space="preserve"> the </w:t>
        </w:r>
      </w:ins>
      <w:ins w:id="697" w:author="David von Oheimb" w:date="2020-04-28T13:31:28Z">
        <w:r>
          <w:rPr>
            <w:rFonts w:ascii="Arial" w:hAnsi="Arial"/>
            <w:sz w:val="22"/>
            <w:lang w:val="en-US" w:eastAsia="ja-JP"/>
          </w:rPr>
          <w:t xml:space="preserve">server </w:t>
        </w:r>
      </w:ins>
      <w:ins w:id="698" w:author="David von Oheimb" w:date="2020-04-28T13:31:28Z">
        <w:r>
          <w:rPr>
            <w:rFonts w:ascii="Arial" w:hAnsi="Arial"/>
            <w:sz w:val="22"/>
            <w:lang w:val="en-US" w:eastAsia="ja-JP"/>
          </w:rPr>
          <w:t xml:space="preserve">host name and/or IP address to be expected </w:t>
        </w:r>
      </w:ins>
      <w:ins w:id="699" w:author="David von Oheimb" w:date="2020-04-28T13:31:28Z">
        <w:r>
          <w:rPr>
            <w:rFonts w:ascii="Arial" w:hAnsi="Arial"/>
            <w:sz w:val="22"/>
            <w:lang w:val="en-US" w:eastAsia="ja-JP"/>
          </w:rPr>
          <w:t>for a</w:t>
        </w:r>
      </w:ins>
      <w:ins w:id="700" w:author="David von Oheimb" w:date="2020-04-28T13:31:28Z">
        <w:r>
          <w:rPr>
            <w:rFonts w:ascii="Arial" w:hAnsi="Arial"/>
            <w:sz w:val="22"/>
            <w:lang w:val="en-US" w:eastAsia="ja-JP"/>
          </w:rPr>
          <w:t xml:space="preserve"> TLS connection. </w:t>
        </w:r>
      </w:ins>
      <w:ins w:id="701" w:author="David von Oheimb" w:date="2020-04-28T13:31:28Z">
        <w:r>
          <w:rPr>
            <w:rFonts w:ascii="Arial" w:hAnsi="Arial"/>
            <w:sz w:val="22"/>
            <w:lang w:val="en-US" w:eastAsia="ja-JP"/>
          </w:rPr>
          <w:t>It</w:t>
        </w:r>
      </w:ins>
      <w:ins w:id="702" w:author="David von Oheimb" w:date="2020-04-28T13:31:28Z">
        <w:r>
          <w:rPr>
            <w:rFonts w:ascii="Arial" w:hAnsi="Arial"/>
            <w:sz w:val="22"/>
            <w:lang w:val="en-US" w:eastAsia="ja-JP"/>
          </w:rPr>
          <w:t xml:space="preserve"> it is crucial for TLS clients to verify the identity of the host to connect to. </w:t>
        </w:r>
      </w:ins>
      <w:ins w:id="703" w:author="David von Oheimb" w:date="2020-04-28T13:31:28Z">
        <w:r>
          <w:rPr>
            <w:rFonts w:ascii="Arial" w:hAnsi="Arial"/>
            <w:sz w:val="22"/>
            <w:lang w:val="en-US" w:eastAsia="ja-JP"/>
          </w:rPr>
          <w:t xml:space="preserve">The </w:t>
        </w:r>
      </w:ins>
      <w:ins w:id="704" w:author="David von Oheimb" w:date="2020-04-28T13:31:28Z">
        <w:r>
          <w:rPr>
            <w:rFonts w:ascii="Arial" w:hAnsi="Arial"/>
            <w:sz w:val="22"/>
            <w:lang w:val="en-US" w:eastAsia="ja-JP"/>
          </w:rPr>
          <w:t>param</w:t>
        </w:r>
      </w:ins>
      <w:ins w:id="705" w:author="David von Oheimb" w:date="2020-04-28T13:31:28Z">
        <w:r>
          <w:rPr>
            <w:rFonts w:ascii="Arial" w:hAnsi="Arial"/>
            <w:sz w:val="22"/>
            <w:lang w:val="en-US" w:eastAsia="ja-JP"/>
          </w:rPr>
          <w:t>eter</w:t>
        </w:r>
      </w:ins>
      <w:ins w:id="706" w:author="David von Oheimb" w:date="2020-04-28T13:31:28Z">
        <w:r>
          <w:rPr>
            <w:rFonts w:ascii="Arial" w:hAnsi="Arial"/>
            <w:sz w:val="22"/>
            <w:lang w:val="en-US" w:eastAsia="ja-JP"/>
          </w:rPr>
          <w:t xml:space="preserve"> </w:t>
        </w:r>
      </w:ins>
      <w:ins w:id="707" w:author="David von Oheimb" w:date="2020-04-28T13:31:28Z">
        <w:r>
          <w:rPr>
            <w:rFonts w:eastAsia="Times New Roman" w:cs="Courier New" w:ascii="Courier New" w:hAnsi="Courier New"/>
            <w:color w:val="333333"/>
            <w:sz w:val="16"/>
            <w:szCs w:val="16"/>
            <w:lang w:val="en-GB" w:eastAsia="en-US"/>
          </w:rPr>
          <w:t>host</w:t>
        </w:r>
      </w:ins>
      <w:ins w:id="708" w:author="David von Oheimb" w:date="2020-04-28T13:31:28Z">
        <w:r>
          <w:rPr>
            <w:rFonts w:ascii="Arial" w:hAnsi="Arial"/>
            <w:sz w:val="22"/>
            <w:lang w:val="en-US" w:eastAsia="ja-JP"/>
          </w:rPr>
          <w:t xml:space="preserve"> optionally gives t</w:t>
        </w:r>
      </w:ins>
      <w:ins w:id="709" w:author="David von Oheimb" w:date="2020-04-28T13:31:28Z">
        <w:r>
          <w:rPr>
            <w:rFonts w:ascii="Arial" w:hAnsi="Arial"/>
            <w:sz w:val="22"/>
            <w:lang w:val="en-US" w:eastAsia="ja-JP"/>
          </w:rPr>
          <w:t xml:space="preserve">he host DNS name to be expected, </w:t>
        </w:r>
      </w:ins>
      <w:ins w:id="710" w:author="David von Oheimb" w:date="2020-04-28T13:31:28Z">
        <w:r>
          <w:rPr>
            <w:rFonts w:ascii="Arial" w:hAnsi="Arial"/>
            <w:sz w:val="22"/>
            <w:lang w:val="en-US" w:eastAsia="ja-JP"/>
          </w:rPr>
          <w:t xml:space="preserve">while the </w:t>
        </w:r>
      </w:ins>
      <w:ins w:id="711" w:author="David von Oheimb" w:date="2020-04-28T13:31:28Z">
        <w:r>
          <w:rPr>
            <w:rFonts w:ascii="Arial" w:hAnsi="Arial"/>
            <w:sz w:val="22"/>
            <w:lang w:val="en-US" w:eastAsia="ja-JP"/>
          </w:rPr>
          <w:t>param</w:t>
        </w:r>
      </w:ins>
      <w:ins w:id="712" w:author="David von Oheimb" w:date="2020-04-28T13:31:28Z">
        <w:r>
          <w:rPr>
            <w:rFonts w:ascii="Arial" w:hAnsi="Arial"/>
            <w:sz w:val="22"/>
            <w:lang w:val="en-US" w:eastAsia="ja-JP"/>
          </w:rPr>
          <w:t>eter</w:t>
        </w:r>
      </w:ins>
      <w:ins w:id="713" w:author="David von Oheimb" w:date="2020-04-28T13:31:28Z">
        <w:r>
          <w:rPr>
            <w:rFonts w:ascii="Arial" w:hAnsi="Arial"/>
            <w:sz w:val="22"/>
            <w:lang w:val="en-US" w:eastAsia="ja-JP"/>
          </w:rPr>
          <w:t xml:space="preserve"> </w:t>
        </w:r>
      </w:ins>
      <w:ins w:id="714" w:author="David von Oheimb" w:date="2020-04-28T13:31:28Z">
        <w:r>
          <w:rPr>
            <w:rFonts w:eastAsia="Times New Roman" w:cs="Courier New" w:ascii="Courier New" w:hAnsi="Courier New"/>
            <w:color w:val="333333"/>
            <w:sz w:val="16"/>
            <w:szCs w:val="16"/>
            <w:lang w:val="en-GB" w:eastAsia="en-US"/>
          </w:rPr>
          <w:t>ip</w:t>
        </w:r>
      </w:ins>
      <w:ins w:id="715" w:author="David von Oheimb" w:date="2020-04-28T13:31:28Z">
        <w:r>
          <w:rPr>
            <w:rFonts w:ascii="Arial" w:hAnsi="Arial"/>
            <w:sz w:val="22"/>
            <w:lang w:val="en-US" w:eastAsia="ja-JP"/>
          </w:rPr>
          <w:t xml:space="preserve"> </w:t>
        </w:r>
      </w:ins>
      <w:ins w:id="716" w:author="David von Oheimb" w:date="2020-04-28T13:31:28Z">
        <w:r>
          <w:rPr>
            <w:rFonts w:ascii="Arial" w:hAnsi="Arial"/>
            <w:sz w:val="22"/>
            <w:lang w:val="en-US" w:eastAsia="ja-JP"/>
          </w:rPr>
          <w:t>optionally gives</w:t>
        </w:r>
      </w:ins>
      <w:ins w:id="717" w:author="David von Oheimb" w:date="2020-04-28T13:31:28Z">
        <w:r>
          <w:rPr>
            <w:rFonts w:ascii="Arial" w:hAnsi="Arial"/>
            <w:sz w:val="22"/>
            <w:lang w:val="en-US" w:eastAsia="ja-JP"/>
          </w:rPr>
          <w:t xml:space="preserve"> the host </w:t>
        </w:r>
      </w:ins>
      <w:ins w:id="718" w:author="David von Oheimb" w:date="2020-04-28T13:31:28Z">
        <w:r>
          <w:rPr>
            <w:rFonts w:ascii="Arial" w:hAnsi="Arial"/>
            <w:sz w:val="22"/>
            <w:u w:val="none"/>
            <w:lang w:val="en-US" w:eastAsia="ja-JP"/>
          </w:rPr>
          <w:t>IP</w:t>
        </w:r>
      </w:ins>
      <w:ins w:id="719" w:author="David von Oheimb" w:date="2020-04-28T13:31:28Z">
        <w:r>
          <w:rPr>
            <w:rFonts w:ascii="Arial" w:hAnsi="Arial"/>
            <w:sz w:val="22"/>
            <w:lang w:val="en-US" w:eastAsia="ja-JP"/>
          </w:rPr>
          <w:t xml:space="preserve"> address to be expected. </w:t>
        </w:r>
      </w:ins>
      <w:ins w:id="720" w:author="David von Oheimb" w:date="2020-04-28T13:31:28Z">
        <w:r>
          <w:rPr>
            <w:rFonts w:ascii="Arial" w:hAnsi="Arial"/>
            <w:sz w:val="22"/>
            <w:lang w:val="en-US" w:eastAsia="ja-JP"/>
          </w:rPr>
          <w:t xml:space="preserve">If </w:t>
        </w:r>
      </w:ins>
      <w:ins w:id="721" w:author="David von Oheimb" w:date="2020-04-28T13:31:28Z">
        <w:r>
          <w:rPr>
            <w:rFonts w:ascii="Arial" w:hAnsi="Arial"/>
            <w:sz w:val="22"/>
            <w:lang w:val="en-US" w:eastAsia="ja-JP"/>
          </w:rPr>
          <w:t xml:space="preserve">both </w:t>
        </w:r>
      </w:ins>
      <w:ins w:id="722" w:author="David von Oheimb" w:date="2020-04-28T13:31:28Z">
        <w:r>
          <w:rPr>
            <w:rFonts w:eastAsia="Times New Roman" w:cs="Courier New" w:ascii="Courier New" w:hAnsi="Courier New"/>
            <w:color w:val="333333"/>
            <w:sz w:val="16"/>
            <w:szCs w:val="16"/>
            <w:lang w:val="en-GB" w:eastAsia="en-US"/>
          </w:rPr>
          <w:t>host</w:t>
        </w:r>
      </w:ins>
      <w:ins w:id="723" w:author="David von Oheimb" w:date="2020-04-28T13:31:28Z">
        <w:r>
          <w:rPr>
            <w:rFonts w:ascii="Arial" w:hAnsi="Arial"/>
            <w:sz w:val="22"/>
            <w:lang w:val="en-US" w:eastAsia="ja-JP"/>
          </w:rPr>
          <w:t xml:space="preserve"> and </w:t>
        </w:r>
      </w:ins>
      <w:ins w:id="724" w:author="David von Oheimb" w:date="2020-04-28T13:31:28Z">
        <w:r>
          <w:rPr>
            <w:rFonts w:eastAsia="Times New Roman" w:cs="Courier New" w:ascii="Courier New" w:hAnsi="Courier New"/>
            <w:color w:val="333333"/>
            <w:sz w:val="16"/>
            <w:szCs w:val="16"/>
            <w:lang w:val="en-GB" w:eastAsia="en-US"/>
          </w:rPr>
          <w:t>ip</w:t>
        </w:r>
      </w:ins>
      <w:ins w:id="725" w:author="David von Oheimb" w:date="2020-04-28T13:31:28Z">
        <w:r>
          <w:rPr>
            <w:rFonts w:ascii="Arial" w:hAnsi="Arial"/>
            <w:sz w:val="22"/>
            <w:lang w:val="en-US" w:eastAsia="ja-JP"/>
          </w:rPr>
          <w:t xml:space="preserve"> are non-</w:t>
        </w:r>
      </w:ins>
      <w:ins w:id="726" w:author="David von Oheimb" w:date="2020-04-28T13:31:28Z">
        <w:r>
          <w:rPr>
            <w:rFonts w:eastAsia="Times New Roman" w:cs="Courier New" w:ascii="Courier New" w:hAnsi="Courier New"/>
            <w:color w:val="000000"/>
            <w:sz w:val="16"/>
            <w:szCs w:val="18"/>
            <w:lang w:val="en-US" w:eastAsia="en-US"/>
          </w:rPr>
          <w:t>NULL</w:t>
        </w:r>
      </w:ins>
      <w:ins w:id="727" w:author="David von Oheimb" w:date="2020-04-28T13:31:28Z">
        <w:r>
          <w:rPr>
            <w:rFonts w:ascii="Arial" w:hAnsi="Arial"/>
            <w:sz w:val="22"/>
            <w:lang w:val="en-US" w:eastAsia="ja-JP"/>
          </w:rPr>
          <w:t xml:space="preserve"> and </w:t>
        </w:r>
      </w:ins>
      <w:ins w:id="728" w:author="David von Oheimb" w:date="2020-04-28T13:31:28Z">
        <w:r>
          <w:rPr>
            <w:rFonts w:ascii="Arial" w:hAnsi="Arial"/>
            <w:sz w:val="22"/>
            <w:lang w:val="en-US" w:eastAsia="ja-JP"/>
          </w:rPr>
          <w:t>are</w:t>
        </w:r>
      </w:ins>
      <w:ins w:id="729" w:author="David von Oheimb" w:date="2020-04-28T13:31:28Z">
        <w:r>
          <w:rPr>
            <w:rFonts w:ascii="Arial" w:hAnsi="Arial"/>
            <w:sz w:val="22"/>
            <w:lang w:val="en-US" w:eastAsia="ja-JP"/>
          </w:rPr>
          <w:t xml:space="preserve"> equal </w:t>
        </w:r>
      </w:ins>
      <w:ins w:id="730" w:author="David von Oheimb" w:date="2020-04-28T13:31:28Z">
        <w:r>
          <w:rPr>
            <w:rFonts w:ascii="Arial" w:hAnsi="Arial"/>
            <w:sz w:val="22"/>
            <w:lang w:val="en-US" w:eastAsia="ja-JP"/>
          </w:rPr>
          <w:t xml:space="preserve">the function </w:t>
        </w:r>
      </w:ins>
      <w:ins w:id="731" w:author="David von Oheimb" w:date="2020-04-28T13:31:28Z">
        <w:r>
          <w:rPr>
            <w:rFonts w:ascii="Arial" w:hAnsi="Arial"/>
            <w:sz w:val="22"/>
            <w:lang w:val="en-US" w:eastAsia="ja-JP"/>
          </w:rPr>
          <w:t xml:space="preserve">tries to interpret the </w:t>
        </w:r>
      </w:ins>
      <w:ins w:id="732" w:author="David von Oheimb" w:date="2020-04-28T13:31:28Z">
        <w:r>
          <w:rPr>
            <w:rFonts w:ascii="Arial" w:hAnsi="Arial"/>
            <w:sz w:val="22"/>
            <w:lang w:val="en-US" w:eastAsia="ja-JP"/>
          </w:rPr>
          <w:t>string</w:t>
        </w:r>
      </w:ins>
      <w:ins w:id="733" w:author="David von Oheimb" w:date="2020-04-28T13:31:28Z">
        <w:r>
          <w:rPr>
            <w:rFonts w:ascii="Arial" w:hAnsi="Arial"/>
            <w:sz w:val="22"/>
            <w:lang w:val="en-US" w:eastAsia="ja-JP"/>
          </w:rPr>
          <w:t xml:space="preserve"> first as IP address then as domain name. </w:t>
        </w:r>
      </w:ins>
      <w:ins w:id="734" w:author="David von Oheimb" w:date="2020-04-28T13:31:28Z">
        <w:r>
          <w:rPr>
            <w:rFonts w:ascii="Arial" w:hAnsi="Arial"/>
            <w:sz w:val="22"/>
            <w:lang w:val="en-US" w:eastAsia="ja-JP"/>
          </w:rPr>
          <w:t>The</w:t>
        </w:r>
      </w:ins>
      <w:ins w:id="735" w:author="David von Oheimb" w:date="2020-04-28T13:31:28Z">
        <w:r>
          <w:rPr>
            <w:rFonts w:ascii="Arial" w:hAnsi="Arial"/>
            <w:sz w:val="22"/>
            <w:lang w:val="en-US" w:eastAsia="ja-JP"/>
          </w:rPr>
          <w:t xml:space="preserve"> strings are copied (until any </w:t>
        </w:r>
      </w:ins>
      <w:ins w:id="736" w:author="David von Oheimb" w:date="2020-04-28T13:31:28Z">
        <w:r>
          <w:rPr>
            <w:rFonts w:eastAsia="Times New Roman" w:cs="Courier New" w:ascii="Courier New" w:hAnsi="Courier New"/>
            <w:color w:val="333333"/>
            <w:sz w:val="16"/>
            <w:szCs w:val="16"/>
            <w:lang w:val="en-GB" w:eastAsia="en-US"/>
          </w:rPr>
          <w:t>':'</w:t>
        </w:r>
      </w:ins>
      <w:ins w:id="737" w:author="David von Oheimb" w:date="2020-04-28T13:31:28Z">
        <w:r>
          <w:rPr>
            <w:rFonts w:ascii="Arial" w:hAnsi="Arial"/>
            <w:sz w:val="22"/>
            <w:lang w:val="en-US" w:eastAsia="ja-JP"/>
          </w:rPr>
          <w:t xml:space="preserve"> is found, i.e., any port specification is ignored). </w:t>
        </w:r>
      </w:ins>
      <w:ins w:id="738" w:author="David von Oheimb" w:date="2020-04-28T13:31:28Z">
        <w:r>
          <w:rPr>
            <w:rFonts w:ascii="Arial" w:hAnsi="Arial"/>
            <w:sz w:val="22"/>
            <w:lang w:val="en-US" w:eastAsia="ja-JP"/>
          </w:rPr>
          <w:t>The function r</w:t>
        </w:r>
      </w:ins>
      <w:ins w:id="739" w:author="David von Oheimb" w:date="2020-04-28T13:31:28Z">
        <w:r>
          <w:rPr>
            <w:rFonts w:ascii="Arial" w:hAnsi="Arial"/>
            <w:sz w:val="22"/>
            <w:lang w:val="en-US" w:eastAsia="ja-JP"/>
          </w:rPr>
          <w:t>eturn</w:t>
        </w:r>
      </w:ins>
      <w:ins w:id="740" w:author="David von Oheimb" w:date="2020-04-28T13:31:28Z">
        <w:r>
          <w:rPr>
            <w:rFonts w:ascii="Arial" w:hAnsi="Arial"/>
            <w:sz w:val="22"/>
            <w:lang w:val="en-US" w:eastAsia="ja-JP"/>
          </w:rPr>
          <w:t>s</w:t>
        </w:r>
      </w:ins>
      <w:ins w:id="741" w:author="David von Oheimb" w:date="2020-04-28T13:31:28Z">
        <w:r>
          <w:rPr>
            <w:rFonts w:ascii="Arial" w:hAnsi="Arial"/>
            <w:sz w:val="22"/>
            <w:lang w:val="en-US" w:eastAsia="ja-JP"/>
          </w:rPr>
          <w:t xml:space="preserve"> </w:t>
        </w:r>
      </w:ins>
      <w:ins w:id="742" w:author="David von Oheimb" w:date="2020-04-28T13:31:28Z">
        <w:r>
          <w:rPr>
            <w:rFonts w:eastAsia="Times New Roman" w:cs="Courier New" w:ascii="Courier New" w:hAnsi="Courier New"/>
            <w:color w:val="333333"/>
            <w:sz w:val="16"/>
            <w:szCs w:val="22"/>
            <w:lang w:val="en-US" w:eastAsia="en-US"/>
          </w:rPr>
          <w:t>true</w:t>
        </w:r>
      </w:ins>
      <w:ins w:id="743" w:author="David von Oheimb" w:date="2020-04-28T13:31:28Z">
        <w:r>
          <w:rPr>
            <w:rFonts w:ascii="Arial" w:hAnsi="Arial"/>
            <w:sz w:val="22"/>
            <w:lang w:val="en-US" w:eastAsia="ja-JP"/>
          </w:rPr>
          <w:t xml:space="preserve"> on success </w:t>
        </w:r>
      </w:ins>
      <w:ins w:id="744" w:author="David von Oheimb" w:date="2020-04-28T13:31:28Z">
        <w:r>
          <w:rPr>
            <w:rFonts w:ascii="Arial" w:hAnsi="Arial"/>
            <w:sz w:val="22"/>
            <w:lang w:val="en-US" w:eastAsia="ja-JP"/>
          </w:rPr>
          <w:t>and</w:t>
        </w:r>
      </w:ins>
      <w:ins w:id="745" w:author="David von Oheimb" w:date="2020-04-28T13:31:28Z">
        <w:r>
          <w:rPr>
            <w:rFonts w:ascii="Arial" w:hAnsi="Arial"/>
            <w:sz w:val="22"/>
            <w:lang w:val="en-US" w:eastAsia="ja-JP"/>
          </w:rPr>
          <w:t xml:space="preserve"> </w:t>
        </w:r>
      </w:ins>
      <w:ins w:id="746" w:author="David von Oheimb" w:date="2020-04-28T13:31:28Z">
        <w:r>
          <w:rPr>
            <w:rFonts w:eastAsia="Times New Roman" w:cs="Courier New" w:ascii="Courier New" w:hAnsi="Courier New"/>
            <w:color w:val="333333"/>
            <w:sz w:val="16"/>
            <w:szCs w:val="22"/>
            <w:lang w:val="en-US" w:eastAsia="en-US"/>
          </w:rPr>
          <w:t>false</w:t>
        </w:r>
      </w:ins>
      <w:ins w:id="747" w:author="David von Oheimb" w:date="2020-04-28T13:31:28Z">
        <w:r>
          <w:rPr>
            <w:rFonts w:ascii="Arial" w:hAnsi="Arial"/>
            <w:sz w:val="22"/>
            <w:lang w:val="en-US" w:eastAsia="ja-JP"/>
          </w:rPr>
          <w:t xml:space="preserve"> o</w:t>
        </w:r>
      </w:ins>
      <w:ins w:id="748" w:author="David von Oheimb" w:date="2020-04-28T13:31:28Z">
        <w:r>
          <w:rPr>
            <w:rFonts w:ascii="Arial" w:hAnsi="Arial"/>
            <w:sz w:val="22"/>
            <w:lang w:val="en-US" w:eastAsia="ja-JP"/>
          </w:rPr>
          <w:t>therwise.</w:t>
        </w:r>
      </w:ins>
      <w:ins w:id="749" w:author="David von Oheimb" w:date="2020-04-28T13:31:28Z">
        <w:r>
          <w:rPr>
            <w:rFonts w:ascii="Arial" w:hAnsi="Arial"/>
            <w:sz w:val="22"/>
            <w:lang w:val="en-US" w:eastAsia="ja-JP"/>
          </w:rPr>
          <w:t>.</w:t>
        </w:r>
      </w:ins>
    </w:p>
    <w:p>
      <w:pPr>
        <w:pStyle w:val="Default"/>
        <w:rPr>
          <w:rFonts w:ascii="Arial" w:hAnsi="Arial"/>
          <w:sz w:val="22"/>
          <w:lang w:val="en-US" w:eastAsia="ja-JP"/>
        </w:rPr>
      </w:pPr>
      <w:ins w:id="750" w:author="David von Oheimb" w:date="2020-04-28T13:31:28Z">
        <w:r>
          <w:rPr>
            <w:rFonts w:ascii="Arial" w:hAnsi="Arial"/>
            <w:sz w:val="22"/>
            <w:lang w:val="en-US" w:eastAsia="ja-JP"/>
          </w:rPr>
        </w:r>
      </w:ins>
    </w:p>
    <w:p>
      <w:pPr>
        <w:pStyle w:val="HTMLPreformatted"/>
        <w:rPr>
          <w:rFonts w:ascii="Courier New" w:hAnsi="Courier New" w:eastAsia="Times New Roman" w:cs="Courier New"/>
          <w:color w:val="333333"/>
          <w:sz w:val="16"/>
          <w:szCs w:val="16"/>
          <w:lang w:val="en-GB" w:eastAsia="en-US"/>
        </w:rPr>
      </w:pPr>
      <w:ins w:id="751" w:author="David von Oheimb" w:date="2020-04-28T13:31:28Z">
        <w:r>
          <w:rPr>
            <w:rFonts w:eastAsia="Arial Unicode MS" w:cs="Courier New" w:ascii="Courier New" w:hAnsi="Courier New"/>
            <w:b/>
            <w:color w:val="333399"/>
            <w:sz w:val="16"/>
            <w:szCs w:val="16"/>
            <w:lang w:val="en-US" w:eastAsia="ja-JP"/>
          </w:rPr>
          <w:t xml:space="preserve">    </w:t>
        </w:r>
      </w:ins>
      <w:ins w:id="752" w:author="David von Oheimb" w:date="2020-04-28T13:31:28Z">
        <w:r>
          <w:rPr>
            <w:rFonts w:eastAsia="Arial Unicode MS" w:cs="Courier New" w:ascii="Courier New" w:hAnsi="Courier New"/>
            <w:b/>
            <w:color w:val="333399"/>
            <w:sz w:val="16"/>
            <w:szCs w:val="16"/>
            <w:lang w:val="en-US" w:eastAsia="ja-JP"/>
          </w:rPr>
          <w:t>bool</w:t>
        </w:r>
      </w:ins>
      <w:ins w:id="753" w:author="David von Oheimb" w:date="2020-04-28T13:31:28Z">
        <w:r>
          <w:rPr>
            <w:rFonts w:eastAsia="Times New Roman" w:cs="Courier New" w:ascii="Courier New" w:hAnsi="Courier New"/>
            <w:color w:val="333333"/>
            <w:sz w:val="16"/>
            <w:szCs w:val="16"/>
            <w:lang w:val="en-GB" w:eastAsia="en-US"/>
          </w:rPr>
          <w:t xml:space="preserve"> </w:t>
        </w:r>
      </w:ins>
      <w:ins w:id="754" w:author="David von Oheimb" w:date="2020-04-28T13:31:28Z">
        <w:r>
          <w:rPr>
            <w:rFonts w:eastAsia="Arial Unicode MS" w:cs="Courier New" w:ascii="Courier New" w:hAnsi="Courier New"/>
            <w:b/>
            <w:bCs/>
            <w:color w:val="0066BB"/>
            <w:sz w:val="16"/>
            <w:szCs w:val="16"/>
            <w:lang w:val="en-US" w:eastAsia="ja-JP"/>
          </w:rPr>
          <w:t>STORE_set1_host_ip</w:t>
        </w:r>
      </w:ins>
      <w:ins w:id="755" w:author="David von Oheimb" w:date="2020-04-28T13:31:28Z">
        <w:r>
          <w:rPr>
            <w:rFonts w:eastAsia="Times New Roman" w:cs="Courier New" w:ascii="Courier New" w:hAnsi="Courier New"/>
            <w:color w:val="333333"/>
            <w:sz w:val="16"/>
            <w:szCs w:val="16"/>
            <w:lang w:val="en-GB" w:eastAsia="en-US"/>
          </w:rPr>
          <w:t>(</w:t>
        </w:r>
      </w:ins>
      <w:ins w:id="756" w:author="David von Oheimb" w:date="2020-04-28T13:31:28Z">
        <w:r>
          <w:rPr>
            <w:rFonts w:eastAsia="Arial Unicode MS" w:cs="Courier New" w:ascii="Courier New" w:hAnsi="Courier New"/>
            <w:b/>
            <w:color w:val="333399"/>
            <w:sz w:val="16"/>
            <w:szCs w:val="16"/>
            <w:lang w:val="en-US" w:eastAsia="ja-JP"/>
          </w:rPr>
          <w:t>X509_STORE</w:t>
        </w:r>
      </w:ins>
      <w:ins w:id="757" w:author="David von Oheimb" w:date="2020-04-28T13:31:28Z">
        <w:r>
          <w:rPr>
            <w:rFonts w:eastAsia="Times New Roman" w:cs="Courier New" w:ascii="Courier New" w:hAnsi="Courier New"/>
            <w:color w:val="333333"/>
            <w:sz w:val="16"/>
            <w:szCs w:val="16"/>
            <w:lang w:val="en-GB" w:eastAsia="en-US"/>
          </w:rPr>
          <w:t xml:space="preserve"> *store, </w:t>
        </w:r>
      </w:ins>
      <w:ins w:id="758" w:author="David von Oheimb" w:date="2020-04-28T13:31:28Z">
        <w:r>
          <w:rPr>
            <w:rFonts w:eastAsia="Times New Roman" w:cs="Courier New" w:ascii="Courier New" w:hAnsi="Courier New"/>
            <w:b/>
            <w:bCs/>
            <w:color w:val="008800"/>
            <w:sz w:val="16"/>
            <w:szCs w:val="18"/>
            <w:lang w:val="en-US" w:eastAsia="en-US"/>
          </w:rPr>
          <w:t>const</w:t>
        </w:r>
      </w:ins>
      <w:ins w:id="759" w:author="David von Oheimb" w:date="2020-04-28T13:31:28Z">
        <w:r>
          <w:rPr>
            <w:rFonts w:eastAsia="Times New Roman" w:cs="Courier New" w:ascii="Courier New" w:hAnsi="Courier New"/>
            <w:color w:val="333333"/>
            <w:sz w:val="16"/>
            <w:szCs w:val="16"/>
            <w:lang w:val="en-GB" w:eastAsia="en-US"/>
          </w:rPr>
          <w:t xml:space="preserve"> </w:t>
        </w:r>
      </w:ins>
      <w:ins w:id="760" w:author="David von Oheimb" w:date="2020-04-28T13:31:28Z">
        <w:r>
          <w:rPr>
            <w:rFonts w:eastAsia="Arial Unicode MS" w:cs="Courier New" w:ascii="Courier New" w:hAnsi="Courier New"/>
            <w:b/>
            <w:color w:val="333399"/>
            <w:sz w:val="16"/>
            <w:szCs w:val="16"/>
            <w:lang w:val="en-US" w:eastAsia="ja-JP"/>
          </w:rPr>
          <w:t>char</w:t>
        </w:r>
      </w:ins>
      <w:ins w:id="761" w:author="David von Oheimb" w:date="2020-04-28T13:31:28Z">
        <w:r>
          <w:rPr>
            <w:rFonts w:eastAsia="Times New Roman" w:cs="Courier New" w:ascii="Courier New" w:hAnsi="Courier New"/>
            <w:color w:val="333333"/>
            <w:sz w:val="16"/>
            <w:szCs w:val="16"/>
            <w:lang w:val="en-GB" w:eastAsia="en-US"/>
          </w:rPr>
          <w:t xml:space="preserve"> *host, </w:t>
        </w:r>
      </w:ins>
      <w:ins w:id="762" w:author="David von Oheimb" w:date="2020-04-28T13:31:28Z">
        <w:r>
          <w:rPr>
            <w:rFonts w:eastAsia="Times New Roman" w:cs="Courier New" w:ascii="Courier New" w:hAnsi="Courier New"/>
            <w:b/>
            <w:bCs/>
            <w:color w:val="008800"/>
            <w:sz w:val="16"/>
            <w:szCs w:val="18"/>
            <w:lang w:val="en-US" w:eastAsia="en-US"/>
          </w:rPr>
          <w:t>const</w:t>
        </w:r>
      </w:ins>
      <w:ins w:id="763" w:author="David von Oheimb" w:date="2020-04-28T13:31:28Z">
        <w:r>
          <w:rPr>
            <w:rFonts w:eastAsia="Times New Roman" w:cs="Courier New" w:ascii="Courier New" w:hAnsi="Courier New"/>
            <w:color w:val="333333"/>
            <w:sz w:val="16"/>
            <w:szCs w:val="16"/>
            <w:lang w:val="en-GB" w:eastAsia="en-US"/>
          </w:rPr>
          <w:t xml:space="preserve"> </w:t>
        </w:r>
      </w:ins>
      <w:ins w:id="764" w:author="David von Oheimb" w:date="2020-04-28T13:31:28Z">
        <w:r>
          <w:rPr>
            <w:rFonts w:eastAsia="Arial Unicode MS" w:cs="Courier New" w:ascii="Courier New" w:hAnsi="Courier New"/>
            <w:b/>
            <w:color w:val="333399"/>
            <w:sz w:val="16"/>
            <w:szCs w:val="16"/>
            <w:lang w:val="en-US" w:eastAsia="ja-JP"/>
          </w:rPr>
          <w:t>char</w:t>
        </w:r>
      </w:ins>
      <w:ins w:id="765" w:author="David von Oheimb" w:date="2020-04-28T13:31:28Z">
        <w:r>
          <w:rPr>
            <w:rFonts w:eastAsia="Times New Roman" w:cs="Courier New" w:ascii="Courier New" w:hAnsi="Courier New"/>
            <w:color w:val="333333"/>
            <w:sz w:val="16"/>
            <w:szCs w:val="16"/>
            <w:lang w:val="en-GB" w:eastAsia="en-US"/>
          </w:rPr>
          <w:t xml:space="preserve"> *ip);</w:t>
        </w:r>
      </w:ins>
    </w:p>
    <w:p>
      <w:pPr>
        <w:pStyle w:val="Normal"/>
        <w:jc w:val="left"/>
        <w:rPr>
          <w:rFonts w:ascii="Courier New" w:hAnsi="Courier New" w:eastAsia="Arial Unicode MS" w:cs="Courier New"/>
          <w:b/>
          <w:b/>
          <w:color w:val="333399"/>
          <w:sz w:val="16"/>
          <w:szCs w:val="16"/>
          <w:lang w:val="en-US" w:eastAsia="ja-JP"/>
        </w:rPr>
      </w:pPr>
      <w:ins w:id="766" w:author="David von Oheimb" w:date="2020-04-28T13:31:28Z">
        <w:r>
          <w:rPr>
            <w:rFonts w:eastAsia="Arial Unicode MS" w:cs="Courier New" w:ascii="Courier New" w:hAnsi="Courier New"/>
            <w:b/>
            <w:color w:val="333399"/>
            <w:sz w:val="16"/>
            <w:szCs w:val="16"/>
            <w:lang w:val="en-US" w:eastAsia="ja-JP"/>
          </w:rPr>
        </w:r>
      </w:ins>
    </w:p>
    <w:p>
      <w:pPr>
        <w:pStyle w:val="Normal"/>
        <w:jc w:val="left"/>
        <w:rPr/>
      </w:pPr>
      <w:ins w:id="767" w:author="David von Oheimb" w:date="2020-04-28T13:31:28Z">
        <w:r>
          <w:rPr/>
          <w:t>Further non-default trust store parameters may be set as far as needed using the various respective low-level OpenSSL functions.</w:t>
          <w:br/>
        </w:r>
      </w:ins>
      <w:r>
        <w:rPr/>
        <w:t xml:space="preserve">Example </w:t>
      </w:r>
      <w:del w:id="768" w:author="David von Oheimb" w:date="2020-04-28T14:08:46Z">
        <w:r>
          <w:rPr/>
          <w:delText xml:space="preserve">use </w:delText>
        </w:r>
      </w:del>
      <w:r>
        <w:rPr/>
        <w:t>for setting up a trust store with use of statically and dynamically obtained CRLs: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6"/>
        </w:rPr>
        <w:t>X509_STORE</w:t>
      </w:r>
      <w:r>
        <w:rPr>
          <w:rFonts w:eastAsia="Times New Roman" w:cs="Courier New" w:ascii="Courier New" w:hAnsi="Courier New"/>
          <w:color w:val="333333"/>
          <w:sz w:val="18"/>
          <w:szCs w:val="18"/>
          <w:lang w:eastAsia="en-US"/>
        </w:rPr>
        <w:t xml:space="preserve"> *truststore =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4"/>
          <w:szCs w:val="16"/>
        </w:rPr>
        <w:t>X509_VERIFY_PARAM</w:t>
      </w:r>
      <w:r>
        <w:rPr>
          <w:rFonts w:eastAsia="Times New Roman" w:cs="Courier New" w:ascii="Courier New" w:hAnsi="Courier New"/>
          <w:color w:val="333333"/>
          <w:sz w:val="16"/>
          <w:szCs w:val="18"/>
          <w:lang w:eastAsia="en-US"/>
        </w:rPr>
        <w:t xml:space="preserve"> *vpm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HTMLPreformatted"/>
        <w:shd w:fill="FFFFFF" w:val="clear"/>
        <w:spacing w:lineRule="auto" w:line="300"/>
        <w:ind w:left="284" w:right="0" w:hanging="0"/>
        <w:rPr/>
      </w:pPr>
      <w:r>
        <w:rPr>
          <w:rFonts w:ascii="Courier New" w:hAnsi="Courier New"/>
          <w:color w:val="333333"/>
          <w:sz w:val="16"/>
          <w:szCs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full_chain = true;</w:t>
      </w:r>
    </w:p>
    <w:p>
      <w:pPr>
        <w:pStyle w:val="HTMLPreformatted"/>
        <w:shd w:fill="FFFFFF" w:val="clear"/>
        <w:spacing w:lineRule="auto" w:line="300"/>
        <w:ind w:left="284" w:right="0" w:hanging="0"/>
        <w:rPr/>
      </w:pPr>
      <w:r>
        <w:rPr>
          <w:rFonts w:ascii="Courier New" w:hAnsi="Courier New"/>
          <w:b/>
          <w:color w:val="333399"/>
          <w:sz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try_stapling = false;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*file =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highlight w:val="red"/>
          <w:lang w:eastAsia="en-US"/>
        </w:rPr>
        <w:t>"certs/crls/PPKIPlaygroundInfrastructureIssuingCAv10.crl,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highlight w:val="red"/>
          <w:lang w:eastAsia="en-US"/>
        </w:rPr>
        <w:t xml:space="preserve">            </w:t>
      </w:r>
      <w:r>
        <w:rPr>
          <w:rFonts w:eastAsia="Times New Roman" w:cs="Courier New" w:ascii="Courier New" w:hAnsi="Courier New"/>
          <w:color w:val="333333"/>
          <w:sz w:val="16"/>
          <w:szCs w:val="18"/>
          <w:highlight w:val="red"/>
          <w:lang w:eastAsia="en-US"/>
        </w:rPr>
        <w:t>"certs/crls/PKIPlaygroundECCRootAv10.crl"</w:t>
      </w:r>
      <w:r>
        <w:rPr>
          <w:rFonts w:eastAsia="Times New Roman" w:cs="Courier New" w:ascii="Courier New" w:hAnsi="Courier New"/>
          <w:color w:val="333333"/>
          <w:sz w:val="16"/>
          <w:szCs w:val="18"/>
          <w:lang w:eastAsia="en-US"/>
        </w:rPr>
        <w:t xml:space="preserv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*desc = </w:t>
      </w:r>
      <w:r>
        <w:rPr>
          <w:rFonts w:eastAsia="Times New Roman" w:cs="Courier New" w:ascii="Courier New" w:hAnsi="Courier New"/>
          <w:color w:val="333333"/>
          <w:sz w:val="16"/>
          <w:szCs w:val="18"/>
          <w:highlight w:val="red"/>
          <w:lang w:eastAsia="en-US"/>
        </w:rPr>
        <w:t>"CRLs for CMP level"</w:t>
      </w:r>
      <w:r>
        <w:rPr>
          <w:rFonts w:eastAsia="Times New Roman" w:cs="Courier New" w:ascii="Courier New" w:hAnsi="Courier New"/>
          <w:color w:val="333333"/>
          <w:sz w:val="16"/>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ascii="Courier New" w:hAnsi="Courier New"/>
          <w:b/>
          <w:bCs/>
          <w:color w:val="008800"/>
          <w:sz w:val="16"/>
          <w:szCs w:val="16"/>
        </w:rPr>
        <w:t>const</w:t>
      </w:r>
      <w:r>
        <w:rPr>
          <w:rFonts w:ascii="Courier New" w:hAnsi="Courier New"/>
          <w:color w:val="333333"/>
          <w:sz w:val="16"/>
          <w:szCs w:val="16"/>
        </w:rPr>
        <w:t xml:space="preserve"> </w:t>
      </w:r>
      <w:r>
        <w:rPr>
          <w:rFonts w:ascii="Courier New" w:hAnsi="Courier New"/>
          <w:b/>
          <w:bCs/>
          <w:color w:val="333399"/>
          <w:sz w:val="16"/>
          <w:szCs w:val="16"/>
        </w:rPr>
        <w:t>STACK_OF(X509_CRL)</w:t>
      </w:r>
      <w:r>
        <w:rPr>
          <w:rFonts w:ascii="Courier New" w:hAnsi="Courier New"/>
          <w:color w:val="333333"/>
          <w:sz w:val="16"/>
          <w:szCs w:val="16"/>
        </w:rPr>
        <w:t xml:space="preserve"> *</w:t>
      </w:r>
      <w:r>
        <w:rPr>
          <w:rFonts w:eastAsia="Times New Roman" w:cs="Courier New" w:ascii="Courier New" w:hAnsi="Courier New"/>
          <w:color w:val="333333"/>
          <w:sz w:val="16"/>
          <w:szCs w:val="18"/>
          <w:lang w:eastAsia="en-US"/>
        </w:rPr>
        <w:t xml:space="preserve">crls = CRLs_load(file, </w:t>
      </w:r>
      <w:ins w:id="769" w:author="David von Oheimb" w:date="2020-04-28T13:18:44Z">
        <w:r>
          <w:rPr>
            <w:rFonts w:eastAsia="Times New Roman" w:cs="Courier New" w:ascii="Courier New" w:hAnsi="Courier New"/>
            <w:color w:val="333333"/>
            <w:sz w:val="16"/>
            <w:szCs w:val="18"/>
            <w:lang w:eastAsia="en-US"/>
          </w:rPr>
          <w:t>-</w:t>
        </w:r>
      </w:ins>
      <w:ins w:id="770" w:author="David von Oheimb" w:date="2020-04-28T13:18:44Z">
        <w:r>
          <w:rPr>
            <w:rFonts w:eastAsia="Times New Roman" w:cs="Courier New" w:ascii="Courier New" w:hAnsi="Courier New"/>
            <w:color w:val="333333"/>
            <w:sz w:val="16"/>
            <w:szCs w:val="18"/>
            <w:lang w:eastAsia="en-US"/>
          </w:rPr>
          <w:t>1,</w:t>
        </w:r>
      </w:ins>
      <w:del w:id="771" w:author="David von Oheimb" w:date="2020-04-28T13:18:54Z">
        <w:r>
          <w:rPr>
            <w:rFonts w:eastAsia="Times New Roman" w:cs="Courier New" w:ascii="Courier New" w:hAnsi="Courier New"/>
            <w:color w:val="333333"/>
            <w:sz w:val="16"/>
            <w:szCs w:val="18"/>
            <w:lang w:eastAsia="en-US"/>
          </w:rPr>
          <w:delText>OPTIONAL</w:delText>
        </w:r>
      </w:del>
      <w:r>
        <w:rPr>
          <w:rFonts w:eastAsia="Times New Roman" w:cs="Courier New" w:ascii="Courier New" w:hAnsi="Courier New"/>
          <w:color w:val="333333"/>
          <w:sz w:val="16"/>
          <w:szCs w:val="18"/>
          <w:lang w:eastAsia="en-US"/>
        </w:rPr>
        <w:t xml:space="preserve"> </w:t>
      </w:r>
      <w:del w:id="772" w:author="David von Oheimb" w:date="2020-04-28T13:19:56Z">
        <w:r>
          <w:rPr>
            <w:rFonts w:eastAsia="Times New Roman" w:cs="Courier New" w:ascii="Courier New" w:hAnsi="Courier New"/>
            <w:color w:val="333333"/>
            <w:sz w:val="16"/>
            <w:szCs w:val="18"/>
            <w:lang w:eastAsia="en-US"/>
          </w:rPr>
          <w:delText>desc</w:delText>
        </w:r>
      </w:del>
      <w:ins w:id="773" w:author="David von Oheimb" w:date="2020-04-28T13:19:56Z">
        <w:r>
          <w:rPr>
            <w:rFonts w:eastAsia="Times New Roman" w:cs="Courier New" w:ascii="Courier New" w:hAnsi="Courier New"/>
            <w:color w:val="007020"/>
            <w:sz w:val="16"/>
            <w:szCs w:val="18"/>
            <w:lang w:eastAsia="en-US"/>
          </w:rPr>
          <w:t>NULL</w:t>
        </w:r>
      </w:ins>
      <w:r>
        <w:rPr>
          <w:rFonts w:eastAsia="Times New Roman" w:cs="Courier New" w:ascii="Courier New" w:hAnsi="Courier New"/>
          <w:color w:val="333333"/>
          <w:sz w:val="16"/>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use_CDP</w:t>
      </w:r>
      <w:del w:id="774" w:author="David von Oheimb" w:date="2020-04-28T14:18:50Z">
        <w:r>
          <w:rPr>
            <w:rFonts w:eastAsia="Times New Roman" w:cs="Courier New" w:ascii="Courier New" w:hAnsi="Courier New"/>
            <w:color w:val="333333"/>
            <w:sz w:val="16"/>
            <w:szCs w:val="18"/>
            <w:lang w:eastAsia="en-US"/>
          </w:rPr>
          <w:delText>s</w:delText>
        </w:r>
      </w:del>
      <w:r>
        <w:rPr>
          <w:rFonts w:eastAsia="Times New Roman" w:cs="Courier New" w:ascii="Courier New" w:hAnsi="Courier New"/>
          <w:color w:val="333333"/>
          <w:sz w:val="16"/>
          <w:szCs w:val="18"/>
          <w:lang w:eastAsia="en-US"/>
        </w:rPr>
        <w:t xml:space="preserve"> = true;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w:t>
      </w:r>
      <w:del w:id="775" w:author="David von Oheimb" w:date="2020-04-28T14:16:32Z">
        <w:r>
          <w:rPr>
            <w:rFonts w:eastAsia="Times New Roman" w:cs="Courier New" w:ascii="Courier New" w:hAnsi="Courier New"/>
            <w:color w:val="333333"/>
            <w:sz w:val="16"/>
            <w:szCs w:val="18"/>
            <w:lang w:eastAsia="en-US"/>
          </w:rPr>
          <w:delText>CRLs_url</w:delText>
        </w:r>
      </w:del>
      <w:ins w:id="776" w:author="David von Oheimb" w:date="2020-04-28T14:16:24Z">
        <w:r>
          <w:rPr>
            <w:rFonts w:eastAsia="Times New Roman" w:cs="Courier New" w:ascii="Courier New" w:hAnsi="Courier New"/>
            <w:color w:val="333333"/>
            <w:sz w:val="16"/>
            <w:szCs w:val="18"/>
            <w:lang w:eastAsia="en-US"/>
          </w:rPr>
          <w:t>cdps</w:t>
        </w:r>
      </w:ins>
      <w:r>
        <w:rPr>
          <w:rFonts w:eastAsia="Times New Roman" w:cs="Courier New" w:ascii="Courier New" w:hAnsi="Courier New"/>
          <w:color w:val="333333"/>
          <w:sz w:val="16"/>
          <w:szCs w:val="18"/>
          <w:lang w:eastAsia="en-US"/>
        </w:rPr>
        <w:t xml:space="preserve">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777" w:author="David von Oheimb" w:date="2020-04-28T13:21:14Z">
        <w:r>
          <w:rPr>
            <w:rFonts w:eastAsia="Times New Roman" w:cs="Courier New" w:ascii="Courier New" w:hAnsi="Courier New"/>
            <w:b/>
            <w:bCs/>
            <w:color w:val="333399"/>
            <w:sz w:val="16"/>
            <w:szCs w:val="18"/>
            <w:lang w:eastAsia="en-US"/>
          </w:rPr>
          <w:t xml:space="preserve">        </w:t>
        </w:r>
      </w:ins>
      <w:ins w:id="778" w:author="David von Oheimb" w:date="2020-04-28T13:21:14Z">
        <w:r>
          <w:rPr>
            <w:rFonts w:eastAsia="Times New Roman" w:cs="Courier New" w:ascii="Courier New" w:hAnsi="Courier New"/>
            <w:b/>
            <w:bCs/>
            <w:color w:val="333399"/>
            <w:sz w:val="16"/>
            <w:szCs w:val="18"/>
            <w:lang w:eastAsia="en-US"/>
          </w:rPr>
          <w:t>int</w:t>
        </w:r>
      </w:ins>
      <w:ins w:id="779" w:author="David von Oheimb" w:date="2020-04-28T13:21:14Z">
        <w:r>
          <w:rPr>
            <w:rFonts w:eastAsia="Times New Roman" w:cs="Courier New" w:ascii="Courier New" w:hAnsi="Courier New"/>
            <w:color w:val="333333"/>
            <w:sz w:val="16"/>
            <w:szCs w:val="18"/>
            <w:lang w:eastAsia="en-US"/>
          </w:rPr>
          <w:t xml:space="preserve"> </w:t>
        </w:r>
      </w:ins>
      <w:ins w:id="780" w:author="David von Oheimb" w:date="2020-04-28T13:21:14Z">
        <w:r>
          <w:rPr>
            <w:rFonts w:eastAsia="Times New Roman" w:cs="Courier New" w:ascii="Courier New" w:hAnsi="Courier New"/>
            <w:color w:val="333333"/>
            <w:sz w:val="16"/>
            <w:szCs w:val="18"/>
            <w:lang w:eastAsia="en-US"/>
          </w:rPr>
          <w:t>crls_timeout</w:t>
        </w:r>
      </w:ins>
      <w:ins w:id="781" w:author="David von Oheimb" w:date="2020-04-28T13:21:14Z">
        <w:r>
          <w:rPr>
            <w:rFonts w:eastAsia="Times New Roman" w:cs="Courier New" w:ascii="Courier New" w:hAnsi="Courier New"/>
            <w:color w:val="333333"/>
            <w:sz w:val="16"/>
            <w:szCs w:val="18"/>
            <w:lang w:eastAsia="en-US"/>
          </w:rPr>
          <w:t xml:space="preserve"> = -</w:t>
        </w:r>
      </w:ins>
      <w:ins w:id="782" w:author="David von Oheimb" w:date="2020-04-28T13:21:14Z">
        <w:r>
          <w:rPr>
            <w:rFonts w:eastAsia="Times New Roman" w:cs="Courier New" w:ascii="Courier New" w:hAnsi="Courier New"/>
            <w:color w:val="333333"/>
            <w:sz w:val="16"/>
            <w:szCs w:val="18"/>
            <w:lang w:eastAsia="en-US"/>
          </w:rPr>
          <w:t>1</w:t>
        </w:r>
      </w:ins>
      <w:ins w:id="783" w:author="David von Oheimb" w:date="2020-04-28T13:21:14Z">
        <w:r>
          <w:rPr>
            <w:rFonts w:eastAsia="Times New Roman" w:cs="Courier New" w:ascii="Courier New" w:hAnsi="Courier New"/>
            <w:color w:val="333333"/>
            <w:sz w:val="16"/>
            <w:szCs w:val="18"/>
            <w:lang w:eastAsia="en-US"/>
          </w:rPr>
          <w:t>;</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use_AIA</w:t>
      </w:r>
      <w:del w:id="784" w:author="David von Oheimb" w:date="2020-04-28T14:18:48Z">
        <w:r>
          <w:rPr>
            <w:rFonts w:eastAsia="Times New Roman" w:cs="Courier New" w:ascii="Courier New" w:hAnsi="Courier New"/>
            <w:color w:val="333333"/>
            <w:sz w:val="16"/>
            <w:szCs w:val="18"/>
            <w:lang w:eastAsia="en-US"/>
          </w:rPr>
          <w:delText>s</w:delText>
        </w:r>
      </w:del>
      <w:r>
        <w:rPr>
          <w:rFonts w:eastAsia="Times New Roman" w:cs="Courier New" w:ascii="Courier New" w:hAnsi="Courier New"/>
          <w:color w:val="333333"/>
          <w:sz w:val="16"/>
          <w:szCs w:val="18"/>
          <w:lang w:eastAsia="en-US"/>
        </w:rPr>
        <w:t xml:space="preserve"> = </w:t>
      </w:r>
      <w:r>
        <w:rPr>
          <w:rFonts w:eastAsia="Arial Unicode MS" w:cs="Courier New" w:ascii="Courier New" w:hAnsi="Courier New"/>
          <w:color w:val="333333"/>
          <w:sz w:val="16"/>
          <w:szCs w:val="16"/>
        </w:rPr>
        <w:t>false</w:t>
      </w:r>
      <w:r>
        <w:rPr>
          <w:rFonts w:eastAsia="Times New Roman" w:cs="Courier New" w:ascii="Courier New" w:hAnsi="Courier New"/>
          <w:color w:val="333333"/>
          <w:sz w:val="16"/>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w:t>
      </w:r>
      <w:del w:id="785" w:author="David von Oheimb" w:date="2020-04-28T14:16:58Z">
        <w:r>
          <w:rPr>
            <w:rFonts w:eastAsia="Times New Roman" w:cs="Courier New" w:ascii="Courier New" w:hAnsi="Courier New"/>
            <w:color w:val="333333"/>
            <w:sz w:val="16"/>
            <w:szCs w:val="18"/>
            <w:lang w:eastAsia="en-US"/>
          </w:rPr>
          <w:delText>OCSP_url</w:delText>
        </w:r>
      </w:del>
      <w:ins w:id="786" w:author="David von Oheimb" w:date="2020-04-28T14:16:55Z">
        <w:r>
          <w:rPr>
            <w:rFonts w:eastAsia="Times New Roman" w:cs="Courier New" w:ascii="Courier New" w:hAnsi="Courier New"/>
            <w:color w:val="333333"/>
            <w:sz w:val="16"/>
            <w:szCs w:val="18"/>
            <w:lang w:eastAsia="en-US"/>
          </w:rPr>
          <w:t>ocsp</w:t>
        </w:r>
      </w:ins>
      <w:r>
        <w:rPr>
          <w:rFonts w:eastAsia="Times New Roman" w:cs="Courier New" w:ascii="Courier New" w:hAnsi="Courier New"/>
          <w:color w:val="333333"/>
          <w:sz w:val="16"/>
          <w:szCs w:val="18"/>
          <w:lang w:eastAsia="en-US"/>
        </w:rPr>
        <w:t xml:space="preserve">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787" w:author="David von Oheimb" w:date="2020-04-28T13:21:57Z">
        <w:r>
          <w:rPr>
            <w:rFonts w:eastAsia="Times New Roman" w:cs="Courier New" w:ascii="Courier New" w:hAnsi="Courier New"/>
            <w:b/>
            <w:bCs/>
            <w:color w:val="333399"/>
            <w:sz w:val="16"/>
            <w:szCs w:val="18"/>
            <w:lang w:eastAsia="en-US"/>
          </w:rPr>
          <w:t xml:space="preserve">        </w:t>
        </w:r>
      </w:ins>
      <w:ins w:id="788" w:author="David von Oheimb" w:date="2020-04-28T13:21:57Z">
        <w:r>
          <w:rPr>
            <w:rFonts w:eastAsia="Times New Roman" w:cs="Courier New" w:ascii="Courier New" w:hAnsi="Courier New"/>
            <w:b/>
            <w:bCs/>
            <w:color w:val="333399"/>
            <w:sz w:val="16"/>
            <w:szCs w:val="18"/>
            <w:lang w:eastAsia="en-US"/>
          </w:rPr>
          <w:t>int</w:t>
        </w:r>
      </w:ins>
      <w:ins w:id="789" w:author="David von Oheimb" w:date="2020-04-28T13:21:57Z">
        <w:r>
          <w:rPr>
            <w:rFonts w:eastAsia="Times New Roman" w:cs="Courier New" w:ascii="Courier New" w:hAnsi="Courier New"/>
            <w:color w:val="333333"/>
            <w:sz w:val="16"/>
            <w:szCs w:val="18"/>
            <w:lang w:eastAsia="en-US"/>
          </w:rPr>
          <w:t xml:space="preserve"> </w:t>
        </w:r>
      </w:ins>
      <w:ins w:id="790" w:author="David von Oheimb" w:date="2020-04-28T13:21:57Z">
        <w:r>
          <w:rPr>
            <w:rFonts w:eastAsia="Times New Roman" w:cs="Courier New" w:ascii="Courier New" w:hAnsi="Courier New"/>
            <w:color w:val="333333"/>
            <w:sz w:val="16"/>
            <w:szCs w:val="18"/>
            <w:lang w:eastAsia="en-US"/>
          </w:rPr>
          <w:t>ocsp_timeout</w:t>
        </w:r>
      </w:ins>
      <w:ins w:id="791" w:author="David von Oheimb" w:date="2020-04-28T13:21:57Z">
        <w:r>
          <w:rPr>
            <w:rFonts w:eastAsia="Times New Roman" w:cs="Courier New" w:ascii="Courier New" w:hAnsi="Courier New"/>
            <w:color w:val="333333"/>
            <w:sz w:val="16"/>
            <w:szCs w:val="18"/>
            <w:lang w:eastAsia="en-US"/>
          </w:rPr>
          <w:t xml:space="preserve"> = -</w:t>
        </w:r>
      </w:ins>
      <w:ins w:id="792" w:author="David von Oheimb" w:date="2020-04-28T13:21:57Z">
        <w:r>
          <w:rPr>
            <w:rFonts w:eastAsia="Times New Roman" w:cs="Courier New" w:ascii="Courier New" w:hAnsi="Courier New"/>
            <w:color w:val="333333"/>
            <w:sz w:val="16"/>
            <w:szCs w:val="18"/>
            <w:lang w:eastAsia="en-US"/>
          </w:rPr>
          <w:t>1</w:t>
        </w:r>
      </w:ins>
      <w:ins w:id="793" w:author="David von Oheimb" w:date="2020-04-28T13:21:57Z">
        <w:r>
          <w:rPr>
            <w:rFonts w:eastAsia="Times New Roman" w:cs="Courier New" w:ascii="Courier New" w:hAnsi="Courier New"/>
            <w:color w:val="333333"/>
            <w:sz w:val="16"/>
            <w:szCs w:val="18"/>
            <w:lang w:eastAsia="en-US"/>
          </w:rPr>
          <w:t>;</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success = STORE_set_parameters(truststore, vpm,</w:t>
      </w:r>
      <w:r>
        <w:rPr>
          <w:rFonts w:ascii="Courier New" w:hAnsi="Courier New"/>
          <w:color w:val="333333"/>
          <w:sz w:val="16"/>
          <w:szCs w:val="16"/>
        </w:rPr>
        <w:t xml:space="preserve"> full_chain,</w:t>
      </w:r>
    </w:p>
    <w:p>
      <w:pPr>
        <w:pStyle w:val="HTMLPreformatted"/>
        <w:shd w:fill="FFFFFF" w:val="clear"/>
        <w:spacing w:lineRule="auto" w:line="300"/>
        <w:ind w:left="284" w:right="0" w:hanging="0"/>
        <w:rPr/>
      </w:pPr>
      <w:r>
        <w:rPr>
          <w:rFonts w:ascii="Courier New" w:hAnsi="Courier New"/>
          <w:color w:val="333333"/>
          <w:sz w:val="16"/>
          <w:szCs w:val="16"/>
          <w:lang w:val="en-US"/>
        </w:rPr>
        <w:t xml:space="preserve">                                         </w:t>
      </w:r>
      <w:r>
        <w:rPr>
          <w:rFonts w:ascii="Courier New" w:hAnsi="Courier New"/>
          <w:color w:val="333333"/>
          <w:sz w:val="16"/>
          <w:szCs w:val="16"/>
          <w:lang w:val="en-US"/>
        </w:rPr>
        <w:t xml:space="preserve">try_stapling, </w:t>
      </w:r>
      <w:r>
        <w:rPr>
          <w:rFonts w:eastAsia="Times New Roman" w:ascii="Courier New" w:hAnsi="Courier New"/>
          <w:color w:val="333333"/>
          <w:sz w:val="16"/>
          <w:szCs w:val="18"/>
          <w:lang w:eastAsia="en-US"/>
        </w:rPr>
        <w:t>crls,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use_CDP</w:t>
      </w:r>
      <w:del w:id="794" w:author="David von Oheimb" w:date="2020-04-28T14:18:44Z">
        <w:r>
          <w:rPr>
            <w:rFonts w:eastAsia="Times New Roman" w:cs="Courier New" w:ascii="Courier New" w:hAnsi="Courier New"/>
            <w:color w:val="333333"/>
            <w:sz w:val="16"/>
            <w:szCs w:val="18"/>
            <w:lang w:eastAsia="en-US"/>
          </w:rPr>
          <w:delText>s</w:delText>
        </w:r>
      </w:del>
      <w:r>
        <w:rPr>
          <w:rFonts w:eastAsia="Times New Roman" w:cs="Courier New" w:ascii="Courier New" w:hAnsi="Courier New"/>
          <w:color w:val="333333"/>
          <w:sz w:val="16"/>
          <w:szCs w:val="18"/>
          <w:lang w:eastAsia="en-US"/>
        </w:rPr>
        <w:t xml:space="preserve">, </w:t>
      </w:r>
      <w:del w:id="795" w:author="David von Oheimb" w:date="2020-04-28T14:16:45Z">
        <w:r>
          <w:rPr>
            <w:rFonts w:eastAsia="Times New Roman" w:cs="Courier New" w:ascii="Courier New" w:hAnsi="Courier New"/>
            <w:color w:val="333333"/>
            <w:sz w:val="16"/>
            <w:szCs w:val="18"/>
            <w:lang w:eastAsia="en-US"/>
          </w:rPr>
          <w:delText>CRLs_url</w:delText>
        </w:r>
      </w:del>
      <w:ins w:id="796" w:author="David von Oheimb" w:date="2020-04-28T14:16:41Z">
        <w:r>
          <w:rPr>
            <w:rFonts w:eastAsia="Times New Roman" w:cs="Courier New" w:ascii="Courier New" w:hAnsi="Courier New"/>
            <w:color w:val="333333"/>
            <w:sz w:val="16"/>
            <w:szCs w:val="18"/>
            <w:lang w:eastAsia="en-US"/>
          </w:rPr>
          <w:t>cdps</w:t>
        </w:r>
      </w:ins>
      <w:r>
        <w:rPr>
          <w:rFonts w:eastAsia="Times New Roman" w:cs="Courier New" w:ascii="Courier New" w:hAnsi="Courier New"/>
          <w:color w:val="333333"/>
          <w:sz w:val="16"/>
          <w:szCs w:val="18"/>
          <w:lang w:eastAsia="en-US"/>
        </w:rPr>
        <w:t>,</w:t>
      </w:r>
      <w:ins w:id="797" w:author="David von Oheimb" w:date="2020-04-28T13:22:48Z">
        <w:r>
          <w:rPr>
            <w:rFonts w:eastAsia="Times New Roman" w:cs="Courier New" w:ascii="Courier New" w:hAnsi="Courier New"/>
            <w:color w:val="333333"/>
            <w:sz w:val="16"/>
            <w:szCs w:val="18"/>
            <w:lang w:eastAsia="en-US"/>
          </w:rPr>
          <w:t xml:space="preserve"> </w:t>
        </w:r>
      </w:ins>
      <w:ins w:id="798" w:author="David von Oheimb" w:date="2020-04-28T13:22:48Z">
        <w:r>
          <w:rPr>
            <w:rFonts w:eastAsia="Times New Roman" w:cs="Courier New" w:ascii="Courier New" w:hAnsi="Courier New"/>
            <w:color w:val="333333"/>
            <w:sz w:val="16"/>
            <w:szCs w:val="18"/>
            <w:lang w:eastAsia="en-US"/>
          </w:rPr>
          <w:t>crls_timeout,</w:t>
        </w:r>
      </w:ins>
      <w:r>
        <w:rPr>
          <w:rFonts w:eastAsia="Times New Roman" w:cs="Courier New" w:ascii="Courier New" w:hAnsi="Courier New"/>
          <w:color w:val="333333"/>
          <w:sz w:val="16"/>
          <w:szCs w:val="18"/>
          <w:lang w:eastAsia="en-US"/>
        </w:rPr>
        <w:br/>
        <w:t xml:space="preserve">                                            use_AIA</w:t>
      </w:r>
      <w:del w:id="799" w:author="David von Oheimb" w:date="2020-04-28T14:18:43Z">
        <w:r>
          <w:rPr>
            <w:rFonts w:eastAsia="Times New Roman" w:cs="Courier New" w:ascii="Courier New" w:hAnsi="Courier New"/>
            <w:color w:val="333333"/>
            <w:sz w:val="16"/>
            <w:szCs w:val="18"/>
            <w:lang w:eastAsia="en-US"/>
          </w:rPr>
          <w:delText>s</w:delText>
        </w:r>
      </w:del>
      <w:r>
        <w:rPr>
          <w:rFonts w:eastAsia="Times New Roman" w:cs="Courier New" w:ascii="Courier New" w:hAnsi="Courier New"/>
          <w:color w:val="333333"/>
          <w:sz w:val="16"/>
          <w:szCs w:val="18"/>
          <w:lang w:eastAsia="en-US"/>
        </w:rPr>
        <w:t xml:space="preserve">, </w:t>
      </w:r>
      <w:del w:id="800" w:author="David von Oheimb" w:date="2020-04-28T14:16:52Z">
        <w:r>
          <w:rPr>
            <w:rFonts w:eastAsia="Times New Roman" w:cs="Courier New" w:ascii="Courier New" w:hAnsi="Courier New"/>
            <w:color w:val="333333"/>
            <w:sz w:val="16"/>
            <w:szCs w:val="18"/>
            <w:lang w:eastAsia="en-US"/>
          </w:rPr>
          <w:delText>OCSP_url</w:delText>
        </w:r>
      </w:del>
      <w:ins w:id="801" w:author="David von Oheimb" w:date="2020-04-28T14:16:48Z">
        <w:r>
          <w:rPr>
            <w:rFonts w:eastAsia="Times New Roman" w:cs="Courier New" w:ascii="Courier New" w:hAnsi="Courier New"/>
            <w:color w:val="333333"/>
            <w:sz w:val="16"/>
            <w:szCs w:val="18"/>
            <w:lang w:eastAsia="en-US"/>
          </w:rPr>
          <w:t>ocsp</w:t>
        </w:r>
      </w:ins>
      <w:ins w:id="802" w:author="David von Oheimb" w:date="2020-04-28T13:22:56Z">
        <w:r>
          <w:rPr>
            <w:rFonts w:eastAsia="Times New Roman" w:cs="Courier New" w:ascii="Courier New" w:hAnsi="Courier New"/>
            <w:color w:val="333333"/>
            <w:sz w:val="16"/>
            <w:szCs w:val="18"/>
            <w:lang w:eastAsia="en-US"/>
          </w:rPr>
          <w:t xml:space="preserve">, </w:t>
        </w:r>
      </w:ins>
      <w:ins w:id="803" w:author="David von Oheimb" w:date="2020-04-28T13:22:56Z">
        <w:r>
          <w:rPr>
            <w:rFonts w:eastAsia="Times New Roman" w:cs="Courier New" w:ascii="Courier New" w:hAnsi="Courier New"/>
            <w:color w:val="333333"/>
            <w:sz w:val="16"/>
            <w:szCs w:val="18"/>
            <w:lang w:eastAsia="en-US"/>
          </w:rPr>
          <w:t>ocsp_timeout</w:t>
        </w:r>
      </w:ins>
      <w:r>
        <w:rPr>
          <w:rFonts w:eastAsia="Times New Roman" w:cs="Courier New" w:ascii="Courier New" w:hAnsi="Courier New"/>
          <w:color w:val="333333"/>
          <w:sz w:val="16"/>
          <w:szCs w:val="18"/>
          <w:lang w:eastAsia="en-US"/>
        </w:rPr>
        <w:t>);</w:t>
      </w:r>
    </w:p>
    <w:p>
      <w:pPr>
        <w:pStyle w:val="HTMLPreformatted"/>
        <w:shd w:fill="FFFFFF" w:val="clear"/>
        <w:spacing w:lineRule="auto" w:line="300" w:before="0" w:after="12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STORE_free()</w:t>
      </w:r>
      <w:r>
        <w:rPr>
          <w:rFonts w:eastAsia="MS Mincho" w:cs="Times New Roman" w:ascii="Arial" w:hAnsi="Arial"/>
          <w:sz w:val="22"/>
          <w:lang w:val="en-US"/>
        </w:rPr>
        <w:t xml:space="preserve"> deallocates any given trust store. It has no return value.</w:t>
      </w:r>
    </w:p>
    <w:p>
      <w:pPr>
        <w:pStyle w:val="HTMLPreformatted"/>
        <w:shd w:fill="FFFFFF" w:val="clear"/>
        <w:spacing w:lineRule="auto" w:line="300"/>
        <w:ind w:left="284" w:right="0" w:hanging="0"/>
        <w:rPr/>
      </w:pPr>
      <w:r>
        <w:rPr>
          <w:rFonts w:ascii="Courier New" w:hAnsi="Courier New"/>
          <w:b/>
          <w:bCs/>
          <w:color w:val="333399"/>
          <w:sz w:val="16"/>
          <w:szCs w:val="16"/>
          <w:lang w:val="en-US"/>
        </w:rPr>
        <w:t>v</w:t>
      </w:r>
      <w:r>
        <w:rPr>
          <w:rFonts w:ascii="Courier New" w:hAnsi="Courier New"/>
          <w:b/>
          <w:bCs/>
          <w:color w:val="333399"/>
          <w:sz w:val="16"/>
          <w:szCs w:val="16"/>
          <w:lang w:val="en-US"/>
        </w:rPr>
        <w:t>oid</w:t>
      </w:r>
      <w:r>
        <w:rPr>
          <w:rFonts w:ascii="Courier New" w:hAnsi="Courier New"/>
          <w:color w:val="333333"/>
          <w:sz w:val="16"/>
          <w:szCs w:val="16"/>
          <w:lang w:val="en-US"/>
        </w:rPr>
        <w:t xml:space="preserve"> </w:t>
      </w:r>
      <w:r>
        <w:rPr>
          <w:rFonts w:ascii="Courier New" w:hAnsi="Courier New"/>
          <w:b/>
          <w:bCs/>
          <w:color w:val="0066BB"/>
          <w:sz w:val="16"/>
          <w:szCs w:val="16"/>
          <w:lang w:val="en-US"/>
        </w:rPr>
        <w:t>STORE_free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X509_STORE</w:t>
      </w:r>
      <w:r>
        <w:rPr>
          <w:rFonts w:ascii="Courier New" w:hAnsi="Courier New"/>
          <w:color w:val="333333"/>
          <w:sz w:val="16"/>
          <w:szCs w:val="16"/>
          <w:lang w:val="en-US"/>
        </w:rPr>
        <w:t xml:space="preserve"> *truststore);</w:t>
      </w:r>
    </w:p>
    <w:p>
      <w:pPr>
        <w:pStyle w:val="Heading2"/>
        <w:numPr>
          <w:ilvl w:val="1"/>
          <w:numId w:val="2"/>
        </w:numPr>
        <w:rPr>
          <w:color w:val="333333"/>
        </w:rPr>
      </w:pPr>
      <w:bookmarkStart w:id="75" w:name="_Toc5814406"/>
      <w:bookmarkStart w:id="76" w:name="_Ref507658993"/>
      <w:r>
        <w:rPr>
          <w:color w:val="333333"/>
        </w:rPr>
        <w:t>EVP_PKEY helpers</w:t>
      </w:r>
      <w:bookmarkEnd w:id="75"/>
      <w:bookmarkEnd w:id="76"/>
    </w:p>
    <w:p>
      <w:pPr>
        <w:pStyle w:val="Normal"/>
        <w:rPr/>
      </w:pPr>
      <w:r>
        <w:rPr/>
        <w:t xml:space="preserve">The function </w:t>
      </w:r>
      <w:r>
        <w:rPr>
          <w:rFonts w:ascii="Courier New" w:hAnsi="Courier New"/>
          <w:b/>
          <w:bCs/>
          <w:color w:val="0066BB"/>
          <w:sz w:val="16"/>
          <w:szCs w:val="16"/>
        </w:rPr>
        <w:t>KEY_new()</w:t>
      </w:r>
      <w:r>
        <w:rPr/>
        <w:t xml:space="preserve"> generates a new private key of OpenSSL type </w:t>
      </w:r>
      <w:r>
        <w:rPr>
          <w:rFonts w:ascii="Courier New" w:hAnsi="Courier New"/>
          <w:b/>
          <w:bCs/>
          <w:color w:val="333399"/>
          <w:sz w:val="16"/>
          <w:szCs w:val="16"/>
        </w:rPr>
        <w:t>EVP_PKEY</w:t>
      </w:r>
      <w:r>
        <w:rPr/>
        <w:t xml:space="preserve"> according to the specification given as its </w:t>
      </w:r>
      <w:r>
        <w:rPr>
          <w:rFonts w:ascii="Courier New" w:hAnsi="Courier New"/>
          <w:color w:val="333333"/>
          <w:sz w:val="16"/>
          <w:szCs w:val="16"/>
        </w:rPr>
        <w:t>spec</w:t>
      </w:r>
      <w:r>
        <w:rPr/>
        <w:t xml:space="preserve"> argument, which may be of the form </w:t>
      </w:r>
      <w:r>
        <w:rPr>
          <w:rFonts w:eastAsia="Arial Unicode MS" w:cs="Courier New" w:ascii="Courier New" w:hAnsi="Courier New"/>
          <w:color w:val="333333"/>
          <w:sz w:val="16"/>
          <w:szCs w:val="16"/>
        </w:rPr>
        <w:t>“</w:t>
      </w:r>
      <w:r>
        <w:rPr>
          <w:rFonts w:ascii="Courier New" w:hAnsi="Courier New"/>
          <w:color w:val="888888"/>
          <w:sz w:val="16"/>
          <w:szCs w:val="16"/>
        </w:rPr>
        <w:t>RSA:&lt;length&gt;</w:t>
      </w:r>
      <w:r>
        <w:rPr>
          <w:rFonts w:eastAsia="Arial Unicode MS" w:cs="Courier New" w:ascii="Courier New" w:hAnsi="Courier New"/>
          <w:color w:val="333333"/>
          <w:sz w:val="16"/>
          <w:szCs w:val="16"/>
        </w:rPr>
        <w:t>”</w:t>
      </w:r>
      <w:r>
        <w:rPr/>
        <w:t xml:space="preserve"> or </w:t>
      </w:r>
      <w:r>
        <w:rPr>
          <w:rFonts w:eastAsia="Arial Unicode MS" w:cs="Courier New" w:ascii="Courier New" w:hAnsi="Courier New"/>
          <w:color w:val="333333"/>
          <w:sz w:val="16"/>
          <w:szCs w:val="16"/>
        </w:rPr>
        <w:t>“</w:t>
      </w:r>
      <w:r>
        <w:rPr>
          <w:rFonts w:ascii="Courier New" w:hAnsi="Courier New"/>
          <w:color w:val="888888"/>
          <w:sz w:val="16"/>
          <w:szCs w:val="16"/>
        </w:rPr>
        <w:t>EC:&lt;curve&gt;</w:t>
      </w:r>
      <w:r>
        <w:rPr>
          <w:rFonts w:eastAsia="Arial Unicode MS" w:cs="Courier New" w:ascii="Courier New" w:hAnsi="Courier New"/>
          <w:color w:val="333333"/>
          <w:sz w:val="16"/>
          <w:szCs w:val="16"/>
        </w:rPr>
        <w:t>”</w:t>
      </w:r>
      <w:r>
        <w:rPr/>
        <w:t xml:space="preserve">.  The RSA key length may be 1024, 2048, or 4096. The available ECC curves can be shown with the command </w:t>
      </w:r>
      <w:r>
        <w:rPr>
          <w:rFonts w:eastAsia="Arial Unicode MS" w:cs="Courier New" w:ascii="Courier New" w:hAnsi="Courier New"/>
          <w:color w:val="333333"/>
          <w:sz w:val="18"/>
          <w:szCs w:val="16"/>
        </w:rPr>
        <w:t>openssl ecparam -list_curves</w:t>
      </w:r>
      <w:r>
        <w:rPr/>
        <w:t xml:space="preserve">. The function returns the new key on success and </w:t>
      </w:r>
      <w:r>
        <w:rPr>
          <w:rFonts w:eastAsia="Arial Unicode MS" w:cs="Courier New" w:ascii="Courier New" w:hAnsi="Courier New"/>
          <w:color w:val="333333"/>
          <w:sz w:val="16"/>
          <w:szCs w:val="16"/>
        </w:rPr>
        <w:t>NULL</w:t>
      </w:r>
      <w:r>
        <w:rPr/>
        <w:t xml:space="preserve"> otherwise.</w:t>
      </w:r>
    </w:p>
    <w:p>
      <w:pPr>
        <w:pStyle w:val="HTMLPreformatted"/>
        <w:shd w:fill="FFFFFF" w:val="clear"/>
        <w:spacing w:lineRule="auto" w:line="300"/>
        <w:ind w:left="284" w:right="0" w:hanging="0"/>
        <w:rPr/>
      </w:pPr>
      <w:r>
        <w:rPr>
          <w:rFonts w:ascii="Courier New" w:hAnsi="Courier New"/>
          <w:b/>
          <w:bCs/>
          <w:color w:val="333399"/>
          <w:sz w:val="16"/>
          <w:szCs w:val="16"/>
          <w:lang w:val="en-US"/>
        </w:rPr>
        <w:t>EVP_PKEY</w:t>
      </w:r>
      <w:r>
        <w:rPr>
          <w:rFonts w:ascii="Courier New" w:hAnsi="Courier New"/>
          <w:color w:val="333333"/>
          <w:sz w:val="16"/>
          <w:szCs w:val="16"/>
          <w:lang w:val="en-US"/>
        </w:rPr>
        <w:t xml:space="preserve"> *</w:t>
      </w:r>
      <w:r>
        <w:rPr>
          <w:rFonts w:ascii="Courier New" w:hAnsi="Courier New"/>
          <w:b/>
          <w:bCs/>
          <w:color w:val="0066BB"/>
          <w:sz w:val="16"/>
          <w:szCs w:val="16"/>
          <w:lang w:val="en-US"/>
        </w:rPr>
        <w:t>KEY_new</w:t>
      </w:r>
      <w:r>
        <w:rPr>
          <w:rFonts w:ascii="Courier New" w:hAnsi="Courier New"/>
          <w:color w:val="333333"/>
          <w:sz w:val="16"/>
          <w:szCs w:val="16"/>
          <w:lang w:val="en-US"/>
        </w:rPr>
        <w:t>(</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*spec);</w:t>
      </w:r>
    </w:p>
    <w:p>
      <w:pPr>
        <w:pStyle w:val="HTMLPreformatted"/>
        <w:shd w:fill="FFFFFF" w:val="clear"/>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p>
      <w:pPr>
        <w:pStyle w:val="Normal"/>
        <w:rPr/>
      </w:pPr>
      <w:r>
        <w:rPr/>
        <w:t xml:space="preserve">An example use has been given in section </w:t>
      </w:r>
      <w:r>
        <w:rPr/>
        <w:fldChar w:fldCharType="begin"/>
      </w:r>
      <w:r>
        <w:rPr/>
        <w:instrText> REF _Ref507616602 \r \h </w:instrText>
      </w:r>
      <w:r>
        <w:rPr/>
        <w:fldChar w:fldCharType="separate"/>
      </w:r>
      <w:r>
        <w:rPr/>
        <w:t>3.3</w:t>
      </w:r>
      <w:r>
        <w:rPr/>
        <w:fldChar w:fldCharType="end"/>
      </w:r>
      <w:r>
        <w:rPr/>
        <w:t>.</w:t>
      </w:r>
    </w:p>
    <w:p>
      <w:pPr>
        <w:pStyle w:val="Normal"/>
        <w:rPr/>
      </w:pPr>
      <w:r>
        <w:rPr/>
        <w:t>Keys held in a crypto engine need to be generated by other (engine-specific) means.</w:t>
      </w:r>
    </w:p>
    <w:p>
      <w:pPr>
        <w:pStyle w:val="Normal"/>
        <w:rPr/>
      </w:pPr>
      <w:ins w:id="804" w:author="David von Oheimb" w:date="2020-04-29T12:28:09Z">
        <w:r>
          <w:rPr/>
          <w:t xml:space="preserve">The </w:t>
        </w:r>
      </w:ins>
      <w:ins w:id="805" w:author="David von Oheimb" w:date="2020-04-29T12:28:09Z">
        <w:r>
          <w:rPr>
            <w:rFonts w:eastAsia="Arial Unicode MS" w:cs="Courier New" w:ascii="Courier New" w:hAnsi="Courier New"/>
            <w:b/>
            <w:bCs/>
            <w:color w:val="0066BB"/>
            <w:sz w:val="16"/>
            <w:szCs w:val="16"/>
            <w:lang w:val="en-US" w:eastAsia="ja-JP"/>
          </w:rPr>
          <w:t>KEY_load()</w:t>
        </w:r>
      </w:ins>
      <w:ins w:id="806" w:author="David von Oheimb" w:date="2020-04-29T12:28:09Z">
        <w:r>
          <w:rPr/>
          <w:t xml:space="preserve"> function loads a p</w:t>
        </w:r>
      </w:ins>
      <w:ins w:id="807" w:author="David von Oheimb" w:date="2020-04-29T12:29:06Z">
        <w:r>
          <w:rPr/>
          <w:t xml:space="preserve">rivate key from the given </w:t>
        </w:r>
      </w:ins>
      <w:ins w:id="808" w:author="David von Oheimb" w:date="2020-04-29T12:29:06Z">
        <w:r>
          <w:rPr>
            <w:rFonts w:eastAsia="Times New Roman" w:cs="Courier New" w:ascii="Courier New" w:hAnsi="Courier New"/>
            <w:color w:val="333333"/>
            <w:sz w:val="16"/>
            <w:lang w:val="en-GB" w:eastAsia="en-US"/>
          </w:rPr>
          <w:t>file</w:t>
        </w:r>
      </w:ins>
      <w:ins w:id="809" w:author="David von Oheimb" w:date="2020-04-29T12:29:06Z">
        <w:r>
          <w:rPr/>
          <w:t xml:space="preserve"> or </w:t>
        </w:r>
      </w:ins>
      <w:ins w:id="810" w:author="David von Oheimb" w:date="2020-04-29T12:29:06Z">
        <w:r>
          <w:rPr>
            <w:rFonts w:eastAsia="Times New Roman" w:cs="Courier New" w:ascii="Courier New" w:hAnsi="Courier New"/>
            <w:color w:val="333333"/>
            <w:sz w:val="16"/>
            <w:lang w:val="en-GB" w:eastAsia="en-US"/>
          </w:rPr>
          <w:t>engine</w:t>
        </w:r>
      </w:ins>
      <w:ins w:id="811" w:author="David von Oheimb" w:date="2020-04-29T12:29:06Z">
        <w:r>
          <w:rPr/>
          <w:t xml:space="preserve">. The file format can be PEM, DER, or PKCS#12. </w:t>
        </w:r>
      </w:ins>
      <w:ins w:id="812" w:author="David von Oheimb" w:date="2020-04-29T12:29:06Z">
        <w:r>
          <w:rPr/>
          <w:t xml:space="preserve">The parameter </w:t>
        </w:r>
      </w:ins>
      <w:ins w:id="813" w:author="David von Oheimb" w:date="2020-04-29T12:29:06Z">
        <w:r>
          <w:rPr>
            <w:rFonts w:eastAsia="Times New Roman" w:cs="Courier New" w:ascii="Courier New" w:hAnsi="Courier New"/>
            <w:color w:val="333333"/>
            <w:sz w:val="16"/>
            <w:lang w:val="en-GB" w:eastAsia="en-US"/>
          </w:rPr>
          <w:t>pass</w:t>
        </w:r>
      </w:ins>
      <w:ins w:id="814" w:author="David von Oheimb" w:date="2020-04-29T12:29:06Z">
        <w:r>
          <w:rPr/>
          <w:t xml:space="preserve"> may provide a password (optionally preceded by </w:t>
        </w:r>
      </w:ins>
      <w:ins w:id="815" w:author="David von Oheimb" w:date="2020-04-29T12:29:06Z">
        <w:r>
          <w:rPr>
            <w:rFonts w:eastAsia="Times New Roman" w:cs="Courier New" w:ascii="Courier New" w:hAnsi="Courier New"/>
            <w:color w:val="333333"/>
            <w:sz w:val="16"/>
            <w:lang w:val="en-GB" w:eastAsia="en-US"/>
          </w:rPr>
          <w:t>"pass:"</w:t>
        </w:r>
      </w:ins>
      <w:ins w:id="816" w:author="David von Oheimb" w:date="2020-04-29T12:29:06Z">
        <w:r>
          <w:rPr/>
          <w:t>) needed for decrypting the file content</w:t>
        </w:r>
      </w:ins>
      <w:ins w:id="817" w:author="David von Oheimb" w:date="2020-04-29T12:34:39Z">
        <w:r>
          <w:rPr/>
          <w:t xml:space="preserve">. </w:t>
        </w:r>
      </w:ins>
      <w:ins w:id="818" w:author="David von Oheimb" w:date="2020-04-29T12:33:00Z">
        <w:r>
          <w:rPr>
            <w:sz w:val="22"/>
            <w:lang w:val="en-US" w:eastAsia="ja-JP" w:bidi="ne-NP"/>
          </w:rPr>
          <w:t xml:space="preserve">In case of errors the string held in the optional </w:t>
        </w:r>
      </w:ins>
      <w:ins w:id="819" w:author="David von Oheimb" w:date="2020-04-29T12:33:00Z">
        <w:r>
          <w:rPr>
            <w:rFonts w:eastAsia="Times New Roman" w:cs="Courier New" w:ascii="Courier New" w:hAnsi="Courier New"/>
            <w:b w:val="false"/>
            <w:bCs w:val="false"/>
            <w:color w:val="333333"/>
            <w:sz w:val="16"/>
            <w:szCs w:val="16"/>
            <w:lang w:val="en-US" w:eastAsia="en-US" w:bidi="ne-NP"/>
          </w:rPr>
          <w:t>desc</w:t>
        </w:r>
      </w:ins>
      <w:ins w:id="820" w:author="David von Oheimb" w:date="2020-04-29T12:33:00Z">
        <w:r>
          <w:rPr>
            <w:sz w:val="22"/>
            <w:lang w:val="en-US" w:eastAsia="ja-JP" w:bidi="ne-NP"/>
          </w:rPr>
          <w:t xml:space="preserve"> parameter is used for forming more descriptive error messages.</w:t>
        </w:r>
      </w:ins>
    </w:p>
    <w:p>
      <w:pPr>
        <w:pStyle w:val="HTMLPreformatted"/>
        <w:rPr>
          <w:rFonts w:ascii="Courier New" w:hAnsi="Courier New" w:eastAsia="Times New Roman" w:cs="Courier New"/>
          <w:color w:val="333333"/>
          <w:sz w:val="16"/>
          <w:lang w:val="en-GB" w:eastAsia="en-US"/>
        </w:rPr>
      </w:pPr>
      <w:ins w:id="821" w:author="David von Oheimb" w:date="2020-04-29T12:36:30Z">
        <w:r>
          <w:rPr>
            <w:rFonts w:eastAsia="Times New Roman" w:cs="Courier New" w:ascii="Courier New" w:hAnsi="Courier New"/>
            <w:color w:val="333333"/>
            <w:sz w:val="16"/>
            <w:lang w:val="en-GB" w:eastAsia="en-US"/>
          </w:rPr>
          <w:t xml:space="preserve">    </w:t>
        </w:r>
      </w:ins>
      <w:ins w:id="822" w:author="David von Oheimb" w:date="2020-04-29T11:43:19Z">
        <w:r>
          <w:rPr>
            <w:rFonts w:eastAsia="Arial Unicode MS" w:cs="Courier New" w:ascii="Courier New" w:hAnsi="Courier New"/>
            <w:b/>
            <w:color w:val="333399"/>
            <w:sz w:val="16"/>
            <w:lang w:val="en-US" w:eastAsia="ja-JP"/>
          </w:rPr>
          <w:t>EVP_PKEY</w:t>
        </w:r>
      </w:ins>
      <w:ins w:id="823" w:author="David von Oheimb" w:date="2020-04-29T11:43:19Z">
        <w:r>
          <w:rPr>
            <w:rFonts w:eastAsia="Times New Roman" w:cs="Courier New" w:ascii="Courier New" w:hAnsi="Courier New"/>
            <w:color w:val="333333"/>
            <w:sz w:val="16"/>
            <w:lang w:val="en-GB" w:eastAsia="en-US"/>
          </w:rPr>
          <w:t xml:space="preserve"> *</w:t>
        </w:r>
      </w:ins>
      <w:ins w:id="824" w:author="David von Oheimb" w:date="2020-04-29T11:43:19Z">
        <w:r>
          <w:rPr>
            <w:rFonts w:eastAsia="Arial Unicode MS" w:cs="Courier New" w:ascii="Courier New" w:hAnsi="Courier New"/>
            <w:b/>
            <w:bCs/>
            <w:color w:val="0066BB"/>
            <w:sz w:val="16"/>
            <w:szCs w:val="16"/>
            <w:lang w:val="en-US" w:eastAsia="ja-JP"/>
          </w:rPr>
          <w:t>KEY_load</w:t>
        </w:r>
      </w:ins>
      <w:ins w:id="825" w:author="David von Oheimb" w:date="2020-04-29T11:43:19Z">
        <w:r>
          <w:rPr>
            <w:rFonts w:eastAsia="Times New Roman" w:cs="Courier New" w:ascii="Courier New" w:hAnsi="Courier New"/>
            <w:color w:val="333333"/>
            <w:sz w:val="16"/>
            <w:lang w:val="en-GB" w:eastAsia="en-US"/>
          </w:rPr>
          <w:t xml:space="preserve">(OPTIONAL </w:t>
        </w:r>
      </w:ins>
      <w:ins w:id="826" w:author="David von Oheimb" w:date="2020-04-29T11:43:19Z">
        <w:r>
          <w:rPr>
            <w:rFonts w:eastAsia="Arial Unicode MS" w:cs="Courier New" w:ascii="Courier New" w:hAnsi="Courier New"/>
            <w:b/>
            <w:bCs/>
            <w:color w:val="008800"/>
            <w:sz w:val="16"/>
            <w:szCs w:val="16"/>
            <w:lang w:val="en-US" w:eastAsia="ja-JP"/>
          </w:rPr>
          <w:t>const</w:t>
        </w:r>
      </w:ins>
      <w:ins w:id="827" w:author="David von Oheimb" w:date="2020-04-29T11:43:19Z">
        <w:r>
          <w:rPr>
            <w:rFonts w:eastAsia="Times New Roman" w:cs="Courier New" w:ascii="Courier New" w:hAnsi="Courier New"/>
            <w:color w:val="333333"/>
            <w:sz w:val="16"/>
            <w:lang w:val="en-GB" w:eastAsia="en-US"/>
          </w:rPr>
          <w:t xml:space="preserve"> </w:t>
        </w:r>
      </w:ins>
      <w:ins w:id="828" w:author="David von Oheimb" w:date="2020-04-29T11:43:19Z">
        <w:r>
          <w:rPr>
            <w:rFonts w:eastAsia="Arial Unicode MS" w:cs="Courier New" w:ascii="Courier New" w:hAnsi="Courier New"/>
            <w:b/>
            <w:color w:val="333399"/>
            <w:sz w:val="16"/>
            <w:lang w:val="en-US" w:eastAsia="ja-JP"/>
          </w:rPr>
          <w:t>char</w:t>
        </w:r>
      </w:ins>
      <w:ins w:id="829" w:author="David von Oheimb" w:date="2020-04-29T11:43:19Z">
        <w:r>
          <w:rPr>
            <w:rFonts w:eastAsia="Times New Roman" w:cs="Courier New" w:ascii="Courier New" w:hAnsi="Courier New"/>
            <w:color w:val="333333"/>
            <w:sz w:val="16"/>
            <w:lang w:val="en-GB" w:eastAsia="en-US"/>
          </w:rPr>
          <w:t xml:space="preserve"> *file, OPTIONAL </w:t>
        </w:r>
      </w:ins>
      <w:ins w:id="830" w:author="David von Oheimb" w:date="2020-04-29T11:43:19Z">
        <w:r>
          <w:rPr>
            <w:rFonts w:eastAsia="Arial Unicode MS" w:cs="Courier New" w:ascii="Courier New" w:hAnsi="Courier New"/>
            <w:b/>
            <w:bCs/>
            <w:color w:val="008800"/>
            <w:sz w:val="16"/>
            <w:szCs w:val="16"/>
            <w:lang w:val="en-US" w:eastAsia="ja-JP"/>
          </w:rPr>
          <w:t>const</w:t>
        </w:r>
      </w:ins>
      <w:ins w:id="831" w:author="David von Oheimb" w:date="2020-04-29T11:43:19Z">
        <w:r>
          <w:rPr>
            <w:rFonts w:eastAsia="Times New Roman" w:cs="Courier New" w:ascii="Courier New" w:hAnsi="Courier New"/>
            <w:color w:val="333333"/>
            <w:sz w:val="16"/>
            <w:lang w:val="en-GB" w:eastAsia="en-US"/>
          </w:rPr>
          <w:t xml:space="preserve"> </w:t>
        </w:r>
      </w:ins>
      <w:ins w:id="832" w:author="David von Oheimb" w:date="2020-04-29T11:43:19Z">
        <w:r>
          <w:rPr>
            <w:rFonts w:eastAsia="Arial Unicode MS" w:cs="Courier New" w:ascii="Courier New" w:hAnsi="Courier New"/>
            <w:b/>
            <w:color w:val="333399"/>
            <w:sz w:val="16"/>
            <w:lang w:val="en-US" w:eastAsia="ja-JP"/>
          </w:rPr>
          <w:t>char</w:t>
        </w:r>
      </w:ins>
      <w:ins w:id="833" w:author="David von Oheimb" w:date="2020-04-29T11:43:19Z">
        <w:r>
          <w:rPr>
            <w:rFonts w:eastAsia="Times New Roman" w:cs="Courier New" w:ascii="Courier New" w:hAnsi="Courier New"/>
            <w:color w:val="333333"/>
            <w:sz w:val="16"/>
            <w:lang w:val="en-GB" w:eastAsia="en-US"/>
          </w:rPr>
          <w:t xml:space="preserve"> *pass,</w:t>
        </w:r>
      </w:ins>
    </w:p>
    <w:p>
      <w:pPr>
        <w:pStyle w:val="HTMLPreformatted"/>
        <w:rPr>
          <w:rFonts w:ascii="Courier New" w:hAnsi="Courier New" w:eastAsia="Times New Roman" w:cs="Courier New"/>
          <w:color w:val="333333"/>
          <w:sz w:val="16"/>
          <w:lang w:val="en-GB" w:eastAsia="en-US"/>
        </w:rPr>
      </w:pPr>
      <w:ins w:id="834" w:author="David von Oheimb" w:date="2020-04-29T11:43:19Z">
        <w:r>
          <w:rPr>
            <w:rFonts w:eastAsia="Times New Roman" w:cs="Courier New" w:ascii="Courier New" w:hAnsi="Courier New"/>
            <w:color w:val="333333"/>
            <w:sz w:val="16"/>
            <w:lang w:val="en-GB" w:eastAsia="en-US"/>
          </w:rPr>
          <w:t xml:space="preserve">                       </w:t>
        </w:r>
      </w:ins>
      <w:ins w:id="835" w:author="David von Oheimb" w:date="2020-04-29T11:43:19Z">
        <w:r>
          <w:rPr>
            <w:rFonts w:eastAsia="Times New Roman" w:cs="Courier New" w:ascii="Courier New" w:hAnsi="Courier New"/>
            <w:color w:val="333333"/>
            <w:sz w:val="16"/>
            <w:lang w:val="en-GB" w:eastAsia="en-US"/>
          </w:rPr>
          <w:t xml:space="preserve">OPTIONAL </w:t>
        </w:r>
      </w:ins>
      <w:ins w:id="836" w:author="David von Oheimb" w:date="2020-04-29T11:43:19Z">
        <w:r>
          <w:rPr>
            <w:rFonts w:eastAsia="Arial Unicode MS" w:cs="Courier New" w:ascii="Courier New" w:hAnsi="Courier New"/>
            <w:b/>
            <w:bCs/>
            <w:color w:val="008800"/>
            <w:sz w:val="16"/>
            <w:szCs w:val="16"/>
            <w:lang w:val="en-US" w:eastAsia="ja-JP"/>
          </w:rPr>
          <w:t>const</w:t>
        </w:r>
      </w:ins>
      <w:ins w:id="837" w:author="David von Oheimb" w:date="2020-04-29T11:43:19Z">
        <w:r>
          <w:rPr>
            <w:rFonts w:eastAsia="Times New Roman" w:cs="Courier New" w:ascii="Courier New" w:hAnsi="Courier New"/>
            <w:color w:val="333333"/>
            <w:sz w:val="16"/>
            <w:lang w:val="en-GB" w:eastAsia="en-US"/>
          </w:rPr>
          <w:t xml:space="preserve"> </w:t>
        </w:r>
      </w:ins>
      <w:ins w:id="838" w:author="David von Oheimb" w:date="2020-04-29T11:43:19Z">
        <w:r>
          <w:rPr>
            <w:rFonts w:eastAsia="Arial Unicode MS" w:cs="Courier New" w:ascii="Courier New" w:hAnsi="Courier New"/>
            <w:b/>
            <w:color w:val="333399"/>
            <w:sz w:val="16"/>
            <w:lang w:val="en-US" w:eastAsia="ja-JP"/>
          </w:rPr>
          <w:t>char</w:t>
        </w:r>
      </w:ins>
      <w:ins w:id="839" w:author="David von Oheimb" w:date="2020-04-29T11:43:19Z">
        <w:r>
          <w:rPr>
            <w:rFonts w:eastAsia="Times New Roman" w:cs="Courier New" w:ascii="Courier New" w:hAnsi="Courier New"/>
            <w:color w:val="333333"/>
            <w:sz w:val="16"/>
            <w:lang w:val="en-GB" w:eastAsia="en-US"/>
          </w:rPr>
          <w:t xml:space="preserve"> *engine, OPTIONAL </w:t>
        </w:r>
      </w:ins>
      <w:ins w:id="840" w:author="David von Oheimb" w:date="2020-04-29T11:43:19Z">
        <w:r>
          <w:rPr>
            <w:rFonts w:eastAsia="Arial Unicode MS" w:cs="Courier New" w:ascii="Courier New" w:hAnsi="Courier New"/>
            <w:b/>
            <w:bCs/>
            <w:color w:val="008800"/>
            <w:sz w:val="16"/>
            <w:szCs w:val="16"/>
            <w:lang w:val="en-US" w:eastAsia="ja-JP"/>
          </w:rPr>
          <w:t>const</w:t>
        </w:r>
      </w:ins>
      <w:ins w:id="841" w:author="David von Oheimb" w:date="2020-04-29T11:43:19Z">
        <w:r>
          <w:rPr>
            <w:rFonts w:eastAsia="Times New Roman" w:cs="Courier New" w:ascii="Courier New" w:hAnsi="Courier New"/>
            <w:color w:val="333333"/>
            <w:sz w:val="16"/>
            <w:lang w:val="en-GB" w:eastAsia="en-US"/>
          </w:rPr>
          <w:t xml:space="preserve"> </w:t>
        </w:r>
      </w:ins>
      <w:ins w:id="842" w:author="David von Oheimb" w:date="2020-04-29T11:43:19Z">
        <w:r>
          <w:rPr>
            <w:rFonts w:eastAsia="Arial Unicode MS" w:cs="Courier New" w:ascii="Courier New" w:hAnsi="Courier New"/>
            <w:b/>
            <w:color w:val="333399"/>
            <w:sz w:val="16"/>
            <w:lang w:val="en-US" w:eastAsia="ja-JP"/>
          </w:rPr>
          <w:t>char</w:t>
        </w:r>
      </w:ins>
      <w:ins w:id="843" w:author="David von Oheimb" w:date="2020-04-29T11:43:19Z">
        <w:r>
          <w:rPr>
            <w:rFonts w:eastAsia="Times New Roman" w:cs="Courier New" w:ascii="Courier New" w:hAnsi="Courier New"/>
            <w:color w:val="333333"/>
            <w:sz w:val="16"/>
            <w:lang w:val="en-GB" w:eastAsia="en-US"/>
          </w:rPr>
          <w:t xml:space="preserve"> *desc);</w:t>
        </w:r>
      </w:ins>
    </w:p>
    <w:p>
      <w:pPr>
        <w:pStyle w:val="HTMLPreformatted"/>
        <w:shd w:fill="FFFFFF" w:val="clear"/>
        <w:spacing w:lineRule="auto" w:line="30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KEY_free()</w:t>
      </w:r>
      <w:r>
        <w:rPr>
          <w:rFonts w:eastAsia="MS Mincho" w:cs="Times New Roman" w:ascii="Arial" w:hAnsi="Arial"/>
          <w:sz w:val="22"/>
          <w:lang w:val="en-US"/>
        </w:rPr>
        <w:t xml:space="preserve"> deallocates the given key </w:t>
      </w:r>
      <w:r>
        <w:rPr>
          <w:rFonts w:ascii="Courier New" w:hAnsi="Courier New"/>
          <w:color w:val="333333"/>
          <w:sz w:val="16"/>
          <w:lang w:val="en-US"/>
        </w:rPr>
        <w:t>p</w:t>
      </w:r>
      <w:r>
        <w:rPr>
          <w:rFonts w:ascii="Courier New" w:hAnsi="Courier New"/>
          <w:color w:val="333333"/>
          <w:sz w:val="16"/>
          <w:szCs w:val="16"/>
          <w:lang w:val="en-US"/>
        </w:rPr>
        <w:t>key</w:t>
      </w:r>
      <w:r>
        <w:rPr>
          <w:rFonts w:eastAsia="MS Mincho" w:cs="Times New Roman"/>
          <w:sz w:val="22"/>
        </w:rPr>
        <w:t xml:space="preserve"> and </w:t>
      </w:r>
      <w:r>
        <w:rPr>
          <w:rFonts w:eastAsia="MS Mincho" w:cs="Times New Roman" w:ascii="Arial" w:hAnsi="Arial"/>
          <w:sz w:val="22"/>
        </w:rPr>
        <w:t>wipes its representation in memory if it is software-based</w:t>
      </w:r>
      <w:r>
        <w:rPr>
          <w:rFonts w:eastAsia="MS Mincho" w:cs="Times New Roman" w:ascii="Arial" w:hAnsi="Arial"/>
          <w:sz w:val="22"/>
          <w:lang w:val="en-US"/>
        </w:rPr>
        <w:t>. It has no return value. For HW-based keys it just deallocates the reference.</w:t>
      </w:r>
    </w:p>
    <w:p>
      <w:pPr>
        <w:pStyle w:val="HTMLPreformatted"/>
        <w:shd w:fill="FFFFFF" w:val="clear"/>
        <w:spacing w:lineRule="auto" w:line="300"/>
        <w:ind w:left="284" w:right="0" w:hanging="0"/>
        <w:rPr/>
      </w:pPr>
      <w:r>
        <w:rPr>
          <w:rFonts w:ascii="Courier New" w:hAnsi="Courier New"/>
          <w:b/>
          <w:bCs/>
          <w:color w:val="333399"/>
          <w:sz w:val="16"/>
          <w:szCs w:val="16"/>
          <w:lang w:val="en-US"/>
        </w:rPr>
        <w:t>v</w:t>
      </w:r>
      <w:r>
        <w:rPr>
          <w:rFonts w:ascii="Courier New" w:hAnsi="Courier New"/>
          <w:b/>
          <w:bCs/>
          <w:color w:val="333399"/>
          <w:sz w:val="16"/>
          <w:szCs w:val="16"/>
          <w:lang w:val="en-US"/>
        </w:rPr>
        <w:t>oid</w:t>
      </w:r>
      <w:r>
        <w:rPr>
          <w:rFonts w:ascii="Courier New" w:hAnsi="Courier New"/>
          <w:color w:val="333333"/>
          <w:sz w:val="16"/>
          <w:szCs w:val="16"/>
          <w:lang w:val="en-US"/>
        </w:rPr>
        <w:t xml:space="preserve"> </w:t>
      </w:r>
      <w:r>
        <w:rPr>
          <w:rFonts w:ascii="Courier New" w:hAnsi="Courier New"/>
          <w:b/>
          <w:bCs/>
          <w:color w:val="0066BB"/>
          <w:sz w:val="16"/>
          <w:szCs w:val="16"/>
          <w:lang w:val="en-US"/>
        </w:rPr>
        <w:t>KEY_free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EVP_PKEY</w:t>
      </w:r>
      <w:r>
        <w:rPr>
          <w:rFonts w:ascii="Courier New" w:hAnsi="Courier New"/>
          <w:color w:val="333333"/>
          <w:sz w:val="16"/>
          <w:szCs w:val="16"/>
          <w:lang w:val="en-US"/>
        </w:rPr>
        <w:t xml:space="preserve"> *</w:t>
      </w:r>
      <w:r>
        <w:rPr>
          <w:rFonts w:ascii="Courier New" w:hAnsi="Courier New"/>
          <w:color w:val="333333"/>
          <w:sz w:val="16"/>
          <w:lang w:val="en-US"/>
        </w:rPr>
        <w:t>p</w:t>
      </w:r>
      <w:r>
        <w:rPr>
          <w:rFonts w:ascii="Courier New" w:hAnsi="Courier New"/>
          <w:color w:val="333333"/>
          <w:sz w:val="16"/>
          <w:szCs w:val="16"/>
          <w:lang w:val="en-US"/>
        </w:rPr>
        <w:t>key);</w:t>
      </w:r>
    </w:p>
    <w:p>
      <w:pPr>
        <w:pStyle w:val="Heading2"/>
        <w:numPr>
          <w:ilvl w:val="1"/>
          <w:numId w:val="2"/>
        </w:numPr>
        <w:rPr>
          <w:color w:val="333333"/>
        </w:rPr>
      </w:pPr>
      <w:bookmarkStart w:id="77" w:name="__RefHeading___Toc7954_2160941350"/>
      <w:bookmarkStart w:id="78" w:name="_Toc5814407"/>
      <w:bookmarkEnd w:id="77"/>
      <w:r>
        <w:rPr>
          <w:color w:val="333333"/>
        </w:rPr>
        <w:t>SSL_CTX helpers</w:t>
      </w:r>
      <w:bookmarkEnd w:id="78"/>
    </w:p>
    <w:p>
      <w:pPr>
        <w:pStyle w:val="HTMLPreformatted"/>
        <w:shd w:fill="FFFFFF" w:val="clear"/>
        <w:spacing w:lineRule="auto" w:line="30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TLS_new()</w:t>
      </w:r>
      <w:r>
        <w:rPr>
          <w:rFonts w:eastAsia="MS Mincho" w:cs="Times New Roman" w:ascii="Arial" w:hAnsi="Arial"/>
          <w:sz w:val="22"/>
          <w:lang w:val="en-US"/>
        </w:rPr>
        <w:t xml:space="preserve"> sets up a new OpenSSL </w:t>
      </w:r>
      <w:r>
        <w:rPr>
          <w:rFonts w:ascii="Courier New" w:hAnsi="Courier New"/>
          <w:b/>
          <w:bCs/>
          <w:color w:val="333399"/>
          <w:sz w:val="16"/>
          <w:szCs w:val="16"/>
          <w:lang w:val="en-US"/>
        </w:rPr>
        <w:t>SSL_CTX</w:t>
      </w:r>
      <w:r>
        <w:rPr>
          <w:rFonts w:eastAsia="MS Mincho" w:cs="Times New Roman" w:ascii="Arial" w:hAnsi="Arial"/>
          <w:sz w:val="22"/>
          <w:lang w:val="en-US"/>
        </w:rPr>
        <w:t xml:space="preserve"> structure with reasonable default parameters for HTTPS client connections. See also the Siemens TLS configuration [TLS_Conf] and integration guidelines [TLS_Integration]. Its optional arguments are the trust store </w:t>
      </w:r>
      <w:r>
        <w:rPr>
          <w:rFonts w:ascii="Courier New" w:hAnsi="Courier New"/>
          <w:color w:val="333333"/>
          <w:sz w:val="16"/>
          <w:szCs w:val="16"/>
          <w:lang w:val="en-US"/>
        </w:rPr>
        <w:t>truststore</w:t>
      </w:r>
      <w:r>
        <w:rPr>
          <w:rFonts w:eastAsia="MS Mincho" w:cs="Times New Roman" w:ascii="Arial" w:hAnsi="Arial"/>
          <w:sz w:val="22"/>
          <w:lang w:val="en-US"/>
        </w:rPr>
        <w:t xml:space="preserve"> to use for authenticating TLS servers, a list of intermediate certificates </w:t>
      </w:r>
      <w:r>
        <w:rPr>
          <w:rFonts w:ascii="Courier New" w:hAnsi="Courier New"/>
          <w:color w:val="333333"/>
          <w:sz w:val="16"/>
          <w:szCs w:val="16"/>
          <w:lang w:val="en-US"/>
        </w:rPr>
        <w:t>untrusted</w:t>
      </w:r>
      <w:r>
        <w:rPr>
          <w:rFonts w:eastAsia="MS Mincho" w:cs="Times New Roman" w:ascii="Arial" w:hAnsi="Arial"/>
          <w:sz w:val="22"/>
          <w:lang w:val="en-US"/>
        </w:rPr>
        <w:t xml:space="preserve"> that may be helpful when verifying TLS server certificates, the credentials </w:t>
      </w:r>
      <w:r>
        <w:rPr>
          <w:rFonts w:ascii="Courier New" w:hAnsi="Courier New"/>
          <w:color w:val="333333"/>
          <w:sz w:val="16"/>
          <w:szCs w:val="16"/>
          <w:lang w:val="en-US"/>
        </w:rPr>
        <w:t>creds</w:t>
      </w:r>
      <w:r>
        <w:rPr>
          <w:rFonts w:eastAsia="MS Mincho" w:cs="Times New Roman" w:ascii="Arial" w:hAnsi="Arial"/>
          <w:sz w:val="22"/>
          <w:lang w:val="en-US"/>
        </w:rPr>
        <w:t xml:space="preserve"> to use for the client to authenticate to TLS servers, and the enabled cipher suites. All these parameters are not consumed, so should be deallocated by the caller.</w:t>
        <w:br/>
        <w:t xml:space="preserve">The available cipher suite names can be shown with the command </w:t>
      </w:r>
      <w:r>
        <w:rPr>
          <w:rFonts w:ascii="Courier New" w:hAnsi="Courier New"/>
          <w:color w:val="333333"/>
          <w:sz w:val="18"/>
          <w:szCs w:val="16"/>
          <w:lang w:val="en-US"/>
        </w:rPr>
        <w:t>openssl list -cipher-algorithms</w:t>
      </w:r>
      <w:r>
        <w:rPr>
          <w:rFonts w:eastAsia="MS Mincho" w:cs="Times New Roman" w:ascii="Arial" w:hAnsi="Arial"/>
          <w:sz w:val="22"/>
          <w:lang w:val="en-US"/>
        </w:rPr>
        <w:t xml:space="preserve">. See also [OpenSSL-ciphers] how to specify them more abstractly. </w:t>
        <w:br/>
        <w:t xml:space="preserve">The security level ranges from </w:t>
      </w:r>
      <w:r>
        <w:rPr>
          <w:rFonts w:ascii="Courier New" w:hAnsi="Courier New"/>
          <w:color w:val="333333"/>
          <w:sz w:val="22"/>
          <w:szCs w:val="22"/>
          <w:lang w:val="en-US"/>
        </w:rPr>
        <w:t>0</w:t>
      </w:r>
      <w:r>
        <w:rPr>
          <w:rFonts w:eastAsia="MS Mincho" w:cs="Times New Roman" w:ascii="Arial" w:hAnsi="Arial"/>
          <w:sz w:val="22"/>
          <w:lang w:val="en-US"/>
        </w:rPr>
        <w:t xml:space="preserve"> (lowest) to </w:t>
      </w:r>
      <w:r>
        <w:rPr>
          <w:rFonts w:ascii="Courier New" w:hAnsi="Courier New"/>
          <w:color w:val="333333"/>
          <w:sz w:val="22"/>
          <w:szCs w:val="22"/>
          <w:lang w:val="en-US"/>
        </w:rPr>
        <w:t>5</w:t>
      </w:r>
      <w:r>
        <w:rPr>
          <w:rFonts w:eastAsia="MS Mincho" w:cs="Times New Roman" w:ascii="Arial" w:hAnsi="Arial"/>
          <w:sz w:val="22"/>
          <w:lang w:val="en-US"/>
        </w:rPr>
        <w:t xml:space="preserve">. If </w:t>
      </w:r>
      <w:r>
        <w:rPr>
          <w:rFonts w:ascii="Courier New" w:hAnsi="Courier New"/>
          <w:color w:val="333333"/>
          <w:sz w:val="22"/>
          <w:szCs w:val="22"/>
          <w:lang w:val="en-US"/>
        </w:rPr>
        <w:t>-1</w:t>
      </w:r>
      <w:r>
        <w:rPr>
          <w:rFonts w:eastAsia="MS Mincho" w:cs="Times New Roman" w:ascii="Arial" w:hAnsi="Arial"/>
          <w:sz w:val="22"/>
          <w:lang w:val="en-US"/>
        </w:rPr>
        <w:t xml:space="preserve"> is given, a sensible value is determined from the cipher list if provided, else the OpenSSL default is used (which is currently </w:t>
      </w:r>
      <w:r>
        <w:rPr>
          <w:rFonts w:ascii="Courier New" w:hAnsi="Courier New"/>
          <w:color w:val="333333"/>
          <w:sz w:val="22"/>
          <w:szCs w:val="22"/>
          <w:lang w:val="en-US"/>
        </w:rPr>
        <w:t>1</w:t>
      </w:r>
      <w:r>
        <w:rPr>
          <w:rFonts w:eastAsia="MS Mincho" w:cs="Times New Roman" w:ascii="Arial" w:hAnsi="Arial"/>
          <w:sz w:val="22"/>
          <w:lang w:val="en-US"/>
        </w:rPr>
        <w:t>). For details see [OpenSSL-sec-level].</w:t>
        <w:br/>
        <w:t xml:space="preserve">The function returns the pointer to the new structure on success, or </w:t>
      </w:r>
      <w:r>
        <w:rPr>
          <w:rFonts w:ascii="Courier New" w:hAnsi="Courier New"/>
          <w:color w:val="333333"/>
          <w:sz w:val="16"/>
          <w:szCs w:val="16"/>
          <w:lang w:val="en-US"/>
        </w:rPr>
        <w:t>NULL</w:t>
      </w:r>
      <w:r>
        <w:rPr>
          <w:rFonts w:eastAsia="MS Mincho" w:cs="Times New Roman" w:ascii="Arial" w:hAnsi="Arial"/>
          <w:sz w:val="22"/>
          <w:lang w:val="en-US"/>
        </w:rPr>
        <w:t xml:space="preserve"> otherwise. Further non-default TLS parameters may be set as far as needed using the various respective low-level OpenSSL functions. </w:t>
      </w:r>
    </w:p>
    <w:p>
      <w:pPr>
        <w:pStyle w:val="HTMLPreformatted"/>
        <w:shd w:fill="FFFFFF" w:val="clear"/>
        <w:spacing w:lineRule="auto" w:line="300"/>
        <w:ind w:left="284" w:right="0" w:hanging="0"/>
        <w:rPr/>
      </w:pPr>
      <w:r>
        <w:rPr>
          <w:rFonts w:ascii="Courier New" w:hAnsi="Courier New"/>
          <w:b/>
          <w:bCs/>
          <w:color w:val="333399"/>
          <w:sz w:val="16"/>
          <w:szCs w:val="16"/>
          <w:lang w:val="en-US"/>
        </w:rPr>
        <w:t>SSL_CTX</w:t>
      </w:r>
      <w:r>
        <w:rPr>
          <w:rFonts w:ascii="Courier New" w:hAnsi="Courier New"/>
          <w:color w:val="333333"/>
          <w:sz w:val="16"/>
          <w:szCs w:val="16"/>
          <w:lang w:val="en-US"/>
        </w:rPr>
        <w:t xml:space="preserve"> *</w:t>
      </w:r>
      <w:r>
        <w:rPr>
          <w:rFonts w:ascii="Courier New" w:hAnsi="Courier New"/>
          <w:b/>
          <w:bCs/>
          <w:color w:val="0066BB"/>
          <w:sz w:val="16"/>
          <w:szCs w:val="16"/>
          <w:lang w:val="en-US"/>
        </w:rPr>
        <w:t>TLS_new</w:t>
      </w:r>
      <w:r>
        <w:rPr>
          <w:rFonts w:ascii="Courier New" w:hAnsi="Courier New"/>
          <w:color w:val="333333"/>
          <w:sz w:val="16"/>
          <w:szCs w:val="16"/>
          <w:lang w:val="en-US"/>
        </w:rPr>
        <w:t xml:space="preserve">(OPTIONAL </w:t>
      </w:r>
      <w:r>
        <w:rPr>
          <w:rFonts w:ascii="Courier New" w:hAnsi="Courier New"/>
          <w:b/>
          <w:bCs/>
          <w:color w:val="333399"/>
          <w:sz w:val="16"/>
          <w:szCs w:val="16"/>
          <w:lang w:val="en-US"/>
        </w:rPr>
        <w:t>X509_STORE</w:t>
      </w:r>
      <w:r>
        <w:rPr>
          <w:rFonts w:ascii="Courier New" w:hAnsi="Courier New"/>
          <w:color w:val="333333"/>
          <w:sz w:val="16"/>
          <w:szCs w:val="16"/>
          <w:lang w:val="en-US"/>
        </w:rPr>
        <w:t xml:space="preserve"> *truststore, </w:t>
      </w:r>
    </w:p>
    <w:p>
      <w:pPr>
        <w:pStyle w:val="HTMLPreformatted"/>
        <w:shd w:fill="FFFFFF" w:val="clear"/>
        <w:spacing w:lineRule="auto" w:line="300"/>
        <w:ind w:left="284" w:right="0" w:hanging="0"/>
        <w:rPr/>
      </w:pPr>
      <w:r>
        <w:rPr>
          <w:rFonts w:ascii="Courier New" w:hAnsi="Courier New"/>
          <w:color w:val="333333"/>
          <w:sz w:val="16"/>
          <w:szCs w:val="16"/>
          <w:lang w:val="en-US"/>
        </w:rPr>
        <w:t xml:space="preserve">                 </w:t>
      </w:r>
      <w:r>
        <w:rPr>
          <w:rFonts w:ascii="Courier New" w:hAnsi="Courier New"/>
          <w:color w:val="333333"/>
          <w:sz w:val="16"/>
          <w:szCs w:val="16"/>
          <w:lang w:val="en-US"/>
        </w:rPr>
        <w:t xml:space="preserve">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STACK_OF(X509)</w:t>
      </w:r>
      <w:r>
        <w:rPr>
          <w:rFonts w:ascii="Courier New" w:hAnsi="Courier New"/>
          <w:color w:val="333333"/>
          <w:sz w:val="14"/>
          <w:szCs w:val="16"/>
          <w:lang w:val="en-US"/>
        </w:rPr>
        <w:t xml:space="preserve"> </w:t>
      </w:r>
      <w:r>
        <w:rPr>
          <w:rFonts w:ascii="Courier New" w:hAnsi="Courier New"/>
          <w:color w:val="333333"/>
          <w:sz w:val="16"/>
          <w:szCs w:val="16"/>
          <w:lang w:val="en-US"/>
        </w:rPr>
        <w:t>*untrusted,</w:t>
        <w:br/>
        <w:t xml:space="preserve">                 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CREDENTIALS</w:t>
      </w:r>
      <w:r>
        <w:rPr>
          <w:rFonts w:ascii="Courier New" w:hAnsi="Courier New"/>
          <w:color w:val="333333"/>
          <w:sz w:val="16"/>
          <w:szCs w:val="16"/>
          <w:lang w:val="en-US"/>
        </w:rPr>
        <w:t xml:space="preserve"> *creds,</w:t>
      </w:r>
    </w:p>
    <w:p>
      <w:pPr>
        <w:pStyle w:val="HTMLPreformatted"/>
        <w:shd w:fill="FFFFFF" w:val="clear"/>
        <w:spacing w:lineRule="auto" w:line="300"/>
        <w:ind w:left="284" w:right="0" w:hanging="0"/>
        <w:rPr/>
      </w:pPr>
      <w:r>
        <w:rPr>
          <w:rFonts w:ascii="Courier New" w:hAnsi="Courier New"/>
          <w:b/>
          <w:bCs/>
          <w:color w:val="333399"/>
          <w:sz w:val="16"/>
          <w:szCs w:val="16"/>
          <w:lang w:val="en-US"/>
        </w:rPr>
        <w:t xml:space="preserve">                 </w:t>
      </w:r>
      <w:r>
        <w:rPr>
          <w:rFonts w:eastAsia="Times New Roman" w:ascii="Courier New" w:hAnsi="Courier New"/>
          <w:color w:val="333333"/>
          <w:sz w:val="16"/>
          <w:szCs w:val="16"/>
          <w:lang w:eastAsia="en-US"/>
        </w:rPr>
        <w:t xml:space="preserve">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color w:val="333333"/>
          <w:sz w:val="16"/>
          <w:szCs w:val="16"/>
          <w:lang w:val="en-US"/>
        </w:rPr>
        <w:t xml:space="preserve">char *ciphers, </w:t>
      </w:r>
      <w:r>
        <w:rPr>
          <w:rFonts w:eastAsia="Times New Roman" w:ascii="Courier New" w:hAnsi="Courier New"/>
          <w:b/>
          <w:bCs/>
          <w:color w:val="333399"/>
          <w:sz w:val="16"/>
          <w:szCs w:val="16"/>
          <w:lang w:eastAsia="en-US"/>
        </w:rPr>
        <w:t>int</w:t>
      </w:r>
      <w:r>
        <w:rPr>
          <w:rFonts w:ascii="Courier New" w:hAnsi="Courier New"/>
          <w:color w:val="333333"/>
          <w:sz w:val="16"/>
          <w:szCs w:val="16"/>
          <w:lang w:val="en-US"/>
        </w:rPr>
        <w:t xml:space="preserve"> security_level);</w:t>
      </w:r>
    </w:p>
    <w:p>
      <w:pPr>
        <w:pStyle w:val="HTMLPreformatted"/>
        <w:shd w:fill="FFFFFF" w:val="clear"/>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p>
      <w:pPr>
        <w:pStyle w:val="HTMLPreformatted"/>
        <w:shd w:fill="FFFFFF" w:val="clear"/>
        <w:spacing w:lineRule="auto" w:line="30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TLS_free()</w:t>
      </w:r>
      <w:r>
        <w:rPr>
          <w:rFonts w:eastAsia="MS Mincho" w:cs="Times New Roman" w:ascii="Arial" w:hAnsi="Arial"/>
          <w:sz w:val="22"/>
          <w:lang w:val="en-US"/>
        </w:rPr>
        <w:t xml:space="preserve"> deallocates the given TLS context </w:t>
      </w:r>
      <w:r>
        <w:rPr>
          <w:rFonts w:ascii="Courier New" w:hAnsi="Courier New"/>
          <w:color w:val="333333"/>
          <w:sz w:val="16"/>
          <w:szCs w:val="16"/>
          <w:lang w:val="en-US"/>
        </w:rPr>
        <w:t>tls</w:t>
      </w:r>
      <w:r>
        <w:rPr>
          <w:rFonts w:eastAsia="MS Mincho" w:cs="Times New Roman" w:ascii="Arial" w:hAnsi="Arial"/>
          <w:sz w:val="22"/>
          <w:lang w:val="en-US"/>
        </w:rPr>
        <w:t xml:space="preserve"> . It has no return value.</w:t>
      </w:r>
    </w:p>
    <w:p>
      <w:pPr>
        <w:pStyle w:val="HTMLPreformatted"/>
        <w:shd w:fill="FFFFFF" w:val="clear"/>
        <w:spacing w:lineRule="auto" w:line="300"/>
        <w:ind w:left="284" w:right="0" w:hanging="0"/>
        <w:rPr/>
      </w:pPr>
      <w:r>
        <w:rPr>
          <w:rFonts w:ascii="Courier New" w:hAnsi="Courier New"/>
          <w:b/>
          <w:bCs/>
          <w:color w:val="333399"/>
          <w:sz w:val="16"/>
          <w:szCs w:val="16"/>
          <w:lang w:val="en-US"/>
        </w:rPr>
        <w:t>v</w:t>
      </w:r>
      <w:r>
        <w:rPr>
          <w:rFonts w:ascii="Courier New" w:hAnsi="Courier New"/>
          <w:b/>
          <w:bCs/>
          <w:color w:val="333399"/>
          <w:sz w:val="16"/>
          <w:szCs w:val="16"/>
          <w:lang w:val="en-US"/>
        </w:rPr>
        <w:t>oid</w:t>
      </w:r>
      <w:r>
        <w:rPr>
          <w:rFonts w:ascii="Courier New" w:hAnsi="Courier New"/>
          <w:color w:val="333333"/>
          <w:sz w:val="16"/>
          <w:szCs w:val="16"/>
          <w:lang w:val="en-US"/>
        </w:rPr>
        <w:t xml:space="preserve"> </w:t>
      </w:r>
      <w:r>
        <w:rPr>
          <w:rFonts w:ascii="Courier New" w:hAnsi="Courier New"/>
          <w:b/>
          <w:bCs/>
          <w:color w:val="0066BB"/>
          <w:sz w:val="16"/>
          <w:szCs w:val="16"/>
          <w:lang w:val="en-US"/>
        </w:rPr>
        <w:t>TLS_free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SSL_CTX</w:t>
      </w:r>
      <w:r>
        <w:rPr>
          <w:rFonts w:ascii="Courier New" w:hAnsi="Courier New"/>
          <w:color w:val="333333"/>
          <w:sz w:val="16"/>
          <w:szCs w:val="16"/>
          <w:lang w:val="en-US"/>
        </w:rPr>
        <w:t xml:space="preserve"> *tls);</w:t>
      </w:r>
    </w:p>
    <w:p>
      <w:pPr>
        <w:pStyle w:val="Heading2"/>
        <w:numPr>
          <w:ilvl w:val="1"/>
          <w:numId w:val="2"/>
        </w:numPr>
        <w:rPr>
          <w:color w:val="333333"/>
        </w:rPr>
      </w:pPr>
      <w:bookmarkStart w:id="79" w:name="_Toc5814408"/>
      <w:bookmarkStart w:id="80" w:name="_Ref507658974"/>
      <w:r>
        <w:rPr>
          <w:color w:val="333333"/>
        </w:rPr>
        <w:t>X509_EXTENSIONS helpers</w:t>
      </w:r>
      <w:bookmarkEnd w:id="79"/>
      <w:bookmarkEnd w:id="80"/>
    </w:p>
    <w:p>
      <w:pPr>
        <w:pStyle w:val="HTMLPreformatted"/>
        <w:shd w:fill="FFFFFF" w:val="clear"/>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EXTENSIONS_new()</w:t>
      </w:r>
      <w:r>
        <w:rPr>
          <w:rFonts w:eastAsia="MS Mincho" w:cs="Times New Roman" w:ascii="Arial" w:hAnsi="Arial"/>
          <w:sz w:val="22"/>
          <w:lang w:val="en-US"/>
        </w:rPr>
        <w:t xml:space="preserve"> initiates a list of X.509</w:t>
      </w:r>
      <w:r>
        <w:rPr>
          <w:rFonts w:eastAsia="MS Mincho" w:cs="Times New Roman" w:ascii="Arial" w:hAnsi="Arial"/>
          <w:sz w:val="22"/>
        </w:rPr>
        <w:t xml:space="preserve"> extensions, which has OpenSSL type </w:t>
      </w:r>
      <w:r>
        <w:rPr>
          <w:rFonts w:ascii="Courier New" w:hAnsi="Courier New"/>
          <w:b/>
          <w:bCs/>
          <w:color w:val="333399"/>
          <w:sz w:val="16"/>
          <w:szCs w:val="16"/>
        </w:rPr>
        <w:t>X509_EXTENSIONS</w:t>
      </w:r>
      <w:r>
        <w:rPr>
          <w:rFonts w:eastAsia="MS Mincho" w:cs="Times New Roman" w:ascii="Arial" w:hAnsi="Arial"/>
          <w:sz w:val="22"/>
        </w:rPr>
        <w:t xml:space="preserve">, to be used in certificate </w:t>
      </w:r>
      <w:r>
        <w:rPr>
          <w:rFonts w:eastAsia="MS Mincho" w:cs="Times New Roman" w:ascii="Arial" w:hAnsi="Arial"/>
          <w:sz w:val="22"/>
          <w:lang w:val="en-US"/>
        </w:rPr>
        <w:t>enrollment</w:t>
      </w:r>
      <w:r>
        <w:rPr>
          <w:rFonts w:eastAsia="MS Mincho" w:cs="Times New Roman" w:ascii="Arial" w:hAnsi="Arial"/>
          <w:sz w:val="22"/>
        </w:rPr>
        <w:t>.</w:t>
      </w:r>
      <w:r>
        <w:rPr/>
        <w:t xml:space="preserve"> It </w:t>
      </w:r>
      <w:r>
        <w:rPr>
          <w:rFonts w:eastAsia="MS Mincho" w:cs="Times New Roman" w:ascii="Arial" w:hAnsi="Arial"/>
          <w:sz w:val="22"/>
          <w:lang w:val="en-US"/>
        </w:rPr>
        <w:t xml:space="preserve">returns the pointer to the new structure on success, or </w:t>
      </w:r>
      <w:r>
        <w:rPr>
          <w:rFonts w:ascii="Courier New" w:hAnsi="Courier New"/>
          <w:color w:val="333333"/>
          <w:sz w:val="16"/>
          <w:szCs w:val="16"/>
          <w:lang w:val="en-US"/>
        </w:rPr>
        <w:t>NULL</w:t>
      </w:r>
      <w:r>
        <w:rPr>
          <w:rFonts w:eastAsia="MS Mincho" w:cs="Times New Roman" w:ascii="Arial" w:hAnsi="Arial"/>
          <w:sz w:val="22"/>
          <w:lang w:val="en-US"/>
        </w:rPr>
        <w:t xml:space="preserve"> otherwise.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284" w:right="0" w:hanging="0"/>
        <w:jc w:val="left"/>
        <w:rPr/>
      </w:pPr>
      <w:r>
        <w:rPr>
          <w:rFonts w:eastAsia="Arial Unicode MS" w:cs="Courier New" w:ascii="Courier New" w:hAnsi="Courier New"/>
          <w:b/>
          <w:bCs/>
          <w:color w:val="333399"/>
          <w:sz w:val="16"/>
          <w:szCs w:val="16"/>
          <w:lang w:val="fr-FR"/>
        </w:rPr>
        <w:br/>
        <w:t>X509_EXTENSIONS</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0066BB"/>
          <w:sz w:val="16"/>
          <w:szCs w:val="16"/>
          <w:lang w:val="fr-FR" w:eastAsia="en-US"/>
        </w:rPr>
        <w:t>EXTENSIONS_new</w:t>
      </w:r>
      <w:r>
        <w:rPr>
          <w:rFonts w:eastAsia="Times New Roman" w:cs="Courier New" w:ascii="Courier New" w:hAnsi="Courier New"/>
          <w:color w:val="333333"/>
          <w:sz w:val="16"/>
          <w:szCs w:val="16"/>
          <w:lang w:val="fr-FR" w:eastAsia="en-US"/>
        </w:rPr>
        <w:t>(</w:t>
      </w:r>
      <w:r>
        <w:rPr>
          <w:rFonts w:eastAsia="Times New Roman" w:cs="Courier New" w:ascii="Courier New" w:hAnsi="Courier New"/>
          <w:b/>
          <w:bCs/>
          <w:color w:val="333399"/>
          <w:sz w:val="16"/>
          <w:szCs w:val="16"/>
          <w:lang w:val="fr-FR" w:eastAsia="en-US"/>
        </w:rPr>
        <w:t>void</w:t>
      </w:r>
      <w:r>
        <w:rPr>
          <w:rFonts w:eastAsia="Times New Roman" w:cs="Courier New" w:ascii="Courier New" w:hAnsi="Courier New"/>
          <w:color w:val="333333"/>
          <w:sz w:val="16"/>
          <w:szCs w:val="16"/>
          <w:lang w:val="fr-FR" w:eastAsia="en-US"/>
        </w:rPr>
        <w:t>);</w:t>
        <w:br/>
      </w:r>
    </w:p>
    <w:p>
      <w:pPr>
        <w:pStyle w:val="Normal"/>
        <w:rPr/>
      </w:pPr>
      <w:r>
        <w:rPr/>
        <w:t xml:space="preserve">The function </w:t>
      </w:r>
      <w:r>
        <w:rPr>
          <w:rFonts w:eastAsia="Times New Roman" w:cs="Courier New" w:ascii="Courier New" w:hAnsi="Courier New"/>
          <w:b/>
          <w:bCs/>
          <w:color w:val="0066BB"/>
          <w:sz w:val="16"/>
          <w:szCs w:val="16"/>
          <w:lang w:eastAsia="en-US"/>
        </w:rPr>
        <w:t>EXTENSIONS_add_SANs()</w:t>
      </w:r>
      <w:r>
        <w:rPr/>
        <w:t xml:space="preserve"> appends to the given list of X.509 extensions </w:t>
      </w:r>
      <w:r>
        <w:rPr>
          <w:rFonts w:eastAsia="Times New Roman" w:cs="Courier New" w:ascii="Courier New" w:hAnsi="Courier New"/>
          <w:color w:val="333333"/>
          <w:sz w:val="16"/>
          <w:szCs w:val="16"/>
          <w:lang w:eastAsia="en-US"/>
        </w:rPr>
        <w:t>exts</w:t>
      </w:r>
      <w:r>
        <w:rPr/>
        <w:t xml:space="preserve"> a list of Subject Alternative Names (SANs) given as a string </w:t>
      </w:r>
      <w:r>
        <w:rPr>
          <w:rFonts w:eastAsia="Times New Roman" w:cs="Courier New" w:ascii="Courier New" w:hAnsi="Courier New"/>
          <w:color w:val="333333"/>
          <w:sz w:val="16"/>
          <w:szCs w:val="16"/>
          <w:lang w:eastAsia="en-US"/>
        </w:rPr>
        <w:t xml:space="preserve">spec </w:t>
      </w:r>
      <w:r>
        <w:rPr/>
        <w:t>of comma-separated domain names, IP addresses, and/or URIs optionally preceded by “</w:t>
      </w:r>
      <w:r>
        <w:rPr>
          <w:rFonts w:eastAsia="Times New Roman" w:cs="Courier New" w:ascii="Courier New" w:hAnsi="Courier New"/>
          <w:color w:val="333333"/>
          <w:sz w:val="16"/>
          <w:szCs w:val="16"/>
          <w:lang w:eastAsia="en-US"/>
        </w:rPr>
        <w:t>critical,</w:t>
      </w:r>
      <w:r>
        <w:rPr/>
        <w:t xml:space="preserve">” to mark them critical. It returns </w:t>
      </w:r>
      <w:r>
        <w:rPr>
          <w:rFonts w:eastAsia="Times New Roman" w:cs="Courier New" w:ascii="Courier New" w:hAnsi="Courier New"/>
          <w:color w:val="333333"/>
          <w:sz w:val="16"/>
          <w:szCs w:val="22"/>
          <w:lang w:eastAsia="en-US"/>
        </w:rPr>
        <w:t>true</w:t>
      </w:r>
      <w:r>
        <w:rPr/>
        <w:t xml:space="preserve"> on success and </w:t>
      </w:r>
      <w:r>
        <w:rPr>
          <w:rFonts w:eastAsia="Times New Roman" w:cs="Courier New" w:ascii="Courier New" w:hAnsi="Courier New"/>
          <w:color w:val="333333"/>
          <w:sz w:val="16"/>
          <w:szCs w:val="22"/>
          <w:lang w:eastAsia="en-US"/>
        </w:rPr>
        <w:t>false</w:t>
      </w:r>
      <w:r>
        <w:rPr/>
        <w:t xml:space="preserve"> otherwise. </w:t>
      </w:r>
      <w:r>
        <w:rPr>
          <w:rFonts w:eastAsia="Times New Roman" w:cs="Courier New" w:ascii="Courier New" w:hAnsi="Courier New"/>
          <w:color w:val="888888"/>
          <w:sz w:val="16"/>
          <w:szCs w:val="16"/>
          <w:lang w:eastAsia="en-US"/>
        </w:rPr>
        <w:t xml:space="preserv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284" w:right="0" w:hanging="0"/>
        <w:jc w:val="left"/>
        <w:rPr/>
      </w:pPr>
      <w:r>
        <w:rPr>
          <w:rFonts w:eastAsia="Times New Roman" w:cs="Courier New" w:ascii="Courier New" w:hAnsi="Courier New"/>
          <w:b/>
          <w:bCs/>
          <w:color w:val="333399"/>
          <w:sz w:val="16"/>
          <w:szCs w:val="16"/>
          <w:lang w:eastAsia="en-US"/>
        </w:rPr>
        <w:t>b</w:t>
      </w:r>
      <w:r>
        <w:rPr>
          <w:rFonts w:eastAsia="Times New Roman" w:cs="Courier New" w:ascii="Courier New" w:hAnsi="Courier New"/>
          <w:b/>
          <w:bCs/>
          <w:color w:val="333399"/>
          <w:sz w:val="16"/>
          <w:szCs w:val="16"/>
          <w:lang w:eastAsia="en-US"/>
        </w:rPr>
        <w:t>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EXTENSIONS_add_SANs</w:t>
      </w:r>
      <w:r>
        <w:rPr>
          <w:rFonts w:eastAsia="Times New Roman" w:cs="Courier New" w:ascii="Courier New" w:hAnsi="Courier New"/>
          <w:color w:val="333333"/>
          <w:sz w:val="16"/>
          <w:szCs w:val="16"/>
          <w:lang w:eastAsia="en-US"/>
        </w:rPr>
        <w:t>(</w:t>
      </w:r>
      <w:r>
        <w:rPr>
          <w:rFonts w:eastAsia="Arial Unicode MS" w:cs="Courier New" w:ascii="Courier New" w:hAnsi="Courier New"/>
          <w:b/>
          <w:bCs/>
          <w:color w:val="333399"/>
          <w:sz w:val="16"/>
          <w:szCs w:val="16"/>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br/>
      </w:r>
    </w:p>
    <w:p>
      <w:pPr>
        <w:pStyle w:val="HTMLPreformatted"/>
        <w:shd w:fill="FFFFFF" w:val="clear"/>
        <w:spacing w:lineRule="auto" w:line="300"/>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EXTENSIONS_add_ext</w:t>
      </w:r>
      <w:r>
        <w:rPr>
          <w:rFonts w:ascii="Courier New" w:hAnsi="Courier New"/>
          <w:b/>
          <w:bCs/>
          <w:color w:val="0066BB"/>
          <w:sz w:val="16"/>
          <w:szCs w:val="16"/>
          <w:lang w:val="en-US"/>
        </w:rPr>
        <w:t>()</w:t>
      </w:r>
      <w:r>
        <w:rPr>
          <w:rFonts w:eastAsia="MS Mincho" w:cs="Times New Roman" w:ascii="Arial" w:hAnsi="Arial"/>
          <w:sz w:val="22"/>
          <w:lang w:val="en-US"/>
        </w:rPr>
        <w:t xml:space="preserve"> appends to the given list of X.509 extensions </w:t>
      </w:r>
      <w:r>
        <w:rPr>
          <w:rFonts w:eastAsia="Times New Roman" w:ascii="Courier New" w:hAnsi="Courier New"/>
          <w:color w:val="333333"/>
          <w:sz w:val="16"/>
          <w:szCs w:val="16"/>
          <w:lang w:eastAsia="en-US"/>
        </w:rPr>
        <w:t xml:space="preserve">exts </w:t>
      </w:r>
      <w:r>
        <w:rPr>
          <w:rFonts w:eastAsia="MS Mincho" w:cs="Times New Roman" w:ascii="Arial" w:hAnsi="Arial"/>
          <w:sz w:val="22"/>
          <w:lang w:val="en-US"/>
        </w:rPr>
        <w:t xml:space="preserve">an extension of the given type, e.g., </w:t>
      </w:r>
      <w:r>
        <w:rPr>
          <w:rFonts w:eastAsia="Times New Roman" w:ascii="Courier New" w:hAnsi="Courier New"/>
          <w:color w:val="333333"/>
          <w:sz w:val="16"/>
          <w:szCs w:val="16"/>
          <w:lang w:val="en-US" w:eastAsia="en-US"/>
        </w:rPr>
        <w:t>"basicContraints"</w:t>
      </w:r>
      <w:r>
        <w:rPr>
          <w:rFonts w:eastAsia="MS Mincho" w:cs="Times New Roman" w:ascii="Arial" w:hAnsi="Arial"/>
          <w:sz w:val="22"/>
          <w:lang w:val="en-US"/>
        </w:rPr>
        <w:t xml:space="preserve">, </w:t>
      </w:r>
      <w:r>
        <w:rPr>
          <w:rFonts w:eastAsia="Times New Roman" w:ascii="Courier New" w:hAnsi="Courier New"/>
          <w:color w:val="333333"/>
          <w:sz w:val="16"/>
          <w:szCs w:val="16"/>
          <w:lang w:val="en-US" w:eastAsia="en-US"/>
        </w:rPr>
        <w:t>"keyUsage"</w:t>
      </w:r>
      <w:r>
        <w:rPr>
          <w:rFonts w:eastAsia="MS Mincho" w:cs="Times New Roman" w:ascii="Arial" w:hAnsi="Arial"/>
          <w:sz w:val="22"/>
          <w:lang w:val="en-US"/>
        </w:rPr>
        <w:t xml:space="preserve">, </w:t>
      </w:r>
      <w:r>
        <w:rPr>
          <w:rFonts w:eastAsia="Times New Roman" w:ascii="Courier New" w:hAnsi="Courier New"/>
          <w:color w:val="333333"/>
          <w:sz w:val="16"/>
          <w:szCs w:val="16"/>
          <w:lang w:val="en-US" w:eastAsia="en-US"/>
        </w:rPr>
        <w:t>"extendedKeyUsage"</w:t>
      </w:r>
      <w:r>
        <w:rPr>
          <w:rFonts w:eastAsia="MS Mincho" w:cs="Times New Roman" w:ascii="Arial" w:hAnsi="Arial"/>
          <w:sz w:val="22"/>
          <w:lang w:val="en-US"/>
        </w:rPr>
        <w:t xml:space="preserve">, or </w:t>
        <w:br/>
      </w:r>
      <w:r>
        <w:rPr>
          <w:rFonts w:eastAsia="Times New Roman" w:ascii="Courier New" w:hAnsi="Courier New"/>
          <w:color w:val="333333"/>
          <w:sz w:val="16"/>
          <w:szCs w:val="16"/>
          <w:lang w:val="en-US" w:eastAsia="en-US"/>
        </w:rPr>
        <w:t>"certificatePolicies"</w:t>
      </w:r>
      <w:r>
        <w:rPr>
          <w:rFonts w:eastAsia="MS Mincho" w:cs="Times New Roman" w:ascii="Arial" w:hAnsi="Arial"/>
          <w:sz w:val="22"/>
          <w:lang w:val="en-US"/>
        </w:rPr>
        <w:t xml:space="preserve">. Its value is given as a string </w:t>
      </w:r>
      <w:r>
        <w:rPr>
          <w:rFonts w:eastAsia="Times New Roman" w:ascii="Courier New" w:hAnsi="Courier New"/>
          <w:color w:val="333333"/>
          <w:sz w:val="16"/>
          <w:szCs w:val="16"/>
          <w:lang w:eastAsia="en-US"/>
        </w:rPr>
        <w:t xml:space="preserve">spec </w:t>
      </w:r>
      <w:r>
        <w:rPr>
          <w:rFonts w:eastAsia="MS Mincho" w:cs="Times New Roman" w:ascii="Arial" w:hAnsi="Arial"/>
          <w:sz w:val="22"/>
          <w:lang w:val="en-US"/>
        </w:rPr>
        <w:t>of comma-separated names or OIDs optionally preceded by “</w:t>
      </w:r>
      <w:r>
        <w:rPr>
          <w:rFonts w:eastAsia="Times New Roman" w:ascii="Courier New" w:hAnsi="Courier New"/>
          <w:color w:val="333333"/>
          <w:sz w:val="16"/>
          <w:szCs w:val="16"/>
          <w:lang w:eastAsia="en-US"/>
        </w:rPr>
        <w:t>critical,</w:t>
      </w:r>
      <w:r>
        <w:rPr>
          <w:rFonts w:eastAsia="MS Mincho" w:cs="Times New Roman" w:ascii="Arial" w:hAnsi="Arial"/>
          <w:sz w:val="22"/>
          <w:lang w:val="en-US"/>
        </w:rPr>
        <w:t>” to mark the extension critical. The specification may refer to further details specified in the style of OpenSSL configuration file sections (see [OpenSSL-config</w:t>
      </w:r>
      <w:r>
        <w:rPr>
          <w:rStyle w:val="InternetLink"/>
          <w:rFonts w:eastAsia="MS Mincho" w:cs="Times New Roman" w:ascii="Arial" w:hAnsi="Arial"/>
          <w:color w:val="000000"/>
          <w:sz w:val="22"/>
          <w:lang w:val="en-US" w:eastAsia="ja-JP"/>
        </w:rPr>
        <w:t>]</w:t>
      </w:r>
      <w:r>
        <w:rPr>
          <w:rFonts w:eastAsia="MS Mincho" w:cs="Times New Roman" w:ascii="Arial" w:hAnsi="Arial"/>
          <w:sz w:val="22"/>
          <w:lang w:val="en-US"/>
        </w:rPr>
        <w:t xml:space="preserve">), which can be provided via the optional </w:t>
      </w:r>
      <w:r>
        <w:rPr>
          <w:rFonts w:eastAsia="Times New Roman" w:ascii="Courier New" w:hAnsi="Courier New"/>
          <w:color w:val="333333"/>
          <w:sz w:val="16"/>
          <w:szCs w:val="16"/>
          <w:lang w:val="en-US" w:eastAsia="en-US"/>
        </w:rPr>
        <w:t>sections</w:t>
      </w:r>
      <w:r>
        <w:rPr>
          <w:rFonts w:eastAsia="MS Mincho" w:cs="Times New Roman" w:ascii="Arial" w:hAnsi="Arial"/>
          <w:sz w:val="22"/>
          <w:lang w:val="en-US"/>
        </w:rPr>
        <w:t xml:space="preserve"> parameter. The function returns </w:t>
      </w:r>
      <w:r>
        <w:rPr>
          <w:rFonts w:eastAsia="Times New Roman" w:ascii="Courier New" w:hAnsi="Courier New"/>
          <w:color w:val="333333"/>
          <w:sz w:val="18"/>
          <w:szCs w:val="22"/>
          <w:lang w:val="en-US" w:eastAsia="en-US"/>
        </w:rPr>
        <w:t>true</w:t>
      </w:r>
      <w:r>
        <w:rPr>
          <w:rFonts w:eastAsia="MS Mincho" w:cs="Times New Roman" w:ascii="Arial" w:hAnsi="Arial"/>
          <w:sz w:val="22"/>
          <w:lang w:val="en-US"/>
        </w:rPr>
        <w:t xml:space="preserve"> on success, </w:t>
      </w:r>
      <w:r>
        <w:rPr>
          <w:rFonts w:eastAsia="Times New Roman" w:ascii="Courier New" w:hAnsi="Courier New"/>
          <w:color w:val="333333"/>
          <w:sz w:val="18"/>
          <w:szCs w:val="22"/>
          <w:lang w:val="en-US" w:eastAsia="en-US"/>
        </w:rPr>
        <w:t>false</w:t>
      </w:r>
      <w:r>
        <w:rPr>
          <w:rFonts w:eastAsia="MS Mincho" w:cs="Times New Roman" w:ascii="Arial" w:hAnsi="Arial"/>
          <w:sz w:val="22"/>
          <w:lang w:val="en-US"/>
        </w:rPr>
        <w:t xml:space="preserve"> otherwise. </w:t>
      </w:r>
    </w:p>
    <w:p>
      <w:pPr>
        <w:pStyle w:val="HTMLPreformatted"/>
        <w:shd w:fill="FFFFFF" w:val="clear"/>
        <w:spacing w:lineRule="auto" w:line="300"/>
        <w:rPr/>
      </w:pPr>
      <w:r>
        <w:rPr>
          <w:rFonts w:eastAsia="MS Mincho" w:cs="Times New Roman" w:ascii="Arial" w:hAnsi="Arial"/>
          <w:sz w:val="22"/>
          <w:lang w:val="en-US"/>
        </w:rPr>
        <w:t>Possible values for basic key usages are: "</w:t>
      </w:r>
      <w:r>
        <w:rPr>
          <w:rFonts w:eastAsia="Times New Roman" w:ascii="Courier New" w:hAnsi="Courier New"/>
          <w:color w:val="333333"/>
          <w:sz w:val="16"/>
          <w:szCs w:val="16"/>
          <w:lang w:val="en-US" w:eastAsia="en-US"/>
        </w:rPr>
        <w:t>digitalSignature</w:t>
      </w:r>
      <w:r>
        <w:rPr>
          <w:rFonts w:eastAsia="MS Mincho" w:cs="Times New Roman" w:ascii="Arial" w:hAnsi="Arial"/>
          <w:sz w:val="22"/>
          <w:lang w:val="en-US"/>
        </w:rPr>
        <w:t>", "</w:t>
      </w:r>
      <w:r>
        <w:rPr>
          <w:rFonts w:eastAsia="Times New Roman" w:ascii="Courier New" w:hAnsi="Courier New"/>
          <w:color w:val="333333"/>
          <w:sz w:val="16"/>
          <w:szCs w:val="16"/>
          <w:lang w:val="en-US" w:eastAsia="en-US"/>
        </w:rPr>
        <w:t>nonRepudiation</w:t>
      </w:r>
      <w:r>
        <w:rPr>
          <w:rFonts w:eastAsia="MS Mincho" w:cs="Times New Roman" w:ascii="Arial" w:hAnsi="Arial"/>
          <w:sz w:val="22"/>
          <w:lang w:val="en-US"/>
        </w:rPr>
        <w:t>",</w:t>
      </w:r>
    </w:p>
    <w:p>
      <w:pPr>
        <w:pStyle w:val="HTMLPreformatted"/>
        <w:shd w:fill="FFFFFF" w:val="clear"/>
        <w:spacing w:lineRule="auto" w:line="300" w:before="0" w:after="120"/>
        <w:rPr/>
      </w:pPr>
      <w:r>
        <w:rPr>
          <w:rFonts w:eastAsia="MS Mincho" w:cs="Times New Roman" w:ascii="Arial" w:hAnsi="Arial"/>
          <w:sz w:val="22"/>
          <w:lang w:val="en-US"/>
        </w:rPr>
        <w:t>"</w:t>
      </w:r>
      <w:r>
        <w:rPr>
          <w:rFonts w:eastAsia="Times New Roman" w:ascii="Courier New" w:hAnsi="Courier New"/>
          <w:color w:val="333333"/>
          <w:sz w:val="16"/>
          <w:szCs w:val="16"/>
          <w:lang w:val="en-US" w:eastAsia="en-US"/>
        </w:rPr>
        <w:t>keyEncipherment</w:t>
      </w:r>
      <w:r>
        <w:rPr>
          <w:rFonts w:eastAsia="MS Mincho" w:cs="Times New Roman" w:ascii="Arial" w:hAnsi="Arial"/>
          <w:sz w:val="22"/>
          <w:lang w:val="en-US"/>
        </w:rPr>
        <w:t>", "</w:t>
      </w:r>
      <w:r>
        <w:rPr>
          <w:rFonts w:eastAsia="Times New Roman" w:ascii="Courier New" w:hAnsi="Courier New"/>
          <w:color w:val="333333"/>
          <w:sz w:val="16"/>
          <w:szCs w:val="16"/>
          <w:lang w:val="en-US" w:eastAsia="en-US"/>
        </w:rPr>
        <w:t>dataEncipherment</w:t>
      </w:r>
      <w:r>
        <w:rPr>
          <w:rFonts w:eastAsia="MS Mincho" w:cs="Times New Roman" w:ascii="Arial" w:hAnsi="Arial"/>
          <w:sz w:val="22"/>
          <w:lang w:val="en-US"/>
        </w:rPr>
        <w:t>", "</w:t>
      </w:r>
      <w:r>
        <w:rPr>
          <w:rFonts w:eastAsia="Times New Roman" w:ascii="Courier New" w:hAnsi="Courier New"/>
          <w:color w:val="333333"/>
          <w:sz w:val="16"/>
          <w:szCs w:val="16"/>
          <w:lang w:val="en-US" w:eastAsia="en-US"/>
        </w:rPr>
        <w:t>keyAgreement</w:t>
      </w:r>
      <w:r>
        <w:rPr>
          <w:rFonts w:eastAsia="MS Mincho" w:cs="Times New Roman" w:ascii="Arial" w:hAnsi="Arial"/>
          <w:sz w:val="22"/>
          <w:lang w:val="en-US"/>
        </w:rPr>
        <w:t>", "</w:t>
      </w:r>
      <w:r>
        <w:rPr>
          <w:rFonts w:eastAsia="Times New Roman" w:ascii="Courier New" w:hAnsi="Courier New"/>
          <w:color w:val="333333"/>
          <w:sz w:val="16"/>
          <w:szCs w:val="16"/>
          <w:lang w:val="en-US" w:eastAsia="en-US"/>
        </w:rPr>
        <w:t>keyCertSign</w:t>
      </w:r>
      <w:r>
        <w:rPr>
          <w:rFonts w:eastAsia="MS Mincho" w:cs="Times New Roman" w:ascii="Arial" w:hAnsi="Arial"/>
          <w:sz w:val="22"/>
          <w:lang w:val="en-US"/>
        </w:rPr>
        <w:t>",  "</w:t>
      </w:r>
      <w:r>
        <w:rPr>
          <w:rFonts w:eastAsia="Times New Roman" w:ascii="Courier New" w:hAnsi="Courier New"/>
          <w:color w:val="333333"/>
          <w:sz w:val="16"/>
          <w:szCs w:val="16"/>
          <w:lang w:val="en-US" w:eastAsia="en-US"/>
        </w:rPr>
        <w:t>cRLSign</w:t>
      </w:r>
      <w:r>
        <w:rPr>
          <w:rFonts w:eastAsia="MS Mincho" w:cs="Times New Roman" w:ascii="Arial" w:hAnsi="Arial"/>
          <w:sz w:val="22"/>
          <w:lang w:val="en-US"/>
        </w:rPr>
        <w:t>", "</w:t>
      </w:r>
      <w:r>
        <w:rPr>
          <w:rFonts w:eastAsia="Times New Roman" w:ascii="Courier New" w:hAnsi="Courier New"/>
          <w:color w:val="333333"/>
          <w:sz w:val="16"/>
          <w:szCs w:val="16"/>
          <w:lang w:val="en-US" w:eastAsia="en-US"/>
        </w:rPr>
        <w:t>encipherOnly</w:t>
      </w:r>
      <w:r>
        <w:rPr>
          <w:rFonts w:eastAsia="MS Mincho" w:cs="Times New Roman" w:ascii="Arial" w:hAnsi="Arial"/>
          <w:sz w:val="22"/>
          <w:lang w:val="en-US"/>
        </w:rPr>
        <w:t>", and "</w:t>
      </w:r>
      <w:r>
        <w:rPr>
          <w:rFonts w:eastAsia="Times New Roman" w:ascii="Courier New" w:hAnsi="Courier New"/>
          <w:color w:val="333333"/>
          <w:sz w:val="16"/>
          <w:szCs w:val="16"/>
          <w:lang w:val="en-US" w:eastAsia="en-US"/>
        </w:rPr>
        <w:t>decipherOnly</w:t>
      </w:r>
      <w:r>
        <w:rPr>
          <w:rFonts w:eastAsia="MS Mincho" w:cs="Times New Roman" w:ascii="Arial" w:hAnsi="Arial"/>
          <w:sz w:val="22"/>
          <w:lang w:val="en-US"/>
        </w:rPr>
        <w:t>". For a list of generally defined Extended Key Usage OIDs, see [OID-ref].</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ind w:left="284" w:right="0" w:hanging="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EXTENSIONS_add_ext</w:t>
      </w:r>
      <w:r>
        <w:rPr>
          <w:rFonts w:eastAsia="Times New Roman" w:cs="Courier New" w:ascii="Courier New" w:hAnsi="Courier New"/>
          <w:color w:val="333333"/>
          <w:sz w:val="16"/>
          <w:szCs w:val="16"/>
          <w:lang w:eastAsia="en-US"/>
        </w:rPr>
        <w:t>(</w:t>
      </w:r>
      <w:r>
        <w:rPr>
          <w:rFonts w:eastAsia="Arial Unicode MS" w:cs="Courier New" w:ascii="Courier New" w:hAnsi="Courier New"/>
          <w:b/>
          <w:bCs/>
          <w:color w:val="333399"/>
          <w:sz w:val="16"/>
          <w:szCs w:val="16"/>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*name,</w:t>
      </w:r>
      <w:r>
        <w:rPr>
          <w:rFonts w:eastAsia="Times New Roman" w:cs="Courier New" w:ascii="Courier New" w:hAnsi="Courier New"/>
          <w:b/>
          <w:bCs/>
          <w:color w:val="008800"/>
          <w:sz w:val="16"/>
          <w:szCs w:val="16"/>
          <w:lang w:eastAsia="en-US"/>
        </w:rPr>
        <w:t xml:space="preserve"> </w:t>
        <w:br/>
        <w:t xml:space="preserve">                        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b/>
          <w:bCs/>
          <w:color w:val="333399"/>
          <w:sz w:val="16"/>
          <w:szCs w:val="16"/>
          <w:lang w:eastAsia="en-US"/>
        </w:rPr>
        <w:t>BIO</w:t>
      </w:r>
      <w:r>
        <w:rPr>
          <w:rFonts w:eastAsia="Times New Roman" w:cs="Courier New" w:ascii="Courier New" w:hAnsi="Courier New"/>
          <w:color w:val="333333"/>
          <w:sz w:val="16"/>
          <w:szCs w:val="16"/>
          <w:lang w:eastAsia="en-US"/>
        </w:rPr>
        <w:t xml:space="preserve"> *sections);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t>Possibly further such functions will be added later.</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t>Example use: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X509_EXTENSIONS</w:t>
      </w:r>
      <w:r>
        <w:rPr>
          <w:rFonts w:eastAsia="Times New Roman" w:cs="Courier New" w:ascii="Courier New" w:hAnsi="Courier New"/>
          <w:color w:val="333333"/>
          <w:sz w:val="18"/>
          <w:szCs w:val="18"/>
          <w:lang w:eastAsia="en-US"/>
        </w:rPr>
        <w:t xml:space="preserve"> *exts = EXTENSIONS_new();</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BIO</w:t>
      </w:r>
      <w:r>
        <w:rPr>
          <w:rFonts w:eastAsia="Times New Roman" w:cs="Courier New" w:ascii="Courier New" w:hAnsi="Courier New"/>
          <w:color w:val="333333"/>
          <w:sz w:val="18"/>
          <w:szCs w:val="18"/>
          <w:lang w:eastAsia="en-US"/>
        </w:rPr>
        <w:t xml:space="preserve"> *policy_sections = BIO_new(BIO_s_mem());</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bool</w:t>
      </w:r>
      <w:r>
        <w:rPr>
          <w:rFonts w:eastAsia="Times New Roman" w:cs="Courier New" w:ascii="Courier New" w:hAnsi="Courier New"/>
          <w:color w:val="333333"/>
          <w:sz w:val="18"/>
          <w:szCs w:val="18"/>
          <w:lang w:eastAsia="en-US"/>
        </w:rPr>
        <w:t xml:space="preserve"> success = exts != NULL &amp;&amp; policy_sections != NULL &amp;&amp;</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 xml:space="preserve">EXTENSIONS_add_SANs(exts, </w:t>
      </w:r>
      <w:r>
        <w:rPr>
          <w:rFonts w:eastAsia="Times New Roman" w:cs="Courier New" w:ascii="Courier New" w:hAnsi="Courier New"/>
          <w:color w:val="333333"/>
          <w:sz w:val="18"/>
          <w:szCs w:val="18"/>
          <w:highlight w:val="red"/>
          <w:lang w:eastAsia="en-US"/>
        </w:rPr>
        <w:t>"localhost, 127.0.0.1</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highlight w:val="red"/>
          <w:lang w:eastAsia="en-US"/>
        </w:rPr>
        <w:t>192.168.0.1"</w:t>
      </w:r>
      <w:r>
        <w:rPr>
          <w:rFonts w:eastAsia="Times New Roman" w:cs="Courier New" w:ascii="Courier New" w:hAnsi="Courier New"/>
          <w:color w:val="333333"/>
          <w:sz w:val="18"/>
          <w:szCs w:val="18"/>
          <w:lang w:eastAsia="en-US"/>
        </w:rPr>
        <w:t>) &amp;&amp;</w:t>
        <w:br/>
        <w:t xml:space="preserve">        EXTENSIONS_add_ext (exts, "keyUsage", "critical, digitalSignature", NULL)</w:t>
      </w:r>
      <w:r>
        <w:rPr>
          <w:rFonts w:eastAsia="Times New Roman" w:cs="Courier New" w:ascii="Courier New" w:hAnsi="Courier New"/>
          <w:color w:val="333333"/>
          <w:sz w:val="16"/>
          <w:szCs w:val="18"/>
          <w:lang w:eastAsia="en-US"/>
        </w:rPr>
        <w:t xml:space="preserve"> &amp;&amp;</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val="fr-FR" w:eastAsia="en-US"/>
        </w:rPr>
        <w:t>EXTENSIONS_add_ext (exts</w:t>
      </w:r>
      <w:r>
        <w:rPr>
          <w:rFonts w:eastAsia="Times New Roman" w:cs="Courier New" w:ascii="Courier New" w:hAnsi="Courier New"/>
          <w:color w:val="333333"/>
          <w:sz w:val="18"/>
          <w:szCs w:val="18"/>
          <w:highlight w:val="red"/>
          <w:lang w:eastAsia="en-US"/>
        </w:rPr>
        <w:t>, "extendedKeyUsage",</w:t>
      </w:r>
      <w:r>
        <w:rPr>
          <w:rFonts w:eastAsia="Times New Roman" w:cs="Courier New" w:ascii="Courier New" w:hAnsi="Courier New"/>
          <w:color w:val="333333"/>
          <w:sz w:val="18"/>
          <w:szCs w:val="18"/>
          <w:lang w:val="fr-FR" w:eastAsia="en-US"/>
        </w:rPr>
        <w:t xml:space="preserve"> </w:t>
      </w:r>
      <w:r>
        <w:rPr>
          <w:rFonts w:eastAsia="Times New Roman" w:cs="Courier New" w:ascii="Courier New" w:hAnsi="Courier New"/>
          <w:color w:val="333333"/>
          <w:sz w:val="18"/>
          <w:szCs w:val="18"/>
          <w:highlight w:val="red"/>
          <w:lang w:val="fr-FR" w:eastAsia="en-US"/>
        </w:rPr>
        <w:t>"critical, clientAuth, "</w:t>
        <w:br/>
        <w:t xml:space="preserve">                                    "1.3.6.1.5.5.7.3.1"</w:t>
      </w:r>
      <w:ins w:id="844" w:author="David von Oheimb" w:date="2020-04-29T12:04:00Z">
        <w:r>
          <w:rPr>
            <w:rFonts w:eastAsia="Times New Roman" w:cs="Courier New" w:ascii="Courier New" w:hAnsi="Courier New"/>
            <w:color w:val="333333"/>
            <w:sz w:val="18"/>
            <w:szCs w:val="18"/>
            <w:highlight w:val="red"/>
            <w:lang w:val="fr-FR" w:eastAsia="en-US"/>
          </w:rPr>
          <w:t xml:space="preserve"> </w:t>
        </w:r>
      </w:ins>
      <w:r>
        <w:rPr>
          <w:rFonts w:eastAsia="Times New Roman" w:cs="Courier New" w:ascii="Courier New" w:hAnsi="Courier New"/>
          <w:color w:val="333333"/>
          <w:sz w:val="18"/>
          <w:szCs w:val="18"/>
          <w:highlight w:val="red"/>
          <w:lang w:val="fr-FR" w:eastAsia="en-US"/>
        </w:rPr>
        <w:t>/* serverAuth */, NULL</w:t>
      </w:r>
      <w:r>
        <w:rPr>
          <w:rFonts w:eastAsia="Times New Roman" w:cs="Courier New" w:ascii="Courier New" w:hAnsi="Courier New"/>
          <w:color w:val="333333"/>
          <w:sz w:val="18"/>
          <w:szCs w:val="18"/>
          <w:lang w:val="fr-FR" w:eastAsia="en-US"/>
        </w:rPr>
        <w:t xml:space="preserve">) </w:t>
      </w:r>
      <w:r>
        <w:rPr>
          <w:rFonts w:eastAsia="Times New Roman" w:cs="Courier New" w:ascii="Courier New" w:hAnsi="Courier New"/>
          <w:color w:val="333333"/>
          <w:sz w:val="18"/>
          <w:szCs w:val="18"/>
          <w:lang w:eastAsia="en-US"/>
        </w:rPr>
        <w:t>&amp;&amp;</w:t>
        <w:br/>
        <w:t xml:space="preserve">        BIO_printf(policy_sections, "%s", </w:t>
        <w:br/>
        <w:t xml:space="preserve">                   "[pkiPolicy]\n"</w:t>
        <w:br/>
        <w:t xml:space="preserve">                   "  policyIdentifier = 1.3.6.1.4.1.4329.38.4.2.2\n"</w:t>
        <w:br/>
        <w:t xml:space="preserve">                   "  CPS.1 = http://www.siemens.com/pki-policy/\n"</w:t>
        <w:br/>
        <w:t xml:space="preserve">                   "  userNotice = @notice\n"</w:t>
        <w:br/>
        <w:t xml:space="preserve">                   "[notice]\n"</w:t>
        <w:br/>
        <w:t xml:space="preserve">                   "  explicitText=Siemens policy text\n") &gt; 0 &amp;&amp;</w:t>
        <w:br/>
        <w:t xml:space="preserve">        EXTENSIONS_add_ext(exts, "certificatePolicies",</w:t>
        <w:br/>
        <w:t xml:space="preserve">                                 "critical, @pkiPolicy", policy_sections);</w:t>
        <w:br/>
        <w:t xml:space="preserve">    BIO_free(policy_sections);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888888"/>
          <w:sz w:val="16"/>
          <w:szCs w:val="16"/>
          <w:lang w:val="fr-FR" w:eastAsia="en-US"/>
        </w:rPr>
      </w:pPr>
      <w:r>
        <w:rPr>
          <w:rFonts w:eastAsia="Times New Roman" w:cs="Courier New" w:ascii="Courier New" w:hAnsi="Courier New"/>
          <w:color w:val="888888"/>
          <w:sz w:val="16"/>
          <w:szCs w:val="16"/>
          <w:lang w:val="fr-FR" w:eastAsia="en-US"/>
        </w:rPr>
      </w:r>
    </w:p>
    <w:p>
      <w:pPr>
        <w:pStyle w:val="HTMLPreformatted"/>
        <w:shd w:fill="FFFFFF" w:val="clear"/>
        <w:spacing w:lineRule="auto" w:line="300" w:before="0" w:after="120"/>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EXTENSIONS</w:t>
      </w:r>
      <w:r>
        <w:rPr>
          <w:rFonts w:ascii="Courier New" w:hAnsi="Courier New"/>
          <w:b/>
          <w:bCs/>
          <w:color w:val="0066BB"/>
          <w:sz w:val="16"/>
          <w:szCs w:val="16"/>
          <w:lang w:val="en-US"/>
        </w:rPr>
        <w:t>_free()</w:t>
      </w:r>
      <w:r>
        <w:rPr>
          <w:rFonts w:eastAsia="MS Mincho" w:cs="Times New Roman" w:ascii="Arial" w:hAnsi="Arial"/>
          <w:sz w:val="22"/>
          <w:lang w:val="en-US"/>
        </w:rPr>
        <w:t xml:space="preserve"> deallocates the given structure </w:t>
      </w:r>
      <w:r>
        <w:rPr>
          <w:rFonts w:eastAsia="Times New Roman" w:ascii="Courier New" w:hAnsi="Courier New"/>
          <w:color w:val="333333"/>
          <w:sz w:val="16"/>
          <w:szCs w:val="16"/>
          <w:lang w:eastAsia="en-US"/>
        </w:rPr>
        <w:t>exts</w:t>
      </w:r>
      <w:r>
        <w:rPr>
          <w:rFonts w:eastAsia="MS Mincho" w:cs="Times New Roman" w:ascii="Arial" w:hAnsi="Arial"/>
          <w:sz w:val="22"/>
          <w:lang w:val="en-US"/>
        </w:rPr>
        <w:t>. It has no return value.</w:t>
      </w:r>
    </w:p>
    <w:p>
      <w:pPr>
        <w:pStyle w:val="Normal"/>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EXTENSIONS_free</w:t>
      </w:r>
      <w:r>
        <w:rPr>
          <w:rFonts w:eastAsia="Times New Roman" w:cs="Courier New" w:ascii="Courier New" w:hAnsi="Courier New"/>
          <w:color w:val="333333"/>
          <w:sz w:val="16"/>
          <w:szCs w:val="16"/>
          <w:lang w:eastAsia="en-US"/>
        </w:rPr>
        <w:t>(</w:t>
      </w:r>
      <w:r>
        <w:rPr>
          <w:rFonts w:eastAsia="Times New Roman" w:cs="Courier New" w:ascii="Courier New" w:hAnsi="Courier New"/>
          <w:color w:val="333333"/>
          <w:sz w:val="16"/>
          <w:lang w:eastAsia="en-US"/>
        </w:rPr>
        <w:t>OPTIONAL</w:t>
      </w:r>
      <w:r>
        <w:rPr>
          <w:rFonts w:eastAsia="Arial Unicode MS" w:cs="Courier New" w:ascii="Courier New" w:hAnsi="Courier New"/>
          <w:b/>
          <w:bCs/>
          <w:color w:val="333399"/>
          <w:sz w:val="16"/>
          <w:szCs w:val="16"/>
        </w:rPr>
        <w:t xml:space="preserve"> X509_EXTENSIONS</w:t>
      </w:r>
      <w:r>
        <w:rPr>
          <w:rFonts w:eastAsia="Times New Roman" w:cs="Courier New" w:ascii="Courier New" w:hAnsi="Courier New"/>
          <w:color w:val="333333"/>
          <w:sz w:val="16"/>
          <w:szCs w:val="16"/>
          <w:lang w:eastAsia="en-US"/>
        </w:rPr>
        <w:t xml:space="preserve"> *exts);</w:t>
      </w:r>
      <w:r>
        <w:br w:type="page"/>
      </w:r>
    </w:p>
    <w:p>
      <w:pPr>
        <w:pStyle w:val="Heading1"/>
        <w:numPr>
          <w:ilvl w:val="0"/>
          <w:numId w:val="2"/>
        </w:numPr>
        <w:rPr/>
      </w:pPr>
      <w:bookmarkStart w:id="81" w:name="_Toc5814409"/>
      <w:r>
        <w:rPr/>
        <w:t>Appendix: C header file</w:t>
      </w:r>
      <w:bookmarkEnd w:id="81"/>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b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@file   genericCMPclient.h</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val="de-DE"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@brief  generic CMP client library API</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val="de-DE" w:eastAsia="en-US"/>
        </w:rPr>
      </w:pPr>
      <w:del w:id="845" w:author="David von Oheimb" w:date="2020-04-29T11:32:27Z">
        <w:r>
          <w:rPr>
            <w:rFonts w:eastAsia="Times New Roman" w:cs="Courier New" w:ascii="Courier New" w:hAnsi="Courier New"/>
            <w:color w:val="333333"/>
            <w:sz w:val="16"/>
            <w:szCs w:val="16"/>
            <w:lang w:eastAsia="en-US"/>
          </w:rPr>
          <w:delText xml:space="preserve"> </w:delText>
        </w:r>
      </w:del>
      <w:del w:id="846" w:author="David von Oheimb" w:date="2020-04-29T11:32:27Z">
        <w:r>
          <w:rPr>
            <w:rFonts w:eastAsia="Times New Roman" w:cs="Courier New" w:ascii="Courier New" w:hAnsi="Courier New"/>
            <w:color w:val="333333"/>
            <w:sz w:val="16"/>
            <w:szCs w:val="16"/>
            <w:lang w:val="de-DE" w:eastAsia="en-US"/>
          </w:rPr>
          <w:delText>*</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val="de-DE" w:eastAsia="en-US"/>
        </w:rPr>
      </w:pPr>
      <w:r>
        <w:rPr>
          <w:rFonts w:ascii="Courier New" w:hAnsi="Courier New"/>
          <w:color w:val="333333"/>
          <w:sz w:val="16"/>
          <w:lang w:val="de-DE"/>
        </w:rPr>
        <w:t xml:space="preserve"> </w:t>
      </w:r>
      <w:r>
        <w:rPr>
          <w:rFonts w:ascii="Courier New" w:hAnsi="Courier New"/>
          <w:color w:val="333333"/>
          <w:sz w:val="16"/>
          <w:lang w:val="de-DE"/>
        </w:rPr>
        <w:t xml:space="preserve">* @author David von Oheimb, CT RDA </w:t>
      </w:r>
      <w:ins w:id="847" w:author="David von Oheimb" w:date="2020-04-28T14:28:44Z">
        <w:r>
          <w:rPr>
            <w:rFonts w:ascii="Courier New" w:hAnsi="Courier New"/>
            <w:color w:val="333333"/>
            <w:sz w:val="16"/>
            <w:lang w:val="de-DE"/>
          </w:rPr>
          <w:t>CST</w:t>
        </w:r>
      </w:ins>
      <w:del w:id="848" w:author="David von Oheimb" w:date="2020-04-28T14:28:47Z">
        <w:r>
          <w:rPr>
            <w:rFonts w:ascii="Courier New" w:hAnsi="Courier New"/>
            <w:color w:val="333333"/>
            <w:sz w:val="16"/>
            <w:lang w:val="de-DE"/>
          </w:rPr>
          <w:delText>ITS</w:delText>
        </w:r>
      </w:del>
      <w:r>
        <w:rPr>
          <w:rFonts w:ascii="Courier New" w:hAnsi="Courier New"/>
          <w:color w:val="333333"/>
          <w:sz w:val="16"/>
          <w:lang w:val="de-DE"/>
        </w:rPr>
        <w:t xml:space="preserve"> SEA, David.von.Oheimb@siemens.com</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val="de-DE" w:eastAsia="en-US"/>
        </w:rPr>
      </w:pPr>
      <w:del w:id="849" w:author="David von Oheimb" w:date="2020-04-29T11:32:30Z">
        <w:r>
          <w:rPr>
            <w:rFonts w:ascii="Courier New" w:hAnsi="Courier New"/>
            <w:color w:val="333333"/>
            <w:sz w:val="16"/>
            <w:lang w:val="de-DE"/>
          </w:rPr>
          <w:delText xml:space="preserve"> </w:delText>
        </w:r>
      </w:del>
      <w:del w:id="850" w:author="David von Oheimb" w:date="2020-04-29T11:32:30Z">
        <w:r>
          <w:rPr>
            <w:rFonts w:eastAsia="Times New Roman" w:cs="Courier New" w:ascii="Courier New" w:hAnsi="Courier New"/>
            <w:color w:val="333333"/>
            <w:sz w:val="16"/>
            <w:szCs w:val="16"/>
            <w:lang w:val="de-DE" w:eastAsia="en-US"/>
          </w:rPr>
          <w:delText>*</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val="de-DE" w:eastAsia="en-US"/>
        </w:rPr>
        <w:t xml:space="preserve"> </w:t>
      </w:r>
      <w:r>
        <w:rPr>
          <w:rFonts w:eastAsia="Times New Roman" w:cs="Courier New" w:ascii="Courier New" w:hAnsi="Courier New"/>
          <w:color w:val="333333"/>
          <w:sz w:val="16"/>
          <w:szCs w:val="16"/>
          <w:lang w:val="de-DE" w:eastAsia="en-US"/>
        </w:rPr>
        <w:t>* @copyright (c) Siemens AG, 2018</w:t>
      </w:r>
      <w:ins w:id="851" w:author="David von Oheimb" w:date="2020-04-28T13:36:38Z">
        <w:r>
          <w:rPr>
            <w:rFonts w:eastAsia="Times New Roman" w:cs="Courier New" w:ascii="Courier New" w:hAnsi="Courier New"/>
            <w:color w:val="333333"/>
            <w:sz w:val="16"/>
            <w:szCs w:val="16"/>
            <w:lang w:val="de-DE" w:eastAsia="en-US"/>
          </w:rPr>
          <w:t>-</w:t>
        </w:r>
      </w:ins>
      <w:ins w:id="852" w:author="David von Oheimb" w:date="2020-04-28T13:36:38Z">
        <w:r>
          <w:rPr>
            <w:rFonts w:eastAsia="Times New Roman" w:cs="Courier New" w:ascii="Courier New" w:hAnsi="Courier New"/>
            <w:color w:val="333333"/>
            <w:sz w:val="16"/>
            <w:szCs w:val="16"/>
            <w:lang w:val="de-DE" w:eastAsia="en-US"/>
          </w:rPr>
          <w:t>2020</w:t>
        </w:r>
      </w:ins>
      <w:r>
        <w:rPr>
          <w:rFonts w:eastAsia="Times New Roman" w:cs="Courier New" w:ascii="Courier New" w:hAnsi="Courier New"/>
          <w:color w:val="333333"/>
          <w:sz w:val="16"/>
          <w:szCs w:val="16"/>
          <w:lang w:val="de-DE" w:eastAsia="en-US"/>
        </w:rPr>
        <w:t xml:space="preserve">. </w:t>
      </w:r>
      <w:r>
        <w:rPr>
          <w:rFonts w:eastAsia="Times New Roman" w:cs="Courier New" w:ascii="Courier New" w:hAnsi="Courier New"/>
          <w:color w:val="333333"/>
          <w:sz w:val="16"/>
          <w:szCs w:val="16"/>
          <w:lang w:eastAsia="en-US"/>
        </w:rPr>
        <w:t>The Siemens Inner Source License - 1.1</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#ifndef GENERIC_CMP_CLIENT_H</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GENERIC_CMP_CLIENT_H</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888888"/>
          <w:sz w:val="16"/>
          <w:szCs w:val="16"/>
          <w:lang w:eastAsia="en-US"/>
        </w:rPr>
        <w:t xml:space="preserve">/* for low-level CMP API, in particular, type </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888888"/>
          <w:sz w:val="16"/>
          <w:szCs w:val="16"/>
          <w:lang w:eastAsia="en-US"/>
        </w:rPr>
        <w:t xml:space="preserv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#include &lt;openssl/cmp.h&gt;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OSSL_CMP_CTX CMP_CTX</w:t>
      </w:r>
      <w:r>
        <w:rPr>
          <w:rFonts w:eastAsia="Times New Roman" w:cs="Courier New" w:ascii="Courier New" w:hAnsi="Courier New"/>
          <w:color w:val="333333"/>
          <w:sz w:val="16"/>
          <w:szCs w:val="16"/>
          <w:lang w:eastAsia="en-US"/>
        </w:rPr>
        <w:t>;</w:t>
      </w:r>
      <w:r>
        <w:rPr>
          <w:rFonts w:eastAsia="Times New Roman" w:cs="Courier New" w:ascii="Courier New" w:hAnsi="Courier New"/>
          <w:color w:val="888888"/>
          <w:sz w:val="16"/>
          <w:szCs w:val="16"/>
          <w:lang w:eastAsia="en-US"/>
        </w:rPr>
        <w:t xml:space="preserve"> /* for abbreviation and backward compatibility */</w:t>
      </w:r>
      <w:del w:id="853" w:author="David von Oheimb" w:date="2020-04-28T14:29:21Z">
        <w:r>
          <w:rPr>
            <w:rFonts w:eastAsia="Times New Roman" w:cs="Courier New" w:ascii="Courier New" w:hAnsi="Courier New"/>
            <w:color w:val="333333"/>
            <w:sz w:val="16"/>
            <w:szCs w:val="16"/>
            <w:lang w:eastAsia="en-US"/>
          </w:rPr>
          <w:br/>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854" w:author="David von Oheimb" w:date="2020-04-28T14:33:35Z">
        <w:r>
          <w:rPr>
            <w:rFonts w:eastAsia="Times New Roman" w:cs="Courier New" w:ascii="Courier New" w:hAnsi="Courier New"/>
            <w:color w:val="333333"/>
            <w:sz w:val="16"/>
            <w:szCs w:val="16"/>
            <w:lang w:eastAsia="en-US"/>
          </w:rPr>
          <w:br/>
        </w:r>
      </w:ins>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 should better be defined and used in openssl/cmp.h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CMP_OK 0</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del w:id="855" w:author="David von Oheimb" w:date="2020-04-28T13:38:36Z">
        <w:r>
          <w:rPr>
            <w:rFonts w:eastAsia="Times New Roman" w:cs="Courier New" w:ascii="Courier New" w:hAnsi="Courier New"/>
            <w:color w:val="557799"/>
            <w:sz w:val="16"/>
            <w:szCs w:val="16"/>
            <w:lang w:eastAsia="en-US"/>
          </w:rPr>
          <w:delText>#define CMP_R_LOAD_CERTS   255</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del w:id="856" w:author="David von Oheimb" w:date="2020-04-28T13:38:36Z">
        <w:r>
          <w:rPr>
            <w:rFonts w:eastAsia="Times New Roman" w:cs="Courier New" w:ascii="Courier New" w:hAnsi="Courier New"/>
            <w:color w:val="557799"/>
            <w:sz w:val="16"/>
            <w:szCs w:val="16"/>
            <w:lang w:eastAsia="en-US"/>
          </w:rPr>
          <w:delText>#define CMP_R_LOAD_CREDS   254</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del w:id="857" w:author="David von Oheimb" w:date="2020-04-28T13:38:36Z">
        <w:r>
          <w:rPr>
            <w:rFonts w:eastAsia="Times New Roman" w:cs="Courier New" w:ascii="Courier New" w:hAnsi="Courier New"/>
            <w:color w:val="557799"/>
            <w:sz w:val="16"/>
            <w:szCs w:val="16"/>
            <w:lang w:eastAsia="en-US"/>
          </w:rPr>
          <w:delText>#define CMP_R_GENERATE_KEY 253</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del w:id="859" w:author="David von Oheimb" w:date="2020-04-28T14:33:57Z"/>
        </w:rPr>
      </w:pPr>
      <w:del w:id="858" w:author="David von Oheimb" w:date="2020-04-28T13:38:36Z">
        <w:r>
          <w:rPr>
            <w:rFonts w:eastAsia="Times New Roman" w:cs="Courier New" w:ascii="Courier New" w:hAnsi="Courier New"/>
            <w:color w:val="557799"/>
            <w:sz w:val="16"/>
            <w:szCs w:val="16"/>
            <w:lang w:eastAsia="en-US"/>
          </w:rPr>
          <w:delText>#define CMP_R_STORE_CREDS  252</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 further error codes are defined in ../cmpossl/include/openssl/cmperr.h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CMP_IR    OSSL_CMP_PKIBODY_IR</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CMP_CR    OSSL_CMP_PKIBODY_CR</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CMP_P10CR OSSL_CMP_PKIBODY_P10CR</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CMP_KUR   OSSL_CMP_PKIBODY_KUR</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#define CMP_RR    OSSL_CMP_PKIBODY_RR</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#ifndef __cplusplus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557799"/>
          <w:sz w:val="16"/>
          <w:szCs w:val="16"/>
          <w:lang w:eastAsia="en-US"/>
        </w:rPr>
        <w:t xml:space="preserve"> </w:t>
      </w:r>
      <w:r>
        <w:rPr>
          <w:rFonts w:eastAsia="Times New Roman" w:cs="Courier New" w:ascii="Courier New" w:hAnsi="Courier New"/>
          <w:b/>
          <w:bCs/>
          <w:color w:val="008800"/>
          <w:sz w:val="16"/>
          <w:szCs w:val="16"/>
          <w:lang w:eastAsia="en-US"/>
        </w:rPr>
        <w:t>enum</w:t>
      </w:r>
      <w:r>
        <w:rPr>
          <w:rFonts w:eastAsia="Times New Roman" w:cs="Courier New" w:ascii="Courier New" w:hAnsi="Courier New"/>
          <w:color w:val="557799"/>
          <w:sz w:val="16"/>
          <w:szCs w:val="16"/>
          <w:lang w:eastAsia="en-US"/>
        </w:rPr>
        <w:t xml:space="preserve"> { false = 0, true = 1 }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557799"/>
          <w:sz w:val="16"/>
          <w:szCs w:val="16"/>
          <w:lang w:eastAsia="en-US"/>
        </w:rPr>
        <w:t>;</w:t>
      </w:r>
      <w:r>
        <w:rPr>
          <w:rFonts w:eastAsia="Times New Roman" w:cs="Courier New" w:ascii="Courier New" w:hAnsi="Courier New"/>
          <w:color w:val="888888"/>
          <w:sz w:val="16"/>
          <w:szCs w:val="16"/>
          <w:lang w:eastAsia="en-US"/>
        </w:rPr>
        <w:t xml:space="preserve"> /* Boolean value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#endif</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#define OPTIONAL </w:t>
      </w:r>
      <w:r>
        <w:rPr>
          <w:rFonts w:eastAsia="Times New Roman" w:cs="Courier New" w:ascii="Courier New" w:hAnsi="Courier New"/>
          <w:color w:val="888888"/>
          <w:sz w:val="16"/>
          <w:szCs w:val="16"/>
          <w:lang w:eastAsia="en-US"/>
        </w:rPr>
        <w:t>/* marker for non-required parameter, i.e., NULL allowed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private key and related certificate, plus optional chain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struct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ins w:id="860" w:author="David von Oheimb" w:date="2020-04-28T14:39:12Z">
        <w:r>
          <w:rPr>
            <w:rFonts w:eastAsia="Times New Roman" w:cs="Courier New" w:ascii="Courier New" w:hAnsi="Courier New"/>
            <w:color w:val="333333"/>
            <w:sz w:val="16"/>
            <w:szCs w:val="16"/>
            <w:lang w:eastAsia="en-US"/>
          </w:rPr>
          <w:t xml:space="preserve">OPTIONAL </w:t>
        </w:r>
      </w:ins>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*pkey;        </w:t>
      </w:r>
      <w:r>
        <w:rPr>
          <w:rFonts w:eastAsia="Times New Roman" w:cs="Courier New" w:ascii="Courier New" w:hAnsi="Courier New"/>
          <w:color w:val="888888"/>
          <w:sz w:val="16"/>
          <w:szCs w:val="16"/>
          <w:lang w:eastAsia="en-US"/>
        </w:rPr>
        <w:t>/* can refer to HW key store via engine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ins w:id="861" w:author="David von Oheimb" w:date="2020-04-28T14:39:14Z">
        <w:r>
          <w:rPr>
            <w:rFonts w:eastAsia="Times New Roman" w:cs="Courier New" w:ascii="Courier New" w:hAnsi="Courier New"/>
            <w:color w:val="333333"/>
            <w:sz w:val="16"/>
            <w:szCs w:val="16"/>
            <w:lang w:eastAsia="en-US"/>
          </w:rPr>
          <w:t xml:space="preserve">OPTIONAL </w:t>
        </w:r>
      </w:ins>
      <w:r>
        <w:rPr>
          <w:rFonts w:eastAsia="Times New Roman" w:cs="Courier New" w:ascii="Courier New" w:hAnsi="Courier New"/>
          <w:b/>
          <w:bCs/>
          <w:color w:val="333399"/>
          <w:sz w:val="16"/>
          <w:szCs w:val="16"/>
          <w:lang w:eastAsia="en-US"/>
        </w:rPr>
        <w:t>X509</w:t>
      </w:r>
      <w:r>
        <w:rPr>
          <w:rFonts w:eastAsia="Times New Roman" w:cs="Courier New" w:ascii="Courier New" w:hAnsi="Courier New"/>
          <w:color w:val="333333"/>
          <w:sz w:val="16"/>
          <w:szCs w:val="16"/>
          <w:lang w:eastAsia="en-US"/>
        </w:rPr>
        <w:t xml:space="preserve">     *cert;        </w:t>
      </w:r>
      <w:r>
        <w:rPr>
          <w:rFonts w:eastAsia="Times New Roman" w:cs="Courier New" w:ascii="Courier New" w:hAnsi="Courier New"/>
          <w:color w:val="888888"/>
          <w:sz w:val="16"/>
          <w:szCs w:val="16"/>
          <w:lang w:eastAsia="en-US"/>
        </w:rPr>
        <w:t>/* related certificate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STACK_OF(X509)</w:t>
      </w:r>
      <w:r>
        <w:rPr>
          <w:rFonts w:eastAsia="Times New Roman" w:cs="Courier New" w:ascii="Courier New" w:hAnsi="Courier New"/>
          <w:color w:val="333333"/>
          <w:sz w:val="16"/>
          <w:szCs w:val="16"/>
          <w:lang w:eastAsia="en-US"/>
        </w:rPr>
        <w:t xml:space="preserve"> *chain; </w:t>
      </w:r>
      <w:r>
        <w:rPr>
          <w:rFonts w:eastAsia="Times New Roman" w:cs="Courier New" w:ascii="Courier New" w:hAnsi="Courier New"/>
          <w:color w:val="888888"/>
          <w:sz w:val="16"/>
          <w:szCs w:val="16"/>
          <w:lang w:eastAsia="en-US"/>
        </w:rPr>
        <w:t>/* intermediate/extra certs for cert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*pwd;       </w:t>
      </w:r>
      <w:r>
        <w:rPr>
          <w:rFonts w:eastAsia="Times New Roman" w:cs="Courier New" w:ascii="Courier New" w:hAnsi="Courier New"/>
          <w:color w:val="888888"/>
          <w:sz w:val="16"/>
          <w:szCs w:val="16"/>
          <w:lang w:eastAsia="en-US"/>
        </w:rPr>
        <w:t>/* alternative: password (shared secret)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*pwdref;    </w:t>
      </w:r>
      <w:r>
        <w:rPr>
          <w:rFonts w:eastAsia="Times New Roman" w:cs="Courier New" w:ascii="Courier New" w:hAnsi="Courier New"/>
          <w:color w:val="888888"/>
          <w:sz w:val="16"/>
          <w:szCs w:val="16"/>
          <w:lang w:eastAsia="en-US"/>
        </w:rPr>
        <w:t>/* reference identifying the password */</w:t>
      </w:r>
      <w:r>
        <w:rPr>
          <w:rFonts w:eastAsia="Times New Roman" w:cs="Courier New" w:ascii="Courier New" w:hAnsi="Courier New"/>
          <w:color w:val="333333"/>
          <w:sz w:val="16"/>
          <w:szCs w:val="16"/>
          <w:lang w:eastAsia="en-US"/>
        </w:rPr>
        <w:b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 xml:space="preserve">typedef </w:t>
      </w:r>
      <w:del w:id="862" w:author="David von Oheimb" w:date="2020-04-28T10:27:30Z">
        <w:r>
          <w:rPr>
            <w:rFonts w:eastAsia="Times New Roman" w:cs="Courier New" w:ascii="Courier New" w:hAnsi="Courier New"/>
            <w:b/>
            <w:bCs/>
            <w:color w:val="008800"/>
            <w:sz w:val="16"/>
            <w:szCs w:val="16"/>
            <w:lang w:eastAsia="en-US"/>
          </w:rPr>
          <w:delText>enum</w:delText>
        </w:r>
      </w:del>
      <w:ins w:id="863" w:author="David von Oheimb" w:date="2020-04-28T10:27:30Z">
        <w:r>
          <w:rPr>
            <w:rFonts w:eastAsia="Times New Roman" w:cs="Courier New" w:ascii="Courier New" w:hAnsi="Courier New"/>
            <w:b/>
            <w:bCs/>
            <w:color w:val="333399"/>
            <w:sz w:val="16"/>
            <w:szCs w:val="16"/>
            <w:lang w:val="en-US" w:eastAsia="en-US"/>
          </w:rPr>
          <w:t>int</w:t>
        </w:r>
      </w:ins>
      <w:r>
        <w:rPr>
          <w:rFonts w:eastAsia="Times New Roman" w:cs="Courier New" w:ascii="Courier New" w:hAnsi="Courier New"/>
          <w:color w:val="333333"/>
          <w:sz w:val="16"/>
          <w:szCs w:val="16"/>
          <w:lang w:eastAsia="en-US"/>
        </w:rPr>
        <w:t xml:space="preserve"> </w:t>
      </w:r>
      <w:del w:id="864" w:author="David von Oheimb" w:date="2020-04-28T10:25:07Z">
        <w:r>
          <w:rPr>
            <w:rFonts w:eastAsia="Times New Roman" w:cs="Courier New" w:ascii="Courier New" w:hAnsi="Courier New"/>
            <w:color w:val="333333"/>
            <w:sz w:val="16"/>
            <w:szCs w:val="16"/>
            <w:lang w:eastAsia="en-US"/>
          </w:rPr>
          <w:delText>{</w:delText>
        </w:r>
      </w:del>
      <w:ins w:id="865" w:author="David von Oheimb" w:date="2020-04-28T10:25:06Z">
        <w:r>
          <w:rPr>
            <w:rFonts w:eastAsia="Times New Roman" w:cs="Courier New" w:ascii="Courier New" w:hAnsi="Courier New"/>
            <w:b/>
            <w:bCs/>
            <w:color w:val="333399"/>
            <w:sz w:val="16"/>
            <w:szCs w:val="16"/>
            <w:lang w:eastAsia="en-US"/>
          </w:rPr>
          <w:t>severity</w:t>
        </w:r>
      </w:ins>
      <w:ins w:id="866" w:author="David von Oheimb" w:date="2020-04-28T10:25:06Z">
        <w:r>
          <w:rPr>
            <w:rFonts w:eastAsia="Times New Roman" w:cs="Courier New" w:ascii="Courier New" w:hAnsi="Courier New"/>
            <w:color w:val="333333"/>
            <w:sz w:val="16"/>
            <w:szCs w:val="16"/>
            <w:lang w:eastAsia="en-US"/>
          </w:rPr>
          <w:t>;</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867" w:author="David von Oheimb" w:date="2020-04-28T10:25:06Z">
        <w:r>
          <w:rPr>
            <w:rFonts w:eastAsia="Times New Roman" w:cs="Courier New" w:ascii="Courier New" w:hAnsi="Courier New"/>
            <w:color w:val="557799"/>
            <w:sz w:val="16"/>
            <w:szCs w:val="16"/>
            <w:lang w:eastAsia="en-US"/>
          </w:rPr>
          <w:t>#def</w:t>
        </w:r>
      </w:ins>
      <w:ins w:id="868" w:author="David von Oheimb" w:date="2020-04-28T10:25:06Z">
        <w:r>
          <w:rPr>
            <w:rFonts w:eastAsia="Times New Roman" w:cs="Courier New" w:ascii="Courier New" w:hAnsi="Courier New"/>
            <w:color w:val="557799"/>
            <w:sz w:val="16"/>
            <w:szCs w:val="16"/>
            <w:lang w:eastAsia="en-US"/>
          </w:rPr>
          <w:t>ine</w:t>
        </w:r>
      </w:ins>
      <w:ins w:id="869" w:author="David von Oheimb" w:date="2020-04-28T10:25:06Z">
        <w:r>
          <w:rPr>
            <w:rFonts w:eastAsia="Times New Roman" w:cs="Courier New" w:ascii="Courier New" w:hAnsi="Courier New"/>
            <w:color w:val="557799"/>
            <w:sz w:val="16"/>
            <w:szCs w:val="16"/>
            <w:lang w:eastAsia="en-US"/>
          </w:rPr>
          <w:t xml:space="preserve"> </w:t>
        </w:r>
      </w:ins>
      <w:del w:id="870" w:author="David von Oheimb" w:date="2020-04-28T10:25:41Z">
        <w:r>
          <w:rPr>
            <w:rFonts w:eastAsia="Times New Roman" w:cs="Courier New" w:ascii="Courier New" w:hAnsi="Courier New"/>
            <w:color w:val="333333"/>
            <w:sz w:val="16"/>
            <w:szCs w:val="16"/>
            <w:lang w:eastAsia="en-US"/>
          </w:rPr>
          <w:delText xml:space="preserve">    </w:delText>
        </w:r>
      </w:del>
      <w:r>
        <w:rPr>
          <w:rFonts w:eastAsia="Times New Roman" w:cs="Courier New" w:ascii="Courier New" w:hAnsi="Courier New"/>
          <w:color w:val="557799"/>
          <w:sz w:val="16"/>
          <w:szCs w:val="16"/>
          <w:lang w:eastAsia="en-US"/>
        </w:rPr>
        <w:t>LOG_EMERG</w:t>
      </w:r>
      <w:del w:id="871" w:author="David von Oheimb" w:date="2020-04-28T10:25:44Z">
        <w:r>
          <w:rPr>
            <w:rFonts w:eastAsia="Times New Roman" w:cs="Courier New" w:ascii="Courier New" w:hAnsi="Courier New"/>
            <w:color w:val="557799"/>
            <w:sz w:val="16"/>
            <w:szCs w:val="16"/>
            <w:lang w:eastAsia="en-US"/>
          </w:rPr>
          <w:delText>,</w:delText>
        </w:r>
      </w:del>
      <w:r>
        <w:rPr>
          <w:rFonts w:eastAsia="Times New Roman" w:cs="Courier New" w:ascii="Courier New" w:hAnsi="Courier New"/>
          <w:color w:val="557799"/>
          <w:sz w:val="16"/>
          <w:szCs w:val="16"/>
          <w:lang w:eastAsia="en-US"/>
        </w:rPr>
        <w:t xml:space="preserve"> </w:t>
      </w:r>
      <w:ins w:id="872" w:author="David von Oheimb" w:date="2020-04-28T10:27:53Z">
        <w:r>
          <w:rPr>
            <w:rFonts w:eastAsia="Times New Roman" w:cs="Courier New" w:ascii="Courier New" w:hAnsi="Courier New"/>
            <w:color w:val="333333"/>
            <w:sz w:val="16"/>
            <w:szCs w:val="16"/>
            <w:lang w:val="en-US" w:eastAsia="en-US"/>
          </w:rPr>
          <w:t>0</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873" w:author="David von Oheimb" w:date="2020-04-28T10:25:47Z">
        <w:r>
          <w:rPr>
            <w:rFonts w:eastAsia="Times New Roman" w:cs="Courier New" w:ascii="Courier New" w:hAnsi="Courier New"/>
            <w:color w:val="557799"/>
            <w:sz w:val="16"/>
            <w:szCs w:val="16"/>
            <w:lang w:eastAsia="en-US"/>
          </w:rPr>
          <w:t>#def</w:t>
        </w:r>
      </w:ins>
      <w:ins w:id="874" w:author="David von Oheimb" w:date="2020-04-28T10:25:47Z">
        <w:r>
          <w:rPr>
            <w:rFonts w:eastAsia="Times New Roman" w:cs="Courier New" w:ascii="Courier New" w:hAnsi="Courier New"/>
            <w:color w:val="557799"/>
            <w:sz w:val="16"/>
            <w:szCs w:val="16"/>
            <w:lang w:eastAsia="en-US"/>
          </w:rPr>
          <w:t>ine</w:t>
        </w:r>
      </w:ins>
      <w:ins w:id="875" w:author="David von Oheimb" w:date="2020-04-28T10:25:47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LOG_ALERT</w:t>
      </w:r>
      <w:del w:id="876" w:author="David von Oheimb" w:date="2020-04-28T10:25:51Z">
        <w:r>
          <w:rPr>
            <w:rFonts w:eastAsia="Times New Roman" w:cs="Courier New" w:ascii="Courier New" w:hAnsi="Courier New"/>
            <w:color w:val="557799"/>
            <w:sz w:val="16"/>
            <w:szCs w:val="16"/>
            <w:lang w:eastAsia="en-US"/>
          </w:rPr>
          <w:delText>,</w:delText>
        </w:r>
      </w:del>
      <w:r>
        <w:rPr>
          <w:rFonts w:eastAsia="Times New Roman" w:cs="Courier New" w:ascii="Courier New" w:hAnsi="Courier New"/>
          <w:color w:val="557799"/>
          <w:sz w:val="16"/>
          <w:szCs w:val="16"/>
          <w:lang w:eastAsia="en-US"/>
        </w:rPr>
        <w:t xml:space="preserve"> </w:t>
      </w:r>
      <w:ins w:id="877" w:author="David von Oheimb" w:date="2020-04-28T10:27:54Z">
        <w:r>
          <w:rPr>
            <w:rFonts w:eastAsia="Times New Roman" w:cs="Courier New" w:ascii="Courier New" w:hAnsi="Courier New"/>
            <w:color w:val="333333"/>
            <w:sz w:val="16"/>
            <w:szCs w:val="16"/>
            <w:lang w:val="en-US" w:eastAsia="en-US"/>
          </w:rPr>
          <w:t>1</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878" w:author="David von Oheimb" w:date="2020-04-28T10:25:52Z">
        <w:r>
          <w:rPr>
            <w:rFonts w:eastAsia="Times New Roman" w:cs="Courier New" w:ascii="Courier New" w:hAnsi="Courier New"/>
            <w:color w:val="557799"/>
            <w:sz w:val="16"/>
            <w:szCs w:val="16"/>
            <w:lang w:eastAsia="en-US"/>
          </w:rPr>
          <w:t>#def</w:t>
        </w:r>
      </w:ins>
      <w:ins w:id="879" w:author="David von Oheimb" w:date="2020-04-28T10:25:52Z">
        <w:r>
          <w:rPr>
            <w:rFonts w:eastAsia="Times New Roman" w:cs="Courier New" w:ascii="Courier New" w:hAnsi="Courier New"/>
            <w:color w:val="557799"/>
            <w:sz w:val="16"/>
            <w:szCs w:val="16"/>
            <w:lang w:eastAsia="en-US"/>
          </w:rPr>
          <w:t>ine</w:t>
        </w:r>
      </w:ins>
      <w:ins w:id="880" w:author="David von Oheimb" w:date="2020-04-28T10:25:52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LOG_CRIT</w:t>
      </w:r>
      <w:del w:id="881" w:author="David von Oheimb" w:date="2020-04-28T10:25:55Z">
        <w:r>
          <w:rPr>
            <w:rFonts w:eastAsia="Times New Roman" w:cs="Courier New" w:ascii="Courier New" w:hAnsi="Courier New"/>
            <w:color w:val="557799"/>
            <w:sz w:val="16"/>
            <w:szCs w:val="16"/>
            <w:lang w:eastAsia="en-US"/>
          </w:rPr>
          <w:delText>,</w:delText>
        </w:r>
      </w:del>
      <w:r>
        <w:rPr>
          <w:rFonts w:eastAsia="Times New Roman" w:cs="Courier New" w:ascii="Courier New" w:hAnsi="Courier New"/>
          <w:color w:val="557799"/>
          <w:sz w:val="16"/>
          <w:szCs w:val="16"/>
          <w:lang w:eastAsia="en-US"/>
        </w:rPr>
        <w:t xml:space="preserve"> </w:t>
      </w:r>
      <w:ins w:id="882" w:author="David von Oheimb" w:date="2020-04-28T10:27:54Z">
        <w:r>
          <w:rPr>
            <w:rFonts w:eastAsia="Times New Roman" w:cs="Courier New" w:ascii="Courier New" w:hAnsi="Courier New"/>
            <w:color w:val="333333"/>
            <w:sz w:val="16"/>
            <w:szCs w:val="16"/>
            <w:lang w:val="en-US" w:eastAsia="en-US"/>
          </w:rPr>
          <w:t>2</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883" w:author="David von Oheimb" w:date="2020-04-28T10:25:56Z">
        <w:r>
          <w:rPr>
            <w:rFonts w:eastAsia="Times New Roman" w:cs="Courier New" w:ascii="Courier New" w:hAnsi="Courier New"/>
            <w:color w:val="557799"/>
            <w:sz w:val="16"/>
            <w:szCs w:val="16"/>
            <w:lang w:eastAsia="en-US"/>
          </w:rPr>
          <w:t>#def</w:t>
        </w:r>
      </w:ins>
      <w:ins w:id="884" w:author="David von Oheimb" w:date="2020-04-28T10:25:56Z">
        <w:r>
          <w:rPr>
            <w:rFonts w:eastAsia="Times New Roman" w:cs="Courier New" w:ascii="Courier New" w:hAnsi="Courier New"/>
            <w:color w:val="557799"/>
            <w:sz w:val="16"/>
            <w:szCs w:val="16"/>
            <w:lang w:eastAsia="en-US"/>
          </w:rPr>
          <w:t>ine</w:t>
        </w:r>
      </w:ins>
      <w:ins w:id="885" w:author="David von Oheimb" w:date="2020-04-28T10:25:56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LOG_ERR</w:t>
      </w:r>
      <w:del w:id="886" w:author="David von Oheimb" w:date="2020-04-28T10:25:59Z">
        <w:r>
          <w:rPr>
            <w:rFonts w:eastAsia="Times New Roman" w:cs="Courier New" w:ascii="Courier New" w:hAnsi="Courier New"/>
            <w:color w:val="557799"/>
            <w:sz w:val="16"/>
            <w:szCs w:val="16"/>
            <w:lang w:eastAsia="en-US"/>
          </w:rPr>
          <w:delText>,</w:delText>
        </w:r>
      </w:del>
      <w:r>
        <w:rPr>
          <w:rFonts w:eastAsia="Times New Roman" w:cs="Courier New" w:ascii="Courier New" w:hAnsi="Courier New"/>
          <w:color w:val="557799"/>
          <w:sz w:val="16"/>
          <w:szCs w:val="16"/>
          <w:lang w:eastAsia="en-US"/>
        </w:rPr>
        <w:t xml:space="preserve"> </w:t>
      </w:r>
      <w:ins w:id="887" w:author="David von Oheimb" w:date="2020-04-28T10:27:55Z">
        <w:r>
          <w:rPr>
            <w:rFonts w:eastAsia="Times New Roman" w:cs="Courier New" w:ascii="Courier New" w:hAnsi="Courier New"/>
            <w:color w:val="333333"/>
            <w:sz w:val="16"/>
            <w:szCs w:val="16"/>
            <w:lang w:val="en-US" w:eastAsia="en-US"/>
          </w:rPr>
          <w:t>3</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888" w:author="David von Oheimb" w:date="2020-04-28T10:26:07Z">
        <w:r>
          <w:rPr>
            <w:rFonts w:eastAsia="Times New Roman" w:cs="Courier New" w:ascii="Courier New" w:hAnsi="Courier New"/>
            <w:color w:val="557799"/>
            <w:sz w:val="16"/>
            <w:szCs w:val="16"/>
            <w:lang w:eastAsia="en-US"/>
          </w:rPr>
          <w:t>#def</w:t>
        </w:r>
      </w:ins>
      <w:ins w:id="889" w:author="David von Oheimb" w:date="2020-04-28T10:26:07Z">
        <w:r>
          <w:rPr>
            <w:rFonts w:eastAsia="Times New Roman" w:cs="Courier New" w:ascii="Courier New" w:hAnsi="Courier New"/>
            <w:color w:val="557799"/>
            <w:sz w:val="16"/>
            <w:szCs w:val="16"/>
            <w:lang w:eastAsia="en-US"/>
          </w:rPr>
          <w:t>ine</w:t>
        </w:r>
      </w:ins>
      <w:ins w:id="890" w:author="David von Oheimb" w:date="2020-04-28T10:26:07Z">
        <w:r>
          <w:rPr>
            <w:rFonts w:eastAsia="Times New Roman" w:cs="Courier New" w:ascii="Courier New" w:hAnsi="Courier New"/>
            <w:color w:val="557799"/>
            <w:sz w:val="16"/>
            <w:szCs w:val="16"/>
            <w:lang w:eastAsia="en-US"/>
          </w:rPr>
          <w:t xml:space="preserve"> </w:t>
        </w:r>
      </w:ins>
      <w:del w:id="891" w:author="David von Oheimb" w:date="2020-04-28T10:26:10Z">
        <w:r>
          <w:rPr>
            <w:rFonts w:eastAsia="Times New Roman" w:cs="Courier New" w:ascii="Courier New" w:hAnsi="Courier New"/>
            <w:color w:val="557799"/>
            <w:sz w:val="16"/>
            <w:szCs w:val="16"/>
            <w:lang w:eastAsia="en-US"/>
          </w:rPr>
          <w:delText xml:space="preserve">   </w:delText>
        </w:r>
      </w:del>
      <w:r>
        <w:rPr>
          <w:rFonts w:eastAsia="Times New Roman" w:cs="Courier New" w:ascii="Courier New" w:hAnsi="Courier New"/>
          <w:color w:val="557799"/>
          <w:sz w:val="16"/>
          <w:szCs w:val="16"/>
          <w:lang w:eastAsia="en-US"/>
        </w:rPr>
        <w:t>LOG_WARNING</w:t>
      </w:r>
      <w:del w:id="892" w:author="David von Oheimb" w:date="2020-04-28T10:26:12Z">
        <w:r>
          <w:rPr>
            <w:rFonts w:eastAsia="Times New Roman" w:cs="Courier New" w:ascii="Courier New" w:hAnsi="Courier New"/>
            <w:color w:val="557799"/>
            <w:sz w:val="16"/>
            <w:szCs w:val="16"/>
            <w:lang w:eastAsia="en-US"/>
          </w:rPr>
          <w:delText>,</w:delText>
        </w:r>
      </w:del>
      <w:r>
        <w:rPr>
          <w:rFonts w:eastAsia="Times New Roman" w:cs="Courier New" w:ascii="Courier New" w:hAnsi="Courier New"/>
          <w:color w:val="557799"/>
          <w:sz w:val="16"/>
          <w:szCs w:val="16"/>
          <w:lang w:eastAsia="en-US"/>
        </w:rPr>
        <w:t xml:space="preserve"> </w:t>
      </w:r>
      <w:ins w:id="893" w:author="David von Oheimb" w:date="2020-04-28T10:27:58Z">
        <w:r>
          <w:rPr>
            <w:rFonts w:eastAsia="Times New Roman" w:cs="Courier New" w:ascii="Courier New" w:hAnsi="Courier New"/>
            <w:color w:val="333333"/>
            <w:sz w:val="16"/>
            <w:szCs w:val="16"/>
            <w:lang w:val="en-US" w:eastAsia="en-US"/>
          </w:rPr>
          <w:t>4</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894" w:author="David von Oheimb" w:date="2020-04-28T10:26:14Z">
        <w:r>
          <w:rPr>
            <w:rFonts w:eastAsia="Times New Roman" w:cs="Courier New" w:ascii="Courier New" w:hAnsi="Courier New"/>
            <w:color w:val="557799"/>
            <w:sz w:val="16"/>
            <w:szCs w:val="16"/>
            <w:lang w:eastAsia="en-US"/>
          </w:rPr>
          <w:t>#def</w:t>
        </w:r>
      </w:ins>
      <w:ins w:id="895" w:author="David von Oheimb" w:date="2020-04-28T10:26:14Z">
        <w:r>
          <w:rPr>
            <w:rFonts w:eastAsia="Times New Roman" w:cs="Courier New" w:ascii="Courier New" w:hAnsi="Courier New"/>
            <w:color w:val="557799"/>
            <w:sz w:val="16"/>
            <w:szCs w:val="16"/>
            <w:lang w:eastAsia="en-US"/>
          </w:rPr>
          <w:t>ine</w:t>
        </w:r>
      </w:ins>
      <w:ins w:id="896" w:author="David von Oheimb" w:date="2020-04-28T10:26:14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LOG_NOTICE</w:t>
      </w:r>
      <w:del w:id="897" w:author="David von Oheimb" w:date="2020-04-28T10:26:17Z">
        <w:r>
          <w:rPr>
            <w:rFonts w:eastAsia="Times New Roman" w:cs="Courier New" w:ascii="Courier New" w:hAnsi="Courier New"/>
            <w:color w:val="557799"/>
            <w:sz w:val="16"/>
            <w:szCs w:val="16"/>
            <w:lang w:eastAsia="en-US"/>
          </w:rPr>
          <w:delText>,</w:delText>
        </w:r>
      </w:del>
      <w:r>
        <w:rPr>
          <w:rFonts w:eastAsia="Times New Roman" w:cs="Courier New" w:ascii="Courier New" w:hAnsi="Courier New"/>
          <w:color w:val="557799"/>
          <w:sz w:val="16"/>
          <w:szCs w:val="16"/>
          <w:lang w:eastAsia="en-US"/>
        </w:rPr>
        <w:t xml:space="preserve"> </w:t>
      </w:r>
      <w:ins w:id="898" w:author="David von Oheimb" w:date="2020-04-28T10:27:59Z">
        <w:r>
          <w:rPr>
            <w:rFonts w:eastAsia="Times New Roman" w:cs="Courier New" w:ascii="Courier New" w:hAnsi="Courier New"/>
            <w:color w:val="333333"/>
            <w:sz w:val="16"/>
            <w:szCs w:val="16"/>
            <w:lang w:val="en-US" w:eastAsia="en-US"/>
          </w:rPr>
          <w:t>5</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899" w:author="David von Oheimb" w:date="2020-04-28T10:26:18Z">
        <w:r>
          <w:rPr>
            <w:rFonts w:eastAsia="Times New Roman" w:cs="Courier New" w:ascii="Courier New" w:hAnsi="Courier New"/>
            <w:color w:val="557799"/>
            <w:sz w:val="16"/>
            <w:szCs w:val="16"/>
            <w:lang w:eastAsia="en-US"/>
          </w:rPr>
          <w:t>#def</w:t>
        </w:r>
      </w:ins>
      <w:ins w:id="900" w:author="David von Oheimb" w:date="2020-04-28T10:26:18Z">
        <w:r>
          <w:rPr>
            <w:rFonts w:eastAsia="Times New Roman" w:cs="Courier New" w:ascii="Courier New" w:hAnsi="Courier New"/>
            <w:color w:val="557799"/>
            <w:sz w:val="16"/>
            <w:szCs w:val="16"/>
            <w:lang w:eastAsia="en-US"/>
          </w:rPr>
          <w:t>ine</w:t>
        </w:r>
      </w:ins>
      <w:ins w:id="901" w:author="David von Oheimb" w:date="2020-04-28T10:26:18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LOG_INFO</w:t>
      </w:r>
      <w:del w:id="902" w:author="David von Oheimb" w:date="2020-04-28T10:26:20Z">
        <w:r>
          <w:rPr>
            <w:rFonts w:eastAsia="Times New Roman" w:cs="Courier New" w:ascii="Courier New" w:hAnsi="Courier New"/>
            <w:color w:val="557799"/>
            <w:sz w:val="16"/>
            <w:szCs w:val="16"/>
            <w:lang w:eastAsia="en-US"/>
          </w:rPr>
          <w:delText>,</w:delText>
        </w:r>
      </w:del>
      <w:r>
        <w:rPr>
          <w:rFonts w:eastAsia="Times New Roman" w:cs="Courier New" w:ascii="Courier New" w:hAnsi="Courier New"/>
          <w:color w:val="557799"/>
          <w:sz w:val="16"/>
          <w:szCs w:val="16"/>
          <w:lang w:eastAsia="en-US"/>
        </w:rPr>
        <w:t xml:space="preserve"> </w:t>
      </w:r>
      <w:ins w:id="903" w:author="David von Oheimb" w:date="2020-04-28T10:28:00Z">
        <w:r>
          <w:rPr>
            <w:rFonts w:eastAsia="Times New Roman" w:cs="Courier New" w:ascii="Courier New" w:hAnsi="Courier New"/>
            <w:color w:val="333333"/>
            <w:sz w:val="16"/>
            <w:szCs w:val="16"/>
            <w:lang w:val="en-US" w:eastAsia="en-US"/>
          </w:rPr>
          <w:t>6</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904" w:author="David von Oheimb" w:date="2020-04-28T10:26:22Z">
        <w:r>
          <w:rPr>
            <w:rFonts w:eastAsia="Times New Roman" w:cs="Courier New" w:ascii="Courier New" w:hAnsi="Courier New"/>
            <w:color w:val="557799"/>
            <w:sz w:val="16"/>
            <w:szCs w:val="16"/>
            <w:lang w:eastAsia="en-US"/>
          </w:rPr>
          <w:t>#def</w:t>
        </w:r>
      </w:ins>
      <w:ins w:id="905" w:author="David von Oheimb" w:date="2020-04-28T10:26:22Z">
        <w:r>
          <w:rPr>
            <w:rFonts w:eastAsia="Times New Roman" w:cs="Courier New" w:ascii="Courier New" w:hAnsi="Courier New"/>
            <w:color w:val="557799"/>
            <w:sz w:val="16"/>
            <w:szCs w:val="16"/>
            <w:lang w:eastAsia="en-US"/>
          </w:rPr>
          <w:t>ine</w:t>
        </w:r>
      </w:ins>
      <w:ins w:id="906" w:author="David von Oheimb" w:date="2020-04-28T10:26:22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LOG_DEBUG</w:t>
      </w:r>
      <w:del w:id="907" w:author="David von Oheimb" w:date="2020-04-28T10:26:31Z">
        <w:r>
          <w:rPr>
            <w:rFonts w:eastAsia="Times New Roman" w:cs="Courier New" w:ascii="Courier New" w:hAnsi="Courier New"/>
            <w:color w:val="333333"/>
            <w:sz w:val="16"/>
            <w:szCs w:val="16"/>
            <w:lang w:eastAsia="en-US"/>
          </w:rPr>
          <w:delText>}</w:delText>
        </w:r>
      </w:del>
      <w:r>
        <w:rPr>
          <w:rFonts w:eastAsia="Times New Roman" w:cs="Courier New" w:ascii="Courier New" w:hAnsi="Courier New"/>
          <w:color w:val="333333"/>
          <w:sz w:val="16"/>
          <w:szCs w:val="16"/>
          <w:lang w:eastAsia="en-US"/>
        </w:rPr>
        <w:t xml:space="preserve"> </w:t>
      </w:r>
      <w:ins w:id="908" w:author="David von Oheimb" w:date="2020-04-28T10:28:03Z">
        <w:r>
          <w:rPr>
            <w:rFonts w:eastAsia="Times New Roman" w:cs="Courier New" w:ascii="Courier New" w:hAnsi="Courier New"/>
            <w:color w:val="333333"/>
            <w:sz w:val="16"/>
            <w:szCs w:val="16"/>
            <w:lang w:eastAsia="en-US"/>
          </w:rPr>
          <w:t>7</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b w:val="false"/>
          <w:b w:val="false"/>
          <w:bCs w:val="false"/>
          <w:color w:val="333333"/>
          <w:sz w:val="16"/>
          <w:szCs w:val="16"/>
          <w:lang w:val="en-US" w:eastAsia="en-US"/>
        </w:rPr>
      </w:pPr>
      <w:ins w:id="909" w:author="David von Oheimb" w:date="2020-04-28T10:28:03Z">
        <w:r>
          <w:rPr>
            <w:rFonts w:eastAsia="Times New Roman" w:cs="Courier New" w:ascii="Courier New" w:hAnsi="Courier New"/>
            <w:b w:val="false"/>
            <w:bCs w:val="false"/>
            <w:color w:val="557799"/>
            <w:sz w:val="16"/>
            <w:szCs w:val="16"/>
            <w:lang w:val="en-US" w:eastAsia="en-US"/>
          </w:rPr>
          <w:t>#def</w:t>
        </w:r>
      </w:ins>
      <w:ins w:id="910" w:author="David von Oheimb" w:date="2020-04-28T10:28:03Z">
        <w:r>
          <w:rPr>
            <w:rFonts w:eastAsia="Times New Roman" w:cs="Courier New" w:ascii="Courier New" w:hAnsi="Courier New"/>
            <w:b w:val="false"/>
            <w:bCs w:val="false"/>
            <w:color w:val="557799"/>
            <w:sz w:val="16"/>
            <w:szCs w:val="16"/>
            <w:lang w:val="en-US" w:eastAsia="en-US"/>
          </w:rPr>
          <w:t>ine</w:t>
        </w:r>
      </w:ins>
      <w:ins w:id="911" w:author="David von Oheimb" w:date="2020-04-28T10:28:03Z">
        <w:r>
          <w:rPr>
            <w:rFonts w:eastAsia="Times New Roman" w:cs="Courier New" w:ascii="Courier New" w:hAnsi="Courier New"/>
            <w:b/>
            <w:bCs/>
            <w:color w:val="557799"/>
            <w:sz w:val="16"/>
            <w:szCs w:val="16"/>
            <w:lang w:eastAsia="en-US"/>
          </w:rPr>
          <w:t xml:space="preserve"> </w:t>
        </w:r>
      </w:ins>
      <w:ins w:id="912" w:author="David von Oheimb" w:date="2020-04-28T10:28:03Z">
        <w:r>
          <w:rPr>
            <w:rFonts w:eastAsia="Times New Roman" w:cs="Courier New" w:ascii="Courier New" w:hAnsi="Courier New"/>
            <w:b w:val="false"/>
            <w:bCs w:val="false"/>
            <w:color w:val="557799"/>
            <w:sz w:val="16"/>
            <w:szCs w:val="16"/>
            <w:lang w:eastAsia="en-US"/>
          </w:rPr>
          <w:t>LOG_TRACE</w:t>
        </w:r>
      </w:ins>
      <w:ins w:id="913" w:author="David von Oheimb" w:date="2020-04-28T10:28:03Z">
        <w:r>
          <w:rPr>
            <w:rFonts w:eastAsia="Times New Roman" w:cs="Courier New" w:ascii="Courier New" w:hAnsi="Courier New"/>
            <w:b w:val="false"/>
            <w:bCs w:val="false"/>
            <w:color w:val="333333"/>
            <w:sz w:val="16"/>
            <w:szCs w:val="16"/>
            <w:lang w:val="en-US" w:eastAsia="en-US"/>
          </w:rPr>
          <w:t xml:space="preserve"> 8</w:t>
        </w:r>
      </w:ins>
      <w:del w:id="914" w:author="David von Oheimb" w:date="2020-04-28T10:25:06Z">
        <w:r>
          <w:rPr>
            <w:rFonts w:eastAsia="Times New Roman" w:cs="Courier New" w:ascii="Courier New" w:hAnsi="Courier New"/>
            <w:b/>
            <w:bCs/>
            <w:color w:val="333399"/>
            <w:sz w:val="16"/>
            <w:szCs w:val="16"/>
            <w:lang w:val="en-US" w:eastAsia="en-US"/>
          </w:rPr>
          <w:delText>severity</w:delText>
        </w:r>
      </w:del>
      <w:del w:id="915" w:author="David von Oheimb" w:date="2020-04-28T10:25:06Z">
        <w:r>
          <w:rPr>
            <w:rFonts w:eastAsia="Times New Roman" w:cs="Courier New" w:ascii="Courier New" w:hAnsi="Courier New"/>
            <w:b w:val="false"/>
            <w:bCs w:val="false"/>
            <w:color w:val="333333"/>
            <w:sz w:val="16"/>
            <w:szCs w:val="16"/>
            <w:lang w:val="en-US" w:eastAsia="en-US"/>
          </w:rPr>
          <w:delText>;</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typedef </w:t>
      </w:r>
      <w:del w:id="916" w:author="David von Oheimb" w:date="2020-04-28T14:40:02Z">
        <w:r>
          <w:rPr>
            <w:rFonts w:eastAsia="Times New Roman" w:cs="Courier New" w:ascii="Courier New" w:hAnsi="Courier New"/>
            <w:b/>
            <w:bCs/>
            <w:color w:val="333399"/>
            <w:sz w:val="16"/>
            <w:szCs w:val="16"/>
            <w:lang w:val="en-US" w:eastAsia="en-US"/>
          </w:rPr>
          <w:delText>int</w:delText>
        </w:r>
      </w:del>
      <w:ins w:id="917" w:author="David von Oheimb" w:date="2020-04-28T14:39:58Z">
        <w:r>
          <w:rPr>
            <w:rFonts w:eastAsia="Times New Roman" w:cs="Courier New" w:ascii="Courier New" w:hAnsi="Courier New"/>
            <w:b/>
            <w:bCs/>
            <w:color w:val="333399"/>
            <w:sz w:val="16"/>
            <w:szCs w:val="16"/>
            <w:lang w:val="en-US" w:eastAsia="en-US"/>
          </w:rPr>
          <w:t>bool</w:t>
        </w:r>
      </w:ins>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LOG_cb_t</w:t>
      </w:r>
      <w:r>
        <w:rPr>
          <w:rFonts w:eastAsia="Times New Roman" w:cs="Courier New" w:ascii="Courier New" w:hAnsi="Courier New"/>
          <w:color w:val="333333"/>
          <w:sz w:val="16"/>
          <w:szCs w:val="16"/>
          <w:lang w:eastAsia="en-US"/>
        </w:rP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*file,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lineno,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ins w:id="918" w:author="David von Oheimb" w:date="2020-04-28T14:40:05Z">
        <w:r>
          <w:rPr>
            <w:rFonts w:eastAsia="Times New Roman" w:cs="Courier New" w:ascii="Courier New" w:hAnsi="Courier New"/>
            <w:color w:val="333333"/>
            <w:sz w:val="16"/>
            <w:szCs w:val="16"/>
            <w:lang w:eastAsia="en-US"/>
          </w:rPr>
          <w:t xml:space="preserve"> </w:t>
        </w:r>
      </w:ins>
      <w:r>
        <w:rPr>
          <w:rFonts w:eastAsia="Times New Roman" w:cs="Courier New" w:ascii="Courier New" w:hAnsi="Courier New"/>
          <w:b/>
          <w:bCs/>
          <w:color w:val="333399"/>
          <w:sz w:val="16"/>
          <w:szCs w:val="16"/>
          <w:lang w:eastAsia="en-US"/>
        </w:rPr>
        <w:t>severity</w:t>
      </w:r>
      <w:r>
        <w:rPr>
          <w:rFonts w:eastAsia="Times New Roman" w:cs="Courier New" w:ascii="Courier New" w:hAnsi="Courier New"/>
          <w:color w:val="333333"/>
          <w:sz w:val="16"/>
          <w:szCs w:val="16"/>
          <w:lang w:eastAsia="en-US"/>
        </w:rPr>
        <w:t xml:space="preserve"> level,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*msg);</w:t>
      </w:r>
    </w:p>
    <w:p>
      <w:pPr>
        <w:pStyle w:val="Normal"/>
        <w:jc w:val="left"/>
        <w:rPr>
          <w:rFonts w:ascii="Courier New" w:hAnsi="Courier New" w:eastAsia="Times New Roman" w:cs="Courier New"/>
          <w:color w:val="333333"/>
          <w:sz w:val="16"/>
          <w:szCs w:val="16"/>
          <w:lang w:val="en-US" w:eastAsia="ja-JP"/>
        </w:rPr>
      </w:pPr>
      <w:r>
        <w:rPr>
          <w:rFonts w:eastAsia="Times New Roman" w:cs="Courier New" w:ascii="Courier New" w:hAnsi="Courier New"/>
          <w:color w:val="333333"/>
          <w:sz w:val="16"/>
          <w:szCs w:val="16"/>
          <w:lang w:val="en-US" w:eastAsia="ja-JP"/>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CMP client core functions */</w:t>
        <w:br/>
        <w:t>/* should be called once, as soon as the application starts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val="fr-FR"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val="fr-FR" w:eastAsia="en-US"/>
        </w:rPr>
        <w:t>CMPclient_init</w:t>
      </w:r>
      <w:r>
        <w:rPr>
          <w:rFonts w:eastAsia="Times New Roman" w:cs="Courier New" w:ascii="Courier New" w:hAnsi="Courier New"/>
          <w:color w:val="333333"/>
          <w:sz w:val="16"/>
          <w:szCs w:val="16"/>
          <w:lang w:eastAsia="en-US"/>
        </w:rPr>
        <w:t xml:space="preserve">(OPTIONAL </w:t>
      </w:r>
      <w:del w:id="919" w:author="David von Oheimb" w:date="2020-04-28T10:11:48Z">
        <w:r>
          <w:rPr>
            <w:rFonts w:eastAsia="Times New Roman" w:cs="Courier New" w:ascii="Courier New" w:hAnsi="Courier New"/>
            <w:b/>
            <w:bCs/>
            <w:color w:val="333399"/>
            <w:sz w:val="16"/>
            <w:szCs w:val="16"/>
            <w:lang w:val="fr-FR" w:eastAsia="en-US"/>
          </w:rPr>
          <w:delText>OSSL_</w:delText>
        </w:r>
      </w:del>
      <w:del w:id="920" w:author="David von Oheimb" w:date="2020-04-28T10:11:48Z">
        <w:r>
          <w:rPr>
            <w:rFonts w:eastAsia="Times New Roman" w:cs="Courier New" w:ascii="Courier New" w:hAnsi="Courier New"/>
            <w:b/>
            <w:bCs/>
            <w:color w:val="333399"/>
            <w:sz w:val="16"/>
            <w:szCs w:val="16"/>
            <w:lang w:val="fr-FR" w:eastAsia="en-US"/>
          </w:rPr>
          <w:delText>cmp</w:delText>
        </w:r>
      </w:del>
      <w:del w:id="921" w:author="David von Oheimb" w:date="2020-04-28T10:11:48Z">
        <w:r>
          <w:rPr>
            <w:rFonts w:eastAsia="Times New Roman" w:cs="Courier New" w:ascii="Courier New" w:hAnsi="Courier New"/>
            <w:b/>
            <w:bCs/>
            <w:color w:val="333399"/>
            <w:sz w:val="16"/>
            <w:szCs w:val="16"/>
            <w:lang w:val="fr-FR" w:eastAsia="en-US"/>
          </w:rPr>
          <w:delText>_log</w:delText>
        </w:r>
      </w:del>
      <w:ins w:id="922" w:author="David von Oheimb" w:date="2020-04-28T10:11:43Z">
        <w:r>
          <w:rPr>
            <w:rFonts w:eastAsia="Times New Roman" w:cs="Courier New" w:ascii="Courier New" w:hAnsi="Courier New"/>
            <w:b/>
            <w:bCs/>
            <w:color w:val="333399"/>
            <w:sz w:val="16"/>
            <w:szCs w:val="16"/>
            <w:lang w:val="fr-FR" w:eastAsia="en-US"/>
          </w:rPr>
          <w:t>LOG</w:t>
        </w:r>
      </w:ins>
      <w:r>
        <w:rPr>
          <w:rFonts w:eastAsia="Times New Roman" w:cs="Courier New" w:ascii="Courier New" w:hAnsi="Courier New"/>
          <w:b/>
          <w:bCs/>
          <w:color w:val="333399"/>
          <w:sz w:val="16"/>
          <w:szCs w:val="16"/>
          <w:lang w:val="fr-FR" w:eastAsia="en-US"/>
        </w:rPr>
        <w:t xml:space="preserve">_cb_t </w:t>
      </w:r>
      <w:r>
        <w:rPr>
          <w:rFonts w:eastAsia="Times New Roman" w:cs="Courier New" w:ascii="Courier New" w:hAnsi="Courier New"/>
          <w:color w:val="333333"/>
          <w:sz w:val="16"/>
          <w:szCs w:val="16"/>
          <w:lang w:eastAsia="en-US"/>
        </w:rPr>
        <w:t>log_fn);</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must be called first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val="fr-FR" w:eastAsia="en-US"/>
        </w:rPr>
        <w:t>CMP_err</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0066BB"/>
          <w:sz w:val="16"/>
          <w:szCs w:val="16"/>
          <w:lang w:val="fr-FR" w:eastAsia="en-US"/>
        </w:rPr>
        <w:t>CMPclient_prepare</w:t>
      </w:r>
      <w:r>
        <w:rPr>
          <w:rFonts w:eastAsia="Times New Roman" w:cs="Courier New" w:ascii="Courier New" w:hAnsi="Courier New"/>
          <w:color w:val="333333"/>
          <w:sz w:val="16"/>
          <w:szCs w:val="16"/>
          <w:lang w:val="fr-FR" w:eastAsia="en-US"/>
        </w:rPr>
        <w:t>(</w:t>
      </w:r>
      <w:r>
        <w:rPr>
          <w:rFonts w:eastAsia="Times New Roman" w:cs="Courier New" w:ascii="Courier New" w:hAnsi="Courier New"/>
          <w:b/>
          <w:bCs/>
          <w:color w:val="333399"/>
          <w:sz w:val="16"/>
          <w:szCs w:val="16"/>
          <w:lang w:val="fr-FR" w:eastAsia="en-US"/>
        </w:rPr>
        <w:t>CMP_CTX</w:t>
      </w:r>
      <w:r>
        <w:rPr>
          <w:rFonts w:eastAsia="Times New Roman" w:cs="Courier New" w:ascii="Courier New" w:hAnsi="Courier New"/>
          <w:color w:val="333333"/>
          <w:sz w:val="16"/>
          <w:szCs w:val="16"/>
          <w:lang w:val="fr-FR" w:eastAsia="en-US"/>
        </w:rPr>
        <w:t xml:space="preserve"> **pctx, </w:t>
        <w:br/>
        <w:t xml:space="preserve">                          OPTIONAL </w:t>
      </w:r>
      <w:del w:id="923" w:author="David von Oheimb" w:date="2020-04-28T10:12:08Z">
        <w:r>
          <w:rPr>
            <w:rFonts w:eastAsia="Times New Roman" w:cs="Courier New" w:ascii="Courier New" w:hAnsi="Courier New"/>
            <w:b/>
            <w:bCs/>
            <w:color w:val="333399"/>
            <w:sz w:val="16"/>
            <w:szCs w:val="16"/>
            <w:lang w:val="fr-FR" w:eastAsia="en-US"/>
          </w:rPr>
          <w:delText>OSSL_</w:delText>
        </w:r>
      </w:del>
      <w:del w:id="924" w:author="David von Oheimb" w:date="2020-04-28T10:12:08Z">
        <w:r>
          <w:rPr>
            <w:rFonts w:eastAsia="Times New Roman" w:cs="Courier New" w:ascii="Courier New" w:hAnsi="Courier New"/>
            <w:b/>
            <w:bCs/>
            <w:color w:val="333399"/>
            <w:sz w:val="16"/>
            <w:szCs w:val="16"/>
            <w:lang w:val="fr-FR" w:eastAsia="en-US"/>
          </w:rPr>
          <w:delText>cmp</w:delText>
        </w:r>
      </w:del>
      <w:del w:id="925" w:author="David von Oheimb" w:date="2020-04-28T10:12:08Z">
        <w:r>
          <w:rPr>
            <w:rFonts w:eastAsia="Times New Roman" w:cs="Courier New" w:ascii="Courier New" w:hAnsi="Courier New"/>
            <w:b/>
            <w:bCs/>
            <w:color w:val="333399"/>
            <w:sz w:val="16"/>
            <w:szCs w:val="16"/>
            <w:lang w:val="fr-FR" w:eastAsia="en-US"/>
          </w:rPr>
          <w:delText>_log</w:delText>
        </w:r>
      </w:del>
      <w:ins w:id="926" w:author="David von Oheimb" w:date="2020-04-28T10:12:04Z">
        <w:r>
          <w:rPr>
            <w:rFonts w:eastAsia="Times New Roman" w:cs="Courier New" w:ascii="Courier New" w:hAnsi="Courier New"/>
            <w:b/>
            <w:bCs/>
            <w:color w:val="333399"/>
            <w:sz w:val="16"/>
            <w:szCs w:val="16"/>
            <w:lang w:val="fr-FR" w:eastAsia="en-US"/>
          </w:rPr>
          <w:t>LOG</w:t>
        </w:r>
      </w:ins>
      <w:r>
        <w:rPr>
          <w:rFonts w:eastAsia="Times New Roman" w:cs="Courier New" w:ascii="Courier New" w:hAnsi="Courier New"/>
          <w:b/>
          <w:bCs/>
          <w:color w:val="333399"/>
          <w:sz w:val="16"/>
          <w:szCs w:val="16"/>
          <w:lang w:val="fr-FR" w:eastAsia="en-US"/>
        </w:rPr>
        <w:t>_cb_t</w:t>
      </w:r>
      <w:r>
        <w:rPr>
          <w:rFonts w:eastAsia="Times New Roman" w:cs="Courier New" w:ascii="Courier New" w:hAnsi="Courier New"/>
          <w:color w:val="333333"/>
          <w:sz w:val="16"/>
          <w:szCs w:val="16"/>
          <w:lang w:val="fr-FR" w:eastAsia="en-US"/>
        </w:rPr>
        <w:t xml:space="preserve"> log_fn,</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*cmp_truststore,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char</w:t>
      </w:r>
      <w:r>
        <w:rPr>
          <w:rFonts w:ascii="Courier New" w:hAnsi="Courier New"/>
          <w:color w:val="333333"/>
          <w:sz w:val="16"/>
          <w:szCs w:val="16"/>
        </w:rPr>
        <w:t xml:space="preserve"> *recipient</w:t>
      </w:r>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STACK_OF(X509)</w:t>
      </w:r>
      <w:r>
        <w:rPr>
          <w:rFonts w:ascii="Courier New" w:hAnsi="Courier New"/>
          <w:color w:val="333333"/>
          <w:sz w:val="16"/>
          <w:szCs w:val="16"/>
        </w:rPr>
        <w:t xml:space="preserve"> *</w:t>
      </w:r>
      <w:r>
        <w:rPr>
          <w:rFonts w:eastAsia="Times New Roman" w:cs="Courier New" w:ascii="Courier New" w:hAnsi="Courier New"/>
          <w:color w:val="333333"/>
          <w:sz w:val="16"/>
          <w:szCs w:val="16"/>
          <w:lang w:eastAsia="en-US"/>
        </w:rPr>
        <w:t>untrusted,</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color w:val="333333"/>
          <w:sz w:val="16"/>
          <w:szCs w:val="16"/>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*digest,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927" w:author="David von Oheimb" w:date="2020-04-28T12:40:15Z">
        <w:r>
          <w:rPr>
            <w:rFonts w:eastAsia="Times New Roman" w:cs="Courier New" w:ascii="Courier New" w:hAnsi="Courier New"/>
            <w:color w:val="333333"/>
            <w:sz w:val="16"/>
            <w:szCs w:val="16"/>
            <w:lang w:eastAsia="en-US"/>
          </w:rPr>
          <w:t xml:space="preserve">                          </w:t>
        </w:r>
      </w:ins>
      <w:ins w:id="928" w:author="David von Oheimb" w:date="2020-04-28T12:40:15Z">
        <w:r>
          <w:rPr>
            <w:rFonts w:eastAsia="Times New Roman" w:cs="Courier New" w:ascii="Courier New" w:hAnsi="Courier New"/>
            <w:color w:val="333333"/>
            <w:sz w:val="16"/>
            <w:szCs w:val="16"/>
            <w:lang w:eastAsia="en-US"/>
          </w:rPr>
          <w:t xml:space="preserve">OPTIONAL </w:t>
        </w:r>
      </w:ins>
      <w:ins w:id="929" w:author="David von Oheimb" w:date="2020-04-28T12:40:15Z">
        <w:r>
          <w:rPr>
            <w:rFonts w:eastAsia="Times New Roman" w:cs="Courier New" w:ascii="Courier New" w:hAnsi="Courier New"/>
            <w:b/>
            <w:bCs/>
            <w:color w:val="008800"/>
            <w:sz w:val="16"/>
            <w:szCs w:val="16"/>
            <w:lang w:eastAsia="en-US"/>
          </w:rPr>
          <w:t>const</w:t>
        </w:r>
      </w:ins>
      <w:ins w:id="930" w:author="David von Oheimb" w:date="2020-04-28T12:40:15Z">
        <w:r>
          <w:rPr>
            <w:rFonts w:eastAsia="Times New Roman" w:cs="Courier New" w:ascii="Courier New" w:hAnsi="Courier New"/>
            <w:color w:val="333333"/>
            <w:sz w:val="16"/>
            <w:szCs w:val="16"/>
            <w:lang w:eastAsia="en-US"/>
          </w:rPr>
          <w:t xml:space="preserve"> </w:t>
        </w:r>
      </w:ins>
      <w:ins w:id="931" w:author="David von Oheimb" w:date="2020-04-28T12:40:15Z">
        <w:r>
          <w:rPr>
            <w:rFonts w:eastAsia="Times New Roman" w:cs="Courier New" w:ascii="Courier New" w:hAnsi="Courier New"/>
            <w:b/>
            <w:bCs/>
            <w:color w:val="333399"/>
            <w:sz w:val="16"/>
            <w:szCs w:val="16"/>
            <w:lang w:eastAsia="en-US"/>
          </w:rPr>
          <w:t>char</w:t>
        </w:r>
      </w:ins>
      <w:ins w:id="932" w:author="David von Oheimb" w:date="2020-04-28T12:40:15Z">
        <w:r>
          <w:rPr>
            <w:rFonts w:eastAsia="Times New Roman" w:cs="Courier New" w:ascii="Courier New" w:hAnsi="Courier New"/>
            <w:color w:val="333333"/>
            <w:sz w:val="16"/>
            <w:szCs w:val="16"/>
            <w:lang w:eastAsia="en-US"/>
          </w:rPr>
          <w:t xml:space="preserve"> *</w:t>
        </w:r>
      </w:ins>
      <w:ins w:id="933" w:author="David von Oheimb" w:date="2020-04-28T12:40:15Z">
        <w:r>
          <w:rPr>
            <w:rFonts w:eastAsia="Times New Roman" w:cs="Courier New" w:ascii="Courier New" w:hAnsi="Courier New"/>
            <w:color w:val="333333"/>
            <w:sz w:val="16"/>
            <w:szCs w:val="16"/>
            <w:lang w:eastAsia="en-US"/>
          </w:rPr>
          <w:t>mac</w:t>
        </w:r>
      </w:ins>
      <w:ins w:id="934" w:author="David von Oheimb" w:date="2020-04-28T12:40:15Z">
        <w:r>
          <w:rPr>
            <w:rFonts w:eastAsia="Times New Roman" w:cs="Courier New" w:ascii="Courier New" w:hAnsi="Courier New"/>
            <w:color w:val="333333"/>
            <w:sz w:val="16"/>
            <w:szCs w:val="16"/>
            <w:lang w:eastAsia="en-US"/>
          </w:rPr>
          <w:t>,</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val="fr-FR" w:eastAsia="en-US"/>
        </w:rPr>
        <w:t>OSSL_</w:t>
      </w:r>
      <w:ins w:id="935" w:author="David von Oheimb" w:date="2020-04-28T09:41:32Z">
        <w:r>
          <w:rPr>
            <w:rFonts w:eastAsia="Times New Roman" w:cs="Courier New" w:ascii="Courier New" w:hAnsi="Courier New"/>
            <w:b/>
            <w:bCs/>
            <w:color w:val="333399"/>
            <w:sz w:val="16"/>
            <w:szCs w:val="16"/>
            <w:lang w:val="fr-FR" w:eastAsia="en-US"/>
          </w:rPr>
          <w:t>CMP</w:t>
        </w:r>
      </w:ins>
      <w:del w:id="936" w:author="David von Oheimb" w:date="2020-04-28T09:41:33Z">
        <w:r>
          <w:rPr>
            <w:rFonts w:eastAsia="Times New Roman" w:cs="Courier New" w:ascii="Courier New" w:hAnsi="Courier New"/>
            <w:b/>
            <w:bCs/>
            <w:color w:val="333399"/>
            <w:sz w:val="16"/>
            <w:szCs w:val="16"/>
            <w:lang w:val="fr-FR" w:eastAsia="en-US"/>
          </w:rPr>
          <w:delText>cmp</w:delText>
        </w:r>
      </w:del>
      <w:r>
        <w:rPr>
          <w:rFonts w:eastAsia="Times New Roman" w:cs="Courier New" w:ascii="Courier New" w:hAnsi="Courier New"/>
          <w:b/>
          <w:bCs/>
          <w:color w:val="333399"/>
          <w:sz w:val="16"/>
          <w:szCs w:val="16"/>
          <w:lang w:eastAsia="en-US"/>
        </w:rPr>
        <w:t>_transfer_cb_t</w:t>
      </w:r>
      <w:r>
        <w:rPr>
          <w:rFonts w:eastAsia="Times New Roman" w:cs="Courier New" w:ascii="Courier New" w:hAnsi="Courier New"/>
          <w:color w:val="333333"/>
          <w:sz w:val="16"/>
          <w:szCs w:val="16"/>
          <w:lang w:eastAsia="en-US"/>
        </w:rPr>
        <w:t xml:space="preserve"> transfer_fn,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total_timeout,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*new_cert_truststore,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implicit_confirm);</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must be called next in case the transfer_fn is NULL, which implies HTTP_transfer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del w:id="937" w:author="David von Oheimb" w:date="2020-04-28T14:34:47Z">
        <w:r>
          <w:rPr>
            <w:rFonts w:eastAsia="Times New Roman" w:cs="Courier New" w:ascii="Courier New" w:hAnsi="Courier New"/>
            <w:color w:val="888888"/>
            <w:sz w:val="16"/>
            <w:szCs w:val="16"/>
            <w:lang w:eastAsia="en-US"/>
          </w:rPr>
          <w:delText>/* copies server and proxy address (of the form "&lt;name&gt;[:&lt;port&gt;]") and HTTP path */</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CMPclient_setup_HTTP</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*server,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*path,</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timeout, OPTIONAL</w:t>
      </w:r>
      <w:r>
        <w:rPr>
          <w:rFonts w:eastAsia="Times New Roman" w:cs="Courier New" w:ascii="Courier New" w:hAnsi="Courier New"/>
          <w:b/>
          <w:bCs/>
          <w:color w:val="333399"/>
          <w:sz w:val="16"/>
          <w:szCs w:val="16"/>
          <w:lang w:eastAsia="en-US"/>
        </w:rPr>
        <w:t xml:space="preserve"> SSL_CTX</w:t>
      </w:r>
      <w:r>
        <w:rPr>
          <w:rFonts w:eastAsia="Times New Roman" w:cs="Courier New" w:ascii="Courier New" w:hAnsi="Courier New"/>
          <w:color w:val="333333"/>
          <w:sz w:val="16"/>
          <w:szCs w:val="16"/>
          <w:lang w:eastAsia="en-US"/>
        </w:rPr>
        <w:t xml:space="preserve"> *tls,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del w:id="946" w:author="David von Oheimb" w:date="2020-04-28T14:35:00Z"/>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 xml:space="preserve"> </w:t>
      </w:r>
      <w:r>
        <w:rPr>
          <w:rFonts w:eastAsia="Times New Roman" w:cs="Courier New" w:ascii="Courier New" w:hAnsi="Courier New"/>
          <w:color w:val="333333"/>
          <w:sz w:val="16"/>
          <w:szCs w:val="16"/>
          <w:lang w:eastAsia="en-US"/>
        </w:rPr>
        <w:t>OPTIONAL</w:t>
      </w:r>
      <w:r>
        <w:rPr>
          <w:rFonts w:eastAsia="Times New Roman" w:cs="Courier New" w:ascii="Courier New" w:hAnsi="Courier New"/>
          <w:b/>
          <w:bCs/>
          <w:color w:val="333399"/>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*proxy</w:t>
      </w:r>
      <w:ins w:id="938" w:author="David von Oheimb" w:date="2020-04-23T20:58:35Z">
        <w:r>
          <w:rPr>
            <w:rFonts w:eastAsia="Times New Roman" w:cs="Courier New" w:ascii="Courier New" w:hAnsi="Courier New"/>
            <w:color w:val="333333"/>
            <w:sz w:val="16"/>
            <w:szCs w:val="16"/>
            <w:lang w:eastAsia="en-US"/>
          </w:rPr>
          <w:t>, OPTIONAL</w:t>
        </w:r>
      </w:ins>
      <w:ins w:id="939" w:author="David von Oheimb" w:date="2020-04-23T20:58:35Z">
        <w:r>
          <w:rPr>
            <w:rFonts w:eastAsia="Times New Roman" w:cs="Courier New" w:ascii="Courier New" w:hAnsi="Courier New"/>
            <w:b/>
            <w:bCs/>
            <w:color w:val="333399"/>
            <w:sz w:val="16"/>
            <w:szCs w:val="16"/>
            <w:lang w:eastAsia="en-US"/>
          </w:rPr>
          <w:t xml:space="preserve"> </w:t>
        </w:r>
      </w:ins>
      <w:ins w:id="940" w:author="David von Oheimb" w:date="2020-04-23T20:58:35Z">
        <w:r>
          <w:rPr>
            <w:rFonts w:eastAsia="Times New Roman" w:cs="Courier New" w:ascii="Courier New" w:hAnsi="Courier New"/>
            <w:b/>
            <w:bCs/>
            <w:color w:val="008800"/>
            <w:sz w:val="16"/>
            <w:szCs w:val="16"/>
            <w:lang w:eastAsia="en-US"/>
          </w:rPr>
          <w:t>const</w:t>
        </w:r>
      </w:ins>
      <w:ins w:id="941" w:author="David von Oheimb" w:date="2020-04-23T20:58:35Z">
        <w:r>
          <w:rPr>
            <w:rFonts w:eastAsia="Times New Roman" w:cs="Courier New" w:ascii="Courier New" w:hAnsi="Courier New"/>
            <w:color w:val="333333"/>
            <w:sz w:val="16"/>
            <w:szCs w:val="16"/>
            <w:lang w:eastAsia="en-US"/>
          </w:rPr>
          <w:t xml:space="preserve"> </w:t>
        </w:r>
      </w:ins>
      <w:ins w:id="942" w:author="David von Oheimb" w:date="2020-04-23T20:58:35Z">
        <w:r>
          <w:rPr>
            <w:rFonts w:eastAsia="Times New Roman" w:cs="Courier New" w:ascii="Courier New" w:hAnsi="Courier New"/>
            <w:b/>
            <w:bCs/>
            <w:color w:val="333399"/>
            <w:sz w:val="16"/>
            <w:szCs w:val="16"/>
            <w:lang w:eastAsia="en-US"/>
          </w:rPr>
          <w:t>char</w:t>
        </w:r>
      </w:ins>
      <w:ins w:id="943" w:author="David von Oheimb" w:date="2020-04-23T20:58:35Z">
        <w:r>
          <w:rPr>
            <w:rFonts w:eastAsia="Times New Roman" w:cs="Courier New" w:ascii="Courier New" w:hAnsi="Courier New"/>
            <w:color w:val="333333"/>
            <w:sz w:val="16"/>
            <w:szCs w:val="16"/>
            <w:lang w:eastAsia="en-US"/>
          </w:rPr>
          <w:t xml:space="preserve"> *</w:t>
        </w:r>
      </w:ins>
      <w:ins w:id="944" w:author="David von Oheimb" w:date="2020-04-23T20:58:35Z">
        <w:r>
          <w:rPr>
            <w:rFonts w:eastAsia="Times New Roman" w:cs="Courier New" w:ascii="Courier New" w:hAnsi="Courier New"/>
            <w:color w:val="333333"/>
            <w:sz w:val="16"/>
            <w:szCs w:val="16"/>
            <w:lang w:eastAsia="en-US"/>
          </w:rPr>
          <w:t>no_</w:t>
        </w:r>
      </w:ins>
      <w:ins w:id="945" w:author="David von Oheimb" w:date="2020-04-23T20:58:35Z">
        <w:r>
          <w:rPr>
            <w:rFonts w:eastAsia="Times New Roman" w:cs="Courier New" w:ascii="Courier New" w:hAnsi="Courier New"/>
            <w:color w:val="333333"/>
            <w:sz w:val="16"/>
            <w:szCs w:val="16"/>
            <w:lang w:eastAsia="en-US"/>
          </w:rPr>
          <w:t>proxy</w:t>
        </w:r>
      </w:ins>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del w:id="947" w:author="David von Oheimb" w:date="2020-04-24T08:05:12Z">
        <w:r>
          <w:rPr>
            <w:rFonts w:eastAsia="Times New Roman" w:cs="Courier New" w:ascii="Courier New" w:hAnsi="Courier New"/>
            <w:b/>
            <w:bCs/>
            <w:color w:val="008800"/>
            <w:sz w:val="16"/>
            <w:szCs w:val="16"/>
            <w:lang w:eastAsia="en-US"/>
          </w:rPr>
          <w:delText>static const</w:delText>
        </w:r>
      </w:del>
      <w:del w:id="948" w:author="David von Oheimb" w:date="2020-04-24T08:05:12Z">
        <w:r>
          <w:rPr>
            <w:rFonts w:eastAsia="Times New Roman" w:cs="Courier New" w:ascii="Courier New" w:hAnsi="Courier New"/>
            <w:color w:val="333333"/>
            <w:sz w:val="16"/>
            <w:szCs w:val="16"/>
            <w:lang w:eastAsia="en-US"/>
          </w:rPr>
          <w:delText xml:space="preserve"> </w:delText>
        </w:r>
      </w:del>
      <w:del w:id="949" w:author="David von Oheimb" w:date="2020-04-24T08:05:12Z">
        <w:r>
          <w:rPr>
            <w:rFonts w:eastAsia="Times New Roman" w:cs="Courier New" w:ascii="Courier New" w:hAnsi="Courier New"/>
            <w:b/>
            <w:bCs/>
            <w:color w:val="333399"/>
            <w:sz w:val="16"/>
            <w:szCs w:val="16"/>
            <w:lang w:eastAsia="en-US"/>
          </w:rPr>
          <w:delText>char</w:delText>
        </w:r>
      </w:del>
      <w:del w:id="950" w:author="David von Oheimb" w:date="2020-04-24T08:05:12Z">
        <w:r>
          <w:rPr>
            <w:rFonts w:eastAsia="Times New Roman" w:cs="Courier New" w:ascii="Courier New" w:hAnsi="Courier New"/>
            <w:color w:val="333333"/>
            <w:sz w:val="16"/>
            <w:szCs w:val="16"/>
            <w:lang w:eastAsia="en-US"/>
          </w:rPr>
          <w:delText xml:space="preserve"> *const http_prefix = "http://";</w:delText>
        </w:r>
      </w:del>
      <w:r>
        <w:br w:type="page"/>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ins w:id="951" w:author="David von Oheimb" w:date="2020-04-28T14:35:10Z">
        <w:r>
          <w:rPr>
            <w:rFonts w:eastAsia="Times New Roman" w:cs="Courier New" w:ascii="Courier New" w:hAnsi="Courier New"/>
            <w:color w:val="888888"/>
            <w:sz w:val="16"/>
            <w:szCs w:val="16"/>
            <w:lang w:eastAsia="en-US"/>
          </w:rPr>
          <w:br/>
        </w:r>
      </w:ins>
      <w:r>
        <w:rPr>
          <w:rFonts w:eastAsia="Times New Roman" w:cs="Courier New" w:ascii="Courier New" w:hAnsi="Courier New"/>
          <w:color w:val="888888"/>
          <w:sz w:val="16"/>
          <w:szCs w:val="16"/>
          <w:lang w:eastAsia="en-US"/>
        </w:rPr>
        <w:t>/* only one of the following activities can be called next, only once for the given ctx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the structure returned in *new_creds must be deallocated by the caller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CMPclient_imprint</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*newkey,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*subject,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val="fr-FR" w:eastAsia="en-US"/>
        </w:rPr>
        <w:t xml:space="preserve">OPTIONAL </w:t>
      </w:r>
      <w:r>
        <w:rPr>
          <w:rFonts w:eastAsia="Times New Roman" w:cs="Courier New" w:ascii="Courier New" w:hAnsi="Courier New"/>
          <w:b/>
          <w:bCs/>
          <w:color w:val="008800"/>
          <w:sz w:val="16"/>
          <w:szCs w:val="16"/>
          <w:lang w:val="fr-FR" w:eastAsia="en-US"/>
        </w:rPr>
        <w:t>const</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333399"/>
          <w:sz w:val="16"/>
          <w:szCs w:val="16"/>
          <w:lang w:val="fr-FR" w:eastAsia="en-US"/>
        </w:rPr>
        <w:t>X509_EXTENSIONS</w:t>
      </w:r>
      <w:r>
        <w:rPr>
          <w:rFonts w:eastAsia="Times New Roman" w:cs="Courier New" w:ascii="Courier New" w:hAnsi="Courier New"/>
          <w:color w:val="333333"/>
          <w:sz w:val="16"/>
          <w:szCs w:val="16"/>
          <w:lang w:val="fr-FR" w:eastAsia="en-US"/>
        </w:rPr>
        <w:t xml:space="preserve"> *exts);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CMPclient_bootstrap</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*newkey,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*subject,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val="fr-FR" w:eastAsia="en-US"/>
        </w:rPr>
        <w:t xml:space="preserve">OPTIONAL </w:t>
      </w:r>
      <w:r>
        <w:rPr>
          <w:rFonts w:eastAsia="Times New Roman" w:cs="Courier New" w:ascii="Courier New" w:hAnsi="Courier New"/>
          <w:b/>
          <w:bCs/>
          <w:color w:val="008800"/>
          <w:sz w:val="16"/>
          <w:szCs w:val="16"/>
          <w:lang w:val="fr-FR" w:eastAsia="en-US"/>
        </w:rPr>
        <w:t>const</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333399"/>
          <w:sz w:val="16"/>
          <w:szCs w:val="16"/>
          <w:lang w:val="fr-FR" w:eastAsia="en-US"/>
        </w:rPr>
        <w:t>X509_EXTENSIONS</w:t>
      </w:r>
      <w:r>
        <w:rPr>
          <w:rFonts w:eastAsia="Times New Roman" w:cs="Courier New" w:ascii="Courier New" w:hAnsi="Courier New"/>
          <w:color w:val="333333"/>
          <w:sz w:val="16"/>
          <w:szCs w:val="16"/>
          <w:lang w:val="fr-FR" w:eastAsia="en-US"/>
        </w:rPr>
        <w:t xml:space="preserve"> *exts);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CMPclient_pkcs10</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X509_REQ</w:t>
      </w:r>
      <w:r>
        <w:rPr>
          <w:rFonts w:eastAsia="Times New Roman" w:cs="Courier New" w:ascii="Courier New" w:hAnsi="Courier New"/>
          <w:color w:val="333333"/>
          <w:sz w:val="16"/>
          <w:szCs w:val="16"/>
          <w:lang w:eastAsia="en-US"/>
        </w:rPr>
        <w:t xml:space="preserve"> *</w:t>
      </w:r>
      <w:ins w:id="952" w:author="David von Oheimb" w:date="2020-04-28T13:05:35Z">
        <w:r>
          <w:rPr>
            <w:rFonts w:eastAsia="Times New Roman" w:cs="Courier New" w:ascii="Courier New" w:hAnsi="Courier New"/>
            <w:color w:val="333333"/>
            <w:sz w:val="16"/>
            <w:szCs w:val="16"/>
            <w:lang w:eastAsia="en-US"/>
          </w:rPr>
          <w:t>p10</w:t>
        </w:r>
      </w:ins>
      <w:r>
        <w:rPr>
          <w:rFonts w:eastAsia="Times New Roman" w:cs="Courier New" w:ascii="Courier New" w:hAnsi="Courier New"/>
          <w:color w:val="333333"/>
          <w:sz w:val="16"/>
          <w:szCs w:val="16"/>
          <w:lang w:eastAsia="en-US"/>
        </w:rPr>
        <w:t>csr</w:t>
      </w:r>
      <w:r>
        <w:rPr>
          <w:rFonts w:eastAsia="Times New Roman" w:cs="Courier New" w:ascii="Courier New" w:hAnsi="Courier New"/>
          <w:color w:val="333333"/>
          <w:sz w:val="16"/>
          <w:szCs w:val="16"/>
          <w:lang w:val="fr-FR"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CMPclient_update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*newkey);</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reason codes are defined in openssl/x509v3.h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CMPclient_revoke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ins w:id="953" w:author="David von Oheimb" w:date="2020-04-28T14:43:00Z">
        <w:r>
          <w:rPr>
            <w:rFonts w:eastAsia="Times New Roman" w:cs="Courier New" w:ascii="Courier New" w:hAnsi="Courier New"/>
            <w:b/>
            <w:bCs/>
            <w:color w:val="008800"/>
            <w:sz w:val="16"/>
            <w:szCs w:val="16"/>
            <w:lang w:eastAsia="en-US"/>
          </w:rPr>
          <w:t>const</w:t>
        </w:r>
      </w:ins>
      <w:ins w:id="954" w:author="David von Oheimb" w:date="2020-04-28T14:43:00Z">
        <w:r>
          <w:rPr>
            <w:rFonts w:eastAsia="Times New Roman" w:cs="Courier New" w:ascii="Courier New" w:hAnsi="Courier New"/>
            <w:color w:val="333333"/>
            <w:sz w:val="16"/>
            <w:szCs w:val="16"/>
            <w:lang w:eastAsia="en-US"/>
          </w:rPr>
          <w:t xml:space="preserve"> </w:t>
        </w:r>
      </w:ins>
      <w:ins w:id="955" w:author="David von Oheimb" w:date="2020-04-28T14:43:00Z">
        <w:r>
          <w:rPr>
            <w:rFonts w:eastAsia="Times New Roman" w:cs="Courier New" w:ascii="Courier New" w:hAnsi="Courier New"/>
            <w:b/>
            <w:bCs/>
            <w:color w:val="333399"/>
            <w:sz w:val="16"/>
            <w:szCs w:val="16"/>
            <w:lang w:eastAsia="en-US"/>
          </w:rPr>
          <w:t>X509</w:t>
        </w:r>
      </w:ins>
      <w:ins w:id="956" w:author="David von Oheimb" w:date="2020-04-28T14:43:00Z">
        <w:r>
          <w:rPr>
            <w:rFonts w:eastAsia="Times New Roman" w:cs="Courier New" w:ascii="Courier New" w:hAnsi="Courier New"/>
            <w:color w:val="333333"/>
            <w:sz w:val="16"/>
            <w:szCs w:val="16"/>
            <w:lang w:eastAsia="en-US"/>
          </w:rPr>
          <w:t xml:space="preserve"> *c</w:t>
        </w:r>
      </w:ins>
      <w:ins w:id="957" w:author="David von Oheimb" w:date="2020-04-28T14:43:00Z">
        <w:r>
          <w:rPr>
            <w:rFonts w:eastAsia="Times New Roman" w:cs="Courier New" w:ascii="Courier New" w:hAnsi="Courier New"/>
            <w:color w:val="333333"/>
            <w:sz w:val="16"/>
            <w:szCs w:val="16"/>
            <w:lang w:eastAsia="en-US"/>
          </w:rPr>
          <w:t>er</w:t>
        </w:r>
      </w:ins>
      <w:ins w:id="958" w:author="David von Oheimb" w:date="2020-04-28T14:43:00Z">
        <w:r>
          <w:rPr>
            <w:rFonts w:eastAsia="Times New Roman" w:cs="Courier New" w:ascii="Courier New" w:hAnsi="Courier New"/>
            <w:color w:val="333333"/>
            <w:sz w:val="16"/>
            <w:szCs w:val="16"/>
            <w:lang w:eastAsia="en-US"/>
          </w:rPr>
          <w:t xml:space="preserve">t, </w:t>
        </w:r>
      </w:ins>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reason);</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must be called after any of the above activities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CMPclient_finish</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CREDENTIALS helpers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CREDENTIALS_new</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*pkey,</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w:t>
      </w:r>
      <w:r>
        <w:rPr>
          <w:rFonts w:eastAsia="Times New Roman" w:cs="Courier New" w:ascii="Courier New" w:hAnsi="Courier New"/>
          <w:color w:val="333333"/>
          <w:sz w:val="16"/>
          <w:szCs w:val="16"/>
          <w:lang w:eastAsia="en-US"/>
        </w:rPr>
        <w:t xml:space="preserve"> *cert,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STACK_OF(X509)</w:t>
      </w:r>
      <w:r>
        <w:rPr>
          <w:rFonts w:eastAsia="Times New Roman" w:cs="Courier New" w:ascii="Courier New" w:hAnsi="Courier New"/>
          <w:color w:val="333333"/>
          <w:sz w:val="16"/>
          <w:szCs w:val="16"/>
          <w:lang w:eastAsia="en-US"/>
        </w:rPr>
        <w:t xml:space="preserve"> *chain,</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char *pwd,</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char *pwdref);</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jc w:val="left"/>
        <w:rPr>
          <w:rFonts w:ascii="Courier New" w:hAnsi="Courier New" w:eastAsia="Times New Roman" w:cs="Courier New"/>
          <w:color w:val="333333"/>
          <w:sz w:val="16"/>
          <w:lang w:eastAsia="en-US"/>
        </w:rPr>
      </w:pPr>
      <w:ins w:id="959" w:author="David von Oheimb" w:date="2020-04-29T11:29:00Z">
        <w:r>
          <w:rPr>
            <w:rFonts w:eastAsia="Arial Unicode MS" w:cs="Courier New" w:ascii="Courier New" w:hAnsi="Courier New"/>
            <w:b/>
            <w:bCs/>
            <w:color w:val="333399"/>
            <w:sz w:val="16"/>
            <w:szCs w:val="16"/>
            <w:lang w:val="en-US" w:eastAsia="ja-JP"/>
          </w:rPr>
          <w:t>X509</w:t>
        </w:r>
      </w:ins>
      <w:ins w:id="960" w:author="David von Oheimb" w:date="2020-04-29T11:29:00Z">
        <w:r>
          <w:rPr>
            <w:rFonts w:eastAsia="Times New Roman" w:cs="Courier New" w:ascii="Courier New" w:hAnsi="Courier New"/>
            <w:color w:val="333333"/>
            <w:sz w:val="16"/>
            <w:lang w:val="en-US" w:eastAsia="en-US"/>
          </w:rPr>
          <w:t xml:space="preserve"> *</w:t>
        </w:r>
      </w:ins>
      <w:ins w:id="961" w:author="David von Oheimb" w:date="2020-04-29T11:29:00Z">
        <w:r>
          <w:rPr>
            <w:rFonts w:eastAsia="Times New Roman" w:cs="Courier New" w:ascii="Courier New" w:hAnsi="Courier New"/>
            <w:b/>
            <w:bCs/>
            <w:color w:val="0066BB"/>
            <w:sz w:val="16"/>
            <w:szCs w:val="22"/>
            <w:lang w:val="en-US" w:eastAsia="en-US"/>
          </w:rPr>
          <w:t>CREDENTIALS_get_cert</w:t>
        </w:r>
      </w:ins>
      <w:ins w:id="962" w:author="David von Oheimb" w:date="2020-04-29T11:29:00Z">
        <w:r>
          <w:rPr>
            <w:rFonts w:eastAsia="Times New Roman" w:cs="Courier New" w:ascii="Courier New" w:hAnsi="Courier New"/>
            <w:color w:val="333333"/>
            <w:sz w:val="16"/>
            <w:lang w:val="en-US" w:eastAsia="en-US"/>
          </w:rPr>
          <w:t>(</w:t>
        </w:r>
      </w:ins>
      <w:ins w:id="963" w:author="David von Oheimb" w:date="2020-04-29T11:29:00Z">
        <w:r>
          <w:rPr>
            <w:rFonts w:eastAsia="Times New Roman" w:cs="Courier New" w:ascii="Courier New" w:hAnsi="Courier New"/>
            <w:b/>
            <w:bCs/>
            <w:color w:val="008800"/>
            <w:sz w:val="18"/>
            <w:szCs w:val="18"/>
            <w:lang w:val="en-US" w:eastAsia="en-US"/>
          </w:rPr>
          <w:t>const</w:t>
        </w:r>
      </w:ins>
      <w:ins w:id="964" w:author="David von Oheimb" w:date="2020-04-29T11:29:00Z">
        <w:r>
          <w:rPr>
            <w:rFonts w:eastAsia="Times New Roman" w:cs="Courier New" w:ascii="Courier New" w:hAnsi="Courier New"/>
            <w:color w:val="333333"/>
            <w:sz w:val="16"/>
            <w:lang w:val="en-US" w:eastAsia="en-US"/>
          </w:rPr>
          <w:t xml:space="preserve"> </w:t>
        </w:r>
      </w:ins>
      <w:ins w:id="965" w:author="David von Oheimb" w:date="2020-04-29T11:29:00Z">
        <w:r>
          <w:rPr>
            <w:rFonts w:eastAsia="Arial Unicode MS" w:cs="Courier New" w:ascii="Courier New" w:hAnsi="Courier New"/>
            <w:b/>
            <w:bCs/>
            <w:color w:val="333399"/>
            <w:sz w:val="16"/>
            <w:szCs w:val="16"/>
            <w:lang w:val="en-US" w:eastAsia="ja-JP"/>
          </w:rPr>
          <w:t>CREDENTIALS</w:t>
        </w:r>
      </w:ins>
      <w:ins w:id="966" w:author="David von Oheimb" w:date="2020-04-29T11:29:00Z">
        <w:r>
          <w:rPr>
            <w:rFonts w:eastAsia="Times New Roman" w:cs="Courier New" w:ascii="Courier New" w:hAnsi="Courier New"/>
            <w:color w:val="333333"/>
            <w:sz w:val="16"/>
            <w:lang w:val="en-US" w:eastAsia="en-US"/>
          </w:rPr>
          <w:t xml:space="preserve"> *creds);</w:t>
          <w:br/>
        </w:r>
      </w:ins>
      <w:ins w:id="967" w:author="David von Oheimb" w:date="2020-04-29T11:29:00Z">
        <w:r>
          <w:rPr>
            <w:rFonts w:eastAsia="Arial Unicode MS" w:cs="Courier New" w:ascii="Courier New" w:hAnsi="Courier New"/>
            <w:b/>
            <w:bCs/>
            <w:color w:val="333399"/>
            <w:sz w:val="16"/>
            <w:szCs w:val="16"/>
            <w:lang w:val="en-US" w:eastAsia="ja-JP"/>
          </w:rPr>
          <w:t>STACK_OF(X509)</w:t>
        </w:r>
      </w:ins>
      <w:ins w:id="968" w:author="David von Oheimb" w:date="2020-04-29T11:29:00Z">
        <w:r>
          <w:rPr>
            <w:rFonts w:eastAsia="Times New Roman" w:cs="Courier New" w:ascii="Courier New" w:hAnsi="Courier New"/>
            <w:color w:val="333333"/>
            <w:sz w:val="16"/>
            <w:szCs w:val="16"/>
            <w:lang w:val="en-US" w:eastAsia="en-US"/>
          </w:rPr>
          <w:t xml:space="preserve"> *</w:t>
        </w:r>
      </w:ins>
      <w:ins w:id="969" w:author="David von Oheimb" w:date="2020-04-29T11:29:00Z">
        <w:r>
          <w:rPr>
            <w:rFonts w:eastAsia="Times New Roman" w:cs="Courier New" w:ascii="Courier New" w:hAnsi="Courier New"/>
            <w:b/>
            <w:bCs/>
            <w:color w:val="0066BB"/>
            <w:sz w:val="16"/>
            <w:szCs w:val="22"/>
            <w:lang w:val="en-US" w:eastAsia="en-US"/>
          </w:rPr>
          <w:t>CREDENTIALS_get_chain</w:t>
        </w:r>
      </w:ins>
      <w:ins w:id="970" w:author="David von Oheimb" w:date="2020-04-29T11:29:00Z">
        <w:r>
          <w:rPr>
            <w:rFonts w:eastAsia="Times New Roman" w:cs="Courier New" w:ascii="Courier New" w:hAnsi="Courier New"/>
            <w:color w:val="333333"/>
            <w:sz w:val="16"/>
            <w:szCs w:val="16"/>
            <w:lang w:val="en-US" w:eastAsia="en-US"/>
          </w:rPr>
          <w:t>(</w:t>
        </w:r>
      </w:ins>
      <w:ins w:id="971" w:author="David von Oheimb" w:date="2020-04-29T11:29:00Z">
        <w:r>
          <w:rPr>
            <w:rFonts w:eastAsia="Times New Roman" w:cs="Courier New" w:ascii="Courier New" w:hAnsi="Courier New"/>
            <w:b/>
            <w:bCs/>
            <w:color w:val="008800"/>
            <w:sz w:val="18"/>
            <w:szCs w:val="18"/>
            <w:lang w:val="en-US" w:eastAsia="en-US"/>
          </w:rPr>
          <w:t>const</w:t>
        </w:r>
      </w:ins>
      <w:ins w:id="972" w:author="David von Oheimb" w:date="2020-04-29T11:29:00Z">
        <w:r>
          <w:rPr>
            <w:rFonts w:eastAsia="Times New Roman" w:cs="Courier New" w:ascii="Courier New" w:hAnsi="Courier New"/>
            <w:color w:val="333333"/>
            <w:sz w:val="16"/>
            <w:szCs w:val="16"/>
            <w:lang w:val="en-US" w:eastAsia="en-US"/>
          </w:rPr>
          <w:t xml:space="preserve"> </w:t>
        </w:r>
      </w:ins>
      <w:ins w:id="973" w:author="David von Oheimb" w:date="2020-04-29T11:29:00Z">
        <w:r>
          <w:rPr>
            <w:rFonts w:eastAsia="Arial Unicode MS" w:cs="Courier New" w:ascii="Courier New" w:hAnsi="Courier New"/>
            <w:b/>
            <w:bCs/>
            <w:color w:val="333399"/>
            <w:sz w:val="16"/>
            <w:szCs w:val="16"/>
            <w:lang w:val="en-US" w:eastAsia="ja-JP"/>
          </w:rPr>
          <w:t>CREDENTIALS</w:t>
        </w:r>
      </w:ins>
      <w:ins w:id="974" w:author="David von Oheimb" w:date="2020-04-29T11:29:00Z">
        <w:r>
          <w:rPr>
            <w:rFonts w:eastAsia="Times New Roman" w:cs="Courier New" w:ascii="Courier New" w:hAnsi="Courier New"/>
            <w:color w:val="333333"/>
            <w:sz w:val="16"/>
            <w:szCs w:val="16"/>
            <w:lang w:val="en-US" w:eastAsia="en-US"/>
          </w:rPr>
          <w:t xml:space="preserve"> *creds);</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color w:val="333333"/>
          <w:lang w:val="en-US"/>
        </w:rPr>
      </w:pPr>
      <w:ins w:id="975" w:author="David von Oheimb" w:date="2020-04-29T11:29:00Z">
        <w:r>
          <w:rPr>
            <w:rFonts w:eastAsia="Times New Roman" w:cs="Courier New" w:ascii="Courier New" w:hAnsi="Courier New"/>
            <w:color w:val="888888"/>
            <w:sz w:val="16"/>
            <w:szCs w:val="16"/>
            <w:lang w:eastAsia="en-US"/>
          </w:rPr>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certs is name of a file in PKCS#12 format; primary cert is of client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source for private key may be "[pass:&lt;pwd&gt;]" or "engine:&lt;id&gt;"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CREDENTIALS_load</w:t>
      </w:r>
      <w:r>
        <w:rPr>
          <w:rFonts w:eastAsia="Times New Roman" w:cs="Courier New" w:ascii="Courier New" w:hAnsi="Courier New"/>
          <w:color w:val="333333"/>
          <w:sz w:val="16"/>
          <w:szCs w:val="16"/>
          <w:lang w:eastAsia="en-US"/>
        </w:rPr>
        <w:t>(</w:t>
      </w:r>
      <w:r>
        <w:rPr>
          <w:rFonts w:eastAsia="Times New Roman" w:ascii="Courier New" w:hAnsi="Courier New"/>
          <w:color w:val="333333"/>
          <w:sz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*certs,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976" w:author="David von Oheimb" w:date="2020-04-28T14:44:25Z">
        <w:r>
          <w:rPr>
            <w:rFonts w:eastAsia="Times New Roman" w:cs="Courier New" w:ascii="Courier New" w:hAnsi="Courier New"/>
            <w:color w:val="333333"/>
            <w:sz w:val="16"/>
            <w:szCs w:val="16"/>
            <w:lang w:eastAsia="en-US"/>
          </w:rPr>
          <w:t xml:space="preserve">                             </w:t>
        </w:r>
      </w:ins>
      <w:r>
        <w:rPr>
          <w:rFonts w:eastAsia="Times New Roman" w:cs="Courier New" w:ascii="Courier New" w:hAnsi="Courier New"/>
          <w:color w:val="333333"/>
          <w:sz w:val="16"/>
          <w:szCs w:val="16"/>
          <w:lang w:eastAsia="en-US"/>
        </w:rPr>
        <w:t xml:space="preserve"> </w:t>
      </w:r>
      <w:r>
        <w:rPr>
          <w:rFonts w:eastAsia="Times New Roman" w:ascii="Courier New" w:hAnsi="Courier New"/>
          <w:color w:val="333333"/>
          <w:sz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*key,</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*source,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w:t>
      </w:r>
      <w:ins w:id="977" w:author="David von Oheimb" w:date="2020-04-29T12:04:39Z">
        <w:r>
          <w:rPr>
            <w:rFonts w:eastAsia="Times New Roman" w:cs="Courier New" w:ascii="Courier New" w:hAnsi="Courier New"/>
            <w:color w:val="333333"/>
            <w:sz w:val="16"/>
            <w:szCs w:val="16"/>
            <w:lang w:eastAsia="en-US"/>
          </w:rPr>
          <w:t xml:space="preserve"> </w:t>
        </w:r>
      </w:ins>
      <w:r>
        <w:rPr>
          <w:rFonts w:eastAsia="Times New Roman" w:cs="Courier New" w:ascii="Courier New" w:hAnsi="Courier New"/>
          <w:color w:val="888888"/>
          <w:sz w:val="16"/>
          <w:szCs w:val="16"/>
          <w:lang w:eastAsia="en-US"/>
        </w:rPr>
        <w:t>/* for error msgs */</w:t>
      </w:r>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CREDENTIALS_save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 </w:t>
        <w:br/>
        <w:t xml:space="preserve">                      </w:t>
      </w:r>
      <w:r>
        <w:rPr>
          <w:rFonts w:eastAsia="Times New Roman" w:ascii="Courier New" w:hAnsi="Courier New"/>
          <w:color w:val="333333"/>
          <w:sz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*certs,</w:t>
      </w:r>
      <w:r>
        <w:rPr>
          <w:rFonts w:ascii="Courier New" w:hAnsi="Courier New"/>
          <w:color w:val="333333"/>
          <w:sz w:val="16"/>
          <w:szCs w:val="16"/>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rPr>
        <w:t>const</w:t>
      </w:r>
      <w:r>
        <w:rPr>
          <w:rFonts w:ascii="Courier New" w:hAnsi="Courier New"/>
          <w:color w:val="333333"/>
          <w:sz w:val="16"/>
          <w:szCs w:val="16"/>
        </w:rPr>
        <w:t xml:space="preserve"> </w:t>
      </w:r>
      <w:r>
        <w:rPr>
          <w:rFonts w:ascii="Courier New" w:hAnsi="Courier New"/>
          <w:b/>
          <w:bCs/>
          <w:color w:val="333399"/>
          <w:sz w:val="16"/>
          <w:szCs w:val="16"/>
        </w:rPr>
        <w:t>char</w:t>
      </w:r>
      <w:r>
        <w:rPr>
          <w:rFonts w:ascii="Courier New" w:hAnsi="Courier New"/>
          <w:color w:val="333333"/>
          <w:sz w:val="16"/>
          <w:szCs w:val="16"/>
        </w:rPr>
        <w:t xml:space="preserve"> *key,</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*source,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b/>
          <w:b/>
          <w:color w:val="333333"/>
          <w:sz w:val="16"/>
          <w:szCs w:val="16"/>
          <w:lang w:val="en-US" w:eastAsia="en-US"/>
        </w:rPr>
      </w:pPr>
      <w:ins w:id="978" w:author="David von Oheimb" w:date="2020-04-29T11:31:12Z">
        <w:r>
          <w:rPr/>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Arial Unicode MS" w:cs="Courier New"/>
          <w:b/>
          <w:b/>
          <w:color w:val="333399"/>
          <w:sz w:val="16"/>
          <w:lang w:val="en-US" w:eastAsia="ja-JP"/>
          <w:del w:id="980" w:author="David von Oheimb" w:date="2020-04-29T11:31:12Z"/>
        </w:rPr>
      </w:pPr>
      <w:del w:id="979" w:author="David von Oheimb" w:date="2020-04-29T11:31:12Z">
        <w:r>
          <w:rPr/>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981" w:author="David von Oheimb" w:date="2020-04-29T11:30:34Z">
        <w:r>
          <w:rPr>
            <w:rFonts w:eastAsia="Arial Unicode MS" w:cs="Courier New" w:ascii="Courier New" w:hAnsi="Courier New"/>
            <w:b/>
            <w:color w:val="333399"/>
            <w:sz w:val="16"/>
            <w:lang w:val="en-US" w:eastAsia="ja-JP"/>
          </w:rPr>
          <w:t xml:space="preserve">X509 </w:t>
        </w:r>
      </w:ins>
      <w:ins w:id="982" w:author="David von Oheimb" w:date="2020-04-29T11:30:34Z">
        <w:r>
          <w:rPr>
            <w:rFonts w:eastAsia="Times New Roman" w:cs="Courier New" w:ascii="Courier New" w:hAnsi="Courier New"/>
            <w:color w:val="333333"/>
            <w:sz w:val="16"/>
            <w:lang w:val="en-GB" w:eastAsia="en-US"/>
          </w:rPr>
          <w:t>*</w:t>
        </w:r>
      </w:ins>
      <w:ins w:id="983" w:author="David von Oheimb" w:date="2020-04-29T11:30:34Z">
        <w:r>
          <w:rPr>
            <w:rFonts w:eastAsia="Arial Unicode MS" w:cs="Courier New" w:ascii="Courier New" w:hAnsi="Courier New"/>
            <w:b/>
            <w:bCs/>
            <w:color w:val="0066BB"/>
            <w:sz w:val="16"/>
            <w:szCs w:val="16"/>
            <w:lang w:val="en-US" w:eastAsia="ja-JP"/>
          </w:rPr>
          <w:t>CERT_load</w:t>
        </w:r>
      </w:ins>
      <w:ins w:id="984" w:author="David von Oheimb" w:date="2020-04-29T11:30:34Z">
        <w:r>
          <w:rPr>
            <w:rFonts w:eastAsia="Times New Roman" w:cs="Courier New" w:ascii="Courier New" w:hAnsi="Courier New"/>
            <w:color w:val="333333"/>
            <w:sz w:val="16"/>
            <w:lang w:val="en-GB" w:eastAsia="en-US"/>
          </w:rPr>
          <w:t>(</w:t>
        </w:r>
      </w:ins>
      <w:ins w:id="985" w:author="David von Oheimb" w:date="2020-04-29T11:30:34Z">
        <w:r>
          <w:rPr>
            <w:rFonts w:eastAsia="Arial Unicode MS" w:cs="Courier New" w:ascii="Courier New" w:hAnsi="Courier New"/>
            <w:b/>
            <w:bCs/>
            <w:color w:val="008800"/>
            <w:sz w:val="16"/>
            <w:szCs w:val="16"/>
            <w:lang w:val="en-US" w:eastAsia="ja-JP"/>
          </w:rPr>
          <w:t>const</w:t>
        </w:r>
      </w:ins>
      <w:ins w:id="986" w:author="David von Oheimb" w:date="2020-04-29T11:30:34Z">
        <w:r>
          <w:rPr>
            <w:rFonts w:eastAsia="Times New Roman" w:cs="Courier New" w:ascii="Courier New" w:hAnsi="Courier New"/>
            <w:color w:val="333333"/>
            <w:sz w:val="16"/>
            <w:lang w:val="en-GB" w:eastAsia="en-US"/>
          </w:rPr>
          <w:t xml:space="preserve"> </w:t>
        </w:r>
      </w:ins>
      <w:ins w:id="987" w:author="David von Oheimb" w:date="2020-04-29T11:30:34Z">
        <w:r>
          <w:rPr>
            <w:rFonts w:eastAsia="Arial Unicode MS" w:cs="Courier New" w:ascii="Courier New" w:hAnsi="Courier New"/>
            <w:b/>
            <w:color w:val="333399"/>
            <w:sz w:val="16"/>
            <w:lang w:val="en-US" w:eastAsia="ja-JP"/>
          </w:rPr>
          <w:t xml:space="preserve">char </w:t>
        </w:r>
      </w:ins>
      <w:ins w:id="988" w:author="David von Oheimb" w:date="2020-04-29T11:30:34Z">
        <w:r>
          <w:rPr>
            <w:rFonts w:eastAsia="Times New Roman" w:cs="Courier New" w:ascii="Courier New" w:hAnsi="Courier New"/>
            <w:color w:val="333333"/>
            <w:sz w:val="16"/>
            <w:lang w:val="en-GB" w:eastAsia="en-US"/>
          </w:rPr>
          <w:t xml:space="preserve">*file, OPTIONAL </w:t>
        </w:r>
      </w:ins>
      <w:ins w:id="989" w:author="David von Oheimb" w:date="2020-04-29T11:30:34Z">
        <w:r>
          <w:rPr>
            <w:rFonts w:eastAsia="Arial Unicode MS" w:cs="Courier New" w:ascii="Courier New" w:hAnsi="Courier New"/>
            <w:b/>
            <w:bCs/>
            <w:color w:val="008800"/>
            <w:sz w:val="16"/>
            <w:szCs w:val="16"/>
            <w:lang w:val="en-US" w:eastAsia="ja-JP"/>
          </w:rPr>
          <w:t>const</w:t>
        </w:r>
      </w:ins>
      <w:ins w:id="990" w:author="David von Oheimb" w:date="2020-04-29T11:30:34Z">
        <w:r>
          <w:rPr>
            <w:rFonts w:eastAsia="Times New Roman" w:cs="Courier New" w:ascii="Courier New" w:hAnsi="Courier New"/>
            <w:color w:val="333333"/>
            <w:sz w:val="16"/>
            <w:lang w:val="en-GB" w:eastAsia="en-US"/>
          </w:rPr>
          <w:t xml:space="preserve"> </w:t>
        </w:r>
      </w:ins>
      <w:ins w:id="991" w:author="David von Oheimb" w:date="2020-04-29T11:30:34Z">
        <w:r>
          <w:rPr>
            <w:rFonts w:eastAsia="Arial Unicode MS" w:cs="Courier New" w:ascii="Courier New" w:hAnsi="Courier New"/>
            <w:b/>
            <w:color w:val="333399"/>
            <w:sz w:val="16"/>
            <w:lang w:val="en-US" w:eastAsia="ja-JP"/>
          </w:rPr>
          <w:t xml:space="preserve">char </w:t>
        </w:r>
      </w:ins>
      <w:ins w:id="992" w:author="David von Oheimb" w:date="2020-04-29T11:30:34Z">
        <w:r>
          <w:rPr>
            <w:rFonts w:eastAsia="Times New Roman" w:cs="Courier New" w:ascii="Courier New" w:hAnsi="Courier New"/>
            <w:color w:val="333333"/>
            <w:sz w:val="16"/>
            <w:lang w:val="en-GB" w:eastAsia="en-US"/>
          </w:rPr>
          <w:t xml:space="preserve">*pass, OPTIONAL </w:t>
        </w:r>
      </w:ins>
      <w:ins w:id="993" w:author="David von Oheimb" w:date="2020-04-29T11:30:34Z">
        <w:r>
          <w:rPr>
            <w:rFonts w:eastAsia="Arial Unicode MS" w:cs="Courier New" w:ascii="Courier New" w:hAnsi="Courier New"/>
            <w:b/>
            <w:bCs/>
            <w:color w:val="008800"/>
            <w:sz w:val="16"/>
            <w:szCs w:val="16"/>
            <w:lang w:val="en-US" w:eastAsia="ja-JP"/>
          </w:rPr>
          <w:t>const</w:t>
        </w:r>
      </w:ins>
      <w:ins w:id="994" w:author="David von Oheimb" w:date="2020-04-29T11:30:34Z">
        <w:r>
          <w:rPr>
            <w:rFonts w:eastAsia="Times New Roman" w:cs="Courier New" w:ascii="Courier New" w:hAnsi="Courier New"/>
            <w:color w:val="333333"/>
            <w:sz w:val="16"/>
            <w:lang w:val="en-GB" w:eastAsia="en-US"/>
          </w:rPr>
          <w:t xml:space="preserve"> </w:t>
        </w:r>
      </w:ins>
      <w:ins w:id="995" w:author="David von Oheimb" w:date="2020-04-29T11:30:34Z">
        <w:r>
          <w:rPr>
            <w:rFonts w:eastAsia="Arial Unicode MS" w:cs="Courier New" w:ascii="Courier New" w:hAnsi="Courier New"/>
            <w:b/>
            <w:color w:val="333399"/>
            <w:sz w:val="16"/>
            <w:lang w:val="en-US" w:eastAsia="ja-JP"/>
          </w:rPr>
          <w:t xml:space="preserve">char </w:t>
        </w:r>
      </w:ins>
      <w:ins w:id="996" w:author="David von Oheimb" w:date="2020-04-29T11:30:34Z">
        <w:r>
          <w:rPr>
            <w:rFonts w:eastAsia="Times New Roman" w:cs="Courier New" w:ascii="Courier New" w:hAnsi="Courier New"/>
            <w:color w:val="333333"/>
            <w:sz w:val="16"/>
            <w:lang w:val="en-GB" w:eastAsia="en-US"/>
          </w:rPr>
          <w:t>*desc);</w:t>
        </w:r>
      </w:ins>
    </w:p>
    <w:p>
      <w:pPr>
        <w:pStyle w:val="HTMLPreformatted"/>
        <w:rPr>
          <w:rFonts w:ascii="Courier New" w:hAnsi="Courier New" w:eastAsia="Times New Roman" w:cs="Courier New"/>
          <w:color w:val="333333"/>
          <w:sz w:val="16"/>
          <w:lang w:val="en-GB" w:eastAsia="en-US"/>
        </w:rPr>
      </w:pPr>
      <w:ins w:id="997" w:author="David von Oheimb" w:date="2020-04-29T11:30:34Z">
        <w:r>
          <w:rPr>
            <w:rFonts w:eastAsia="Arial Unicode MS" w:cs="Courier New" w:ascii="Courier New" w:hAnsi="Courier New"/>
            <w:b/>
            <w:color w:val="333399"/>
            <w:sz w:val="16"/>
            <w:lang w:val="en-US" w:eastAsia="ja-JP"/>
          </w:rPr>
          <w:t>bool</w:t>
        </w:r>
      </w:ins>
      <w:ins w:id="998" w:author="David von Oheimb" w:date="2020-04-29T11:30:34Z">
        <w:r>
          <w:rPr>
            <w:rFonts w:eastAsia="Times New Roman" w:cs="Courier New" w:ascii="Courier New" w:hAnsi="Courier New"/>
            <w:color w:val="333333"/>
            <w:sz w:val="16"/>
            <w:lang w:val="en-GB" w:eastAsia="en-US"/>
          </w:rPr>
          <w:t xml:space="preserve"> </w:t>
        </w:r>
      </w:ins>
      <w:ins w:id="999" w:author="David von Oheimb" w:date="2020-04-29T11:30:34Z">
        <w:r>
          <w:rPr>
            <w:rFonts w:eastAsia="Arial Unicode MS" w:cs="Courier New" w:ascii="Courier New" w:hAnsi="Courier New"/>
            <w:b/>
            <w:bCs/>
            <w:color w:val="0066BB"/>
            <w:sz w:val="16"/>
            <w:szCs w:val="16"/>
            <w:lang w:val="en-US" w:eastAsia="ja-JP"/>
          </w:rPr>
          <w:t>CERT_s</w:t>
        </w:r>
      </w:ins>
      <w:ins w:id="1000" w:author="David von Oheimb" w:date="2020-04-29T11:30:34Z">
        <w:r>
          <w:rPr>
            <w:rFonts w:eastAsia="Arial Unicode MS" w:cs="Courier New" w:ascii="Courier New" w:hAnsi="Courier New"/>
            <w:b/>
            <w:bCs/>
            <w:color w:val="0066BB"/>
            <w:sz w:val="16"/>
            <w:szCs w:val="16"/>
            <w:lang w:val="en-US" w:eastAsia="ja-JP"/>
          </w:rPr>
          <w:t>ave</w:t>
        </w:r>
      </w:ins>
      <w:ins w:id="1001" w:author="David von Oheimb" w:date="2020-04-29T11:30:34Z">
        <w:r>
          <w:rPr>
            <w:rFonts w:eastAsia="Times New Roman" w:cs="Courier New" w:ascii="Courier New" w:hAnsi="Courier New"/>
            <w:color w:val="333333"/>
            <w:sz w:val="16"/>
            <w:lang w:val="en-GB" w:eastAsia="en-US"/>
          </w:rPr>
          <w:t>(</w:t>
        </w:r>
      </w:ins>
      <w:ins w:id="1002" w:author="David von Oheimb" w:date="2020-04-29T11:30:34Z">
        <w:r>
          <w:rPr>
            <w:rFonts w:eastAsia="Arial Unicode MS" w:cs="Courier New" w:ascii="Courier New" w:hAnsi="Courier New"/>
            <w:b/>
            <w:bCs/>
            <w:color w:val="008800"/>
            <w:sz w:val="16"/>
            <w:szCs w:val="16"/>
            <w:lang w:val="en-US" w:eastAsia="ja-JP"/>
          </w:rPr>
          <w:t>const</w:t>
        </w:r>
      </w:ins>
      <w:ins w:id="1003" w:author="David von Oheimb" w:date="2020-04-29T11:30:34Z">
        <w:r>
          <w:rPr>
            <w:rFonts w:eastAsia="Times New Roman" w:cs="Courier New" w:ascii="Courier New" w:hAnsi="Courier New"/>
            <w:color w:val="333333"/>
            <w:sz w:val="16"/>
            <w:lang w:val="en-GB" w:eastAsia="en-US"/>
          </w:rPr>
          <w:t xml:space="preserve"> </w:t>
        </w:r>
      </w:ins>
      <w:ins w:id="1004" w:author="David von Oheimb" w:date="2020-04-29T11:30:34Z">
        <w:r>
          <w:rPr>
            <w:rFonts w:eastAsia="Arial Unicode MS" w:cs="Courier New" w:ascii="Courier New" w:hAnsi="Courier New"/>
            <w:b/>
            <w:color w:val="333399"/>
            <w:sz w:val="16"/>
            <w:lang w:val="en-US" w:eastAsia="ja-JP"/>
          </w:rPr>
          <w:t xml:space="preserve">X509 </w:t>
        </w:r>
      </w:ins>
      <w:ins w:id="1005" w:author="David von Oheimb" w:date="2020-04-29T11:30:34Z">
        <w:r>
          <w:rPr>
            <w:rFonts w:eastAsia="Times New Roman" w:cs="Courier New" w:ascii="Courier New" w:hAnsi="Courier New"/>
            <w:color w:val="333333"/>
            <w:sz w:val="16"/>
            <w:lang w:val="en-GB" w:eastAsia="en-US"/>
          </w:rPr>
          <w:t xml:space="preserve">*cert, </w:t>
        </w:r>
      </w:ins>
      <w:ins w:id="1006" w:author="David von Oheimb" w:date="2020-04-29T11:30:34Z">
        <w:r>
          <w:rPr>
            <w:rFonts w:eastAsia="Arial Unicode MS" w:cs="Courier New" w:ascii="Courier New" w:hAnsi="Courier New"/>
            <w:b/>
            <w:bCs/>
            <w:color w:val="008800"/>
            <w:sz w:val="16"/>
            <w:szCs w:val="16"/>
            <w:lang w:val="en-US" w:eastAsia="ja-JP"/>
          </w:rPr>
          <w:t>const</w:t>
        </w:r>
      </w:ins>
      <w:ins w:id="1007" w:author="David von Oheimb" w:date="2020-04-29T11:30:34Z">
        <w:r>
          <w:rPr>
            <w:rFonts w:eastAsia="Times New Roman" w:cs="Courier New" w:ascii="Courier New" w:hAnsi="Courier New"/>
            <w:color w:val="333333"/>
            <w:sz w:val="16"/>
            <w:lang w:val="en-GB" w:eastAsia="en-US"/>
          </w:rPr>
          <w:t xml:space="preserve"> </w:t>
        </w:r>
      </w:ins>
      <w:ins w:id="1008" w:author="David von Oheimb" w:date="2020-04-29T11:30:34Z">
        <w:r>
          <w:rPr>
            <w:rFonts w:eastAsia="Arial Unicode MS" w:cs="Courier New" w:ascii="Courier New" w:hAnsi="Courier New"/>
            <w:b/>
            <w:color w:val="333399"/>
            <w:sz w:val="16"/>
            <w:lang w:val="en-US" w:eastAsia="ja-JP"/>
          </w:rPr>
          <w:t xml:space="preserve">char </w:t>
        </w:r>
      </w:ins>
      <w:ins w:id="1009" w:author="David von Oheimb" w:date="2020-04-29T11:30:34Z">
        <w:r>
          <w:rPr>
            <w:rFonts w:eastAsia="Times New Roman" w:cs="Courier New" w:ascii="Courier New" w:hAnsi="Courier New"/>
            <w:color w:val="333333"/>
            <w:sz w:val="16"/>
            <w:lang w:val="en-GB" w:eastAsia="en-US"/>
          </w:rPr>
          <w:t xml:space="preserve">*file, OPTIONAL </w:t>
        </w:r>
      </w:ins>
      <w:ins w:id="1010" w:author="David von Oheimb" w:date="2020-04-29T11:30:34Z">
        <w:r>
          <w:rPr>
            <w:rFonts w:eastAsia="Arial Unicode MS" w:cs="Courier New" w:ascii="Courier New" w:hAnsi="Courier New"/>
            <w:b/>
            <w:bCs/>
            <w:color w:val="008800"/>
            <w:sz w:val="16"/>
            <w:szCs w:val="16"/>
            <w:lang w:val="en-US" w:eastAsia="ja-JP"/>
          </w:rPr>
          <w:t>const</w:t>
        </w:r>
      </w:ins>
      <w:ins w:id="1011" w:author="David von Oheimb" w:date="2020-04-29T11:30:34Z">
        <w:r>
          <w:rPr>
            <w:rFonts w:eastAsia="Times New Roman" w:cs="Courier New" w:ascii="Courier New" w:hAnsi="Courier New"/>
            <w:color w:val="333333"/>
            <w:sz w:val="16"/>
            <w:lang w:val="en-GB" w:eastAsia="en-US"/>
          </w:rPr>
          <w:t xml:space="preserve"> </w:t>
        </w:r>
      </w:ins>
      <w:ins w:id="1012" w:author="David von Oheimb" w:date="2020-04-29T11:30:34Z">
        <w:r>
          <w:rPr>
            <w:rFonts w:eastAsia="Arial Unicode MS" w:cs="Courier New" w:ascii="Courier New" w:hAnsi="Courier New"/>
            <w:b/>
            <w:color w:val="333399"/>
            <w:sz w:val="16"/>
            <w:lang w:val="en-US" w:eastAsia="ja-JP"/>
          </w:rPr>
          <w:t xml:space="preserve">char </w:t>
        </w:r>
      </w:ins>
      <w:ins w:id="1013" w:author="David von Oheimb" w:date="2020-04-29T11:30:34Z">
        <w:r>
          <w:rPr>
            <w:rFonts w:eastAsia="Times New Roman" w:cs="Courier New" w:ascii="Courier New" w:hAnsi="Courier New"/>
            <w:color w:val="333333"/>
            <w:sz w:val="16"/>
            <w:lang w:val="en-GB" w:eastAsia="en-US"/>
          </w:rPr>
          <w:t>*desc);</w:t>
        </w:r>
      </w:ins>
    </w:p>
    <w:p>
      <w:pPr>
        <w:pStyle w:val="HTMLPreformatted"/>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val="en-GB" w:eastAsia="en-US"/>
        </w:rPr>
      </w:pPr>
      <w:ins w:id="1014" w:author="David von Oheimb" w:date="2020-04-29T11:30:34Z">
        <w:r>
          <w:rPr>
            <w:rFonts w:eastAsia="Times New Roman" w:cs="Courier New" w:ascii="Courier New" w:hAnsi="Courier New"/>
            <w:b/>
            <w:bCs/>
            <w:color w:val="333399"/>
            <w:sz w:val="18"/>
            <w:szCs w:val="18"/>
            <w:lang w:val="en-US" w:eastAsia="en-US"/>
          </w:rPr>
          <w:br/>
        </w:r>
      </w:ins>
      <w:ins w:id="1015" w:author="David von Oheimb" w:date="2020-04-29T11:30:34Z">
        <w:r>
          <w:rPr>
            <w:rFonts w:eastAsia="Times New Roman" w:cs="Courier New" w:ascii="Courier New" w:hAnsi="Courier New"/>
            <w:b/>
            <w:bCs/>
            <w:color w:val="333399"/>
            <w:sz w:val="16"/>
            <w:szCs w:val="16"/>
            <w:lang w:val="en-US" w:eastAsia="en-US"/>
          </w:rPr>
          <w:t>X509_REQ</w:t>
        </w:r>
      </w:ins>
      <w:ins w:id="1016" w:author="David von Oheimb" w:date="2020-04-29T11:30:34Z">
        <w:r>
          <w:rPr>
            <w:rFonts w:eastAsia="Times New Roman" w:cs="Courier New" w:ascii="Courier New" w:hAnsi="Courier New"/>
            <w:color w:val="333333"/>
            <w:sz w:val="16"/>
            <w:szCs w:val="16"/>
            <w:lang w:val="en-GB" w:eastAsia="en-US"/>
          </w:rPr>
          <w:t xml:space="preserve"> *</w:t>
        </w:r>
      </w:ins>
      <w:ins w:id="1017" w:author="David von Oheimb" w:date="2020-04-29T11:30:34Z">
        <w:r>
          <w:rPr>
            <w:rFonts w:eastAsia="Arial Unicode MS" w:cs="Courier New" w:ascii="Courier New" w:hAnsi="Courier New"/>
            <w:b/>
            <w:bCs/>
            <w:color w:val="0066BB"/>
            <w:sz w:val="16"/>
            <w:szCs w:val="16"/>
            <w:lang w:val="en-US" w:eastAsia="ja-JP"/>
          </w:rPr>
          <w:t>CSR_load</w:t>
        </w:r>
      </w:ins>
      <w:ins w:id="1018" w:author="David von Oheimb" w:date="2020-04-29T11:30:34Z">
        <w:r>
          <w:rPr>
            <w:rFonts w:eastAsia="Times New Roman" w:cs="Courier New" w:ascii="Courier New" w:hAnsi="Courier New"/>
            <w:color w:val="333333"/>
            <w:sz w:val="16"/>
            <w:szCs w:val="16"/>
            <w:lang w:val="en-GB" w:eastAsia="en-US"/>
          </w:rPr>
          <w:t>(</w:t>
        </w:r>
      </w:ins>
      <w:ins w:id="1019" w:author="David von Oheimb" w:date="2020-04-29T11:30:34Z">
        <w:r>
          <w:rPr>
            <w:rFonts w:eastAsia="Arial Unicode MS" w:cs="Courier New" w:ascii="Courier New" w:hAnsi="Courier New"/>
            <w:b/>
            <w:bCs/>
            <w:color w:val="008800"/>
            <w:sz w:val="16"/>
            <w:szCs w:val="16"/>
            <w:lang w:val="en-US" w:eastAsia="ja-JP"/>
          </w:rPr>
          <w:t>const</w:t>
        </w:r>
      </w:ins>
      <w:ins w:id="1020" w:author="David von Oheimb" w:date="2020-04-29T11:30:34Z">
        <w:r>
          <w:rPr>
            <w:rFonts w:eastAsia="Times New Roman" w:cs="Courier New" w:ascii="Courier New" w:hAnsi="Courier New"/>
            <w:color w:val="333333"/>
            <w:sz w:val="16"/>
            <w:szCs w:val="16"/>
            <w:lang w:val="en-GB" w:eastAsia="en-US"/>
          </w:rPr>
          <w:t xml:space="preserve"> </w:t>
        </w:r>
      </w:ins>
      <w:ins w:id="1021" w:author="David von Oheimb" w:date="2020-04-29T11:30:34Z">
        <w:r>
          <w:rPr>
            <w:rFonts w:eastAsia="Arial Unicode MS" w:cs="Courier New" w:ascii="Courier New" w:hAnsi="Courier New"/>
            <w:b/>
            <w:color w:val="333399"/>
            <w:sz w:val="16"/>
            <w:szCs w:val="16"/>
            <w:lang w:val="en-US" w:eastAsia="ja-JP"/>
          </w:rPr>
          <w:t>char</w:t>
        </w:r>
      </w:ins>
      <w:ins w:id="1022" w:author="David von Oheimb" w:date="2020-04-29T11:30:34Z">
        <w:r>
          <w:rPr>
            <w:rFonts w:eastAsia="Times New Roman" w:cs="Courier New" w:ascii="Courier New" w:hAnsi="Courier New"/>
            <w:color w:val="333333"/>
            <w:sz w:val="16"/>
            <w:szCs w:val="16"/>
            <w:lang w:val="en-GB" w:eastAsia="en-US"/>
          </w:rPr>
          <w:t xml:space="preserve"> *file, OPTIONAL </w:t>
        </w:r>
      </w:ins>
      <w:ins w:id="1023" w:author="David von Oheimb" w:date="2020-04-29T11:30:34Z">
        <w:r>
          <w:rPr>
            <w:rFonts w:eastAsia="Arial Unicode MS" w:cs="Courier New" w:ascii="Courier New" w:hAnsi="Courier New"/>
            <w:b/>
            <w:bCs/>
            <w:color w:val="008800"/>
            <w:sz w:val="16"/>
            <w:szCs w:val="16"/>
            <w:lang w:val="en-US" w:eastAsia="ja-JP"/>
          </w:rPr>
          <w:t>const</w:t>
        </w:r>
      </w:ins>
      <w:ins w:id="1024" w:author="David von Oheimb" w:date="2020-04-29T11:30:34Z">
        <w:r>
          <w:rPr>
            <w:rFonts w:eastAsia="Times New Roman" w:cs="Courier New" w:ascii="Courier New" w:hAnsi="Courier New"/>
            <w:color w:val="333333"/>
            <w:sz w:val="16"/>
            <w:szCs w:val="16"/>
            <w:lang w:val="en-GB" w:eastAsia="en-US"/>
          </w:rPr>
          <w:t xml:space="preserve"> </w:t>
        </w:r>
      </w:ins>
      <w:ins w:id="1025" w:author="David von Oheimb" w:date="2020-04-29T11:30:34Z">
        <w:r>
          <w:rPr>
            <w:rFonts w:eastAsia="Arial Unicode MS" w:cs="Courier New" w:ascii="Courier New" w:hAnsi="Courier New"/>
            <w:b/>
            <w:color w:val="333399"/>
            <w:sz w:val="16"/>
            <w:szCs w:val="16"/>
            <w:lang w:val="en-US" w:eastAsia="ja-JP"/>
          </w:rPr>
          <w:t>char</w:t>
        </w:r>
      </w:ins>
      <w:ins w:id="1026" w:author="David von Oheimb" w:date="2020-04-29T11:30:34Z">
        <w:r>
          <w:rPr>
            <w:rFonts w:eastAsia="Times New Roman" w:cs="Courier New" w:ascii="Courier New" w:hAnsi="Courier New"/>
            <w:color w:val="333333"/>
            <w:sz w:val="16"/>
            <w:szCs w:val="16"/>
            <w:lang w:val="en-GB" w:eastAsia="en-US"/>
          </w:rPr>
          <w:t xml:space="preserve"> *desc);</w:t>
        </w:r>
      </w:ins>
    </w:p>
    <w:p>
      <w:pPr>
        <w:pStyle w:val="HTMLPreformatted"/>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val="en-GB" w:eastAsia="en-US"/>
        </w:rPr>
      </w:pPr>
      <w:r>
        <w:rPr>
          <w:rFonts w:eastAsia="Times New Roman" w:cs="Courier New" w:ascii="Courier New" w:hAnsi="Courier New"/>
          <w:color w:val="333333"/>
          <w:sz w:val="16"/>
          <w:szCs w:val="16"/>
          <w:lang w:val="en-GB"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LOG helpers */</w:t>
      </w:r>
    </w:p>
    <w:p>
      <w:pPr>
        <w:pStyle w:val="Normal"/>
        <w:jc w:val="left"/>
        <w:rPr/>
      </w:pPr>
      <w:ins w:id="1027" w:author="David von Oheimb" w:date="2020-04-29T11:32:44Z">
        <w:r>
          <w:rPr>
            <w:rFonts w:eastAsia="Times New Roman" w:cs="Courier New" w:ascii="Courier New" w:hAnsi="Courier New"/>
            <w:b/>
            <w:bCs/>
            <w:color w:val="333399"/>
            <w:sz w:val="16"/>
            <w:szCs w:val="16"/>
            <w:lang w:val="en-US" w:eastAsia="en-US"/>
          </w:rPr>
          <w:t>bool</w:t>
        </w:r>
      </w:ins>
      <w:ins w:id="1028" w:author="David von Oheimb" w:date="2020-04-29T11:32:44Z">
        <w:r>
          <w:rPr>
            <w:rFonts w:ascii="Courier New" w:hAnsi="Courier New"/>
            <w:color w:val="333333"/>
            <w:sz w:val="16"/>
            <w:szCs w:val="16"/>
            <w:lang w:val="en-US" w:eastAsia="ja-JP"/>
          </w:rPr>
          <w:t xml:space="preserve"> </w:t>
        </w:r>
      </w:ins>
      <w:ins w:id="1029" w:author="David von Oheimb" w:date="2020-04-29T11:32:44Z">
        <w:r>
          <w:rPr>
            <w:rFonts w:ascii="Courier New" w:hAnsi="Courier New"/>
            <w:b/>
            <w:bCs/>
            <w:color w:val="0066BB"/>
            <w:sz w:val="16"/>
            <w:szCs w:val="16"/>
            <w:lang w:val="en-US" w:eastAsia="ja-JP"/>
          </w:rPr>
          <w:t>LOG</w:t>
        </w:r>
      </w:ins>
      <w:ins w:id="1030" w:author="David von Oheimb" w:date="2020-04-29T11:32:44Z">
        <w:r>
          <w:rPr>
            <w:rFonts w:ascii="Courier New" w:hAnsi="Courier New"/>
            <w:color w:val="333333"/>
            <w:sz w:val="16"/>
            <w:szCs w:val="16"/>
            <w:lang w:val="en-US" w:eastAsia="ja-JP"/>
          </w:rPr>
          <w:t xml:space="preserve">(OPTIONAL </w:t>
        </w:r>
      </w:ins>
      <w:ins w:id="1031" w:author="David von Oheimb" w:date="2020-04-29T11:32:44Z">
        <w:r>
          <w:rPr>
            <w:rFonts w:eastAsia="Times New Roman" w:cs="Courier New" w:ascii="Courier New" w:hAnsi="Courier New"/>
            <w:b/>
            <w:bCs/>
            <w:color w:val="008800"/>
            <w:sz w:val="16"/>
            <w:szCs w:val="16"/>
            <w:lang w:val="en-US" w:eastAsia="en-US"/>
          </w:rPr>
          <w:t>const</w:t>
        </w:r>
      </w:ins>
      <w:ins w:id="1032" w:author="David von Oheimb" w:date="2020-04-29T11:32:44Z">
        <w:r>
          <w:rPr>
            <w:rFonts w:ascii="Courier New" w:hAnsi="Courier New"/>
            <w:color w:val="333333"/>
            <w:sz w:val="16"/>
            <w:szCs w:val="16"/>
            <w:lang w:val="en-US" w:eastAsia="ja-JP"/>
          </w:rPr>
          <w:t xml:space="preserve"> </w:t>
        </w:r>
      </w:ins>
      <w:ins w:id="1033" w:author="David von Oheimb" w:date="2020-04-29T11:32:44Z">
        <w:r>
          <w:rPr>
            <w:rFonts w:eastAsia="Times New Roman" w:cs="Courier New" w:ascii="Courier New" w:hAnsi="Courier New"/>
            <w:b/>
            <w:bCs/>
            <w:color w:val="333399"/>
            <w:sz w:val="16"/>
            <w:szCs w:val="16"/>
            <w:lang w:val="en-US" w:eastAsia="en-US"/>
          </w:rPr>
          <w:t>char</w:t>
        </w:r>
      </w:ins>
      <w:ins w:id="1034" w:author="David von Oheimb" w:date="2020-04-29T11:32:44Z">
        <w:r>
          <w:rPr>
            <w:rFonts w:ascii="Courier New" w:hAnsi="Courier New"/>
            <w:color w:val="333333"/>
            <w:sz w:val="16"/>
            <w:szCs w:val="16"/>
            <w:lang w:val="en-US" w:eastAsia="ja-JP"/>
          </w:rPr>
          <w:t xml:space="preserve"> *func, OPTIONAL </w:t>
        </w:r>
      </w:ins>
      <w:ins w:id="1035" w:author="David von Oheimb" w:date="2020-04-29T11:32:44Z">
        <w:r>
          <w:rPr>
            <w:rFonts w:eastAsia="Times New Roman" w:cs="Courier New" w:ascii="Courier New" w:hAnsi="Courier New"/>
            <w:b/>
            <w:bCs/>
            <w:color w:val="008800"/>
            <w:sz w:val="16"/>
            <w:szCs w:val="16"/>
            <w:lang w:val="en-US" w:eastAsia="en-US"/>
          </w:rPr>
          <w:t>const</w:t>
        </w:r>
      </w:ins>
      <w:ins w:id="1036" w:author="David von Oheimb" w:date="2020-04-29T11:32:44Z">
        <w:r>
          <w:rPr>
            <w:rFonts w:ascii="Courier New" w:hAnsi="Courier New"/>
            <w:color w:val="333333"/>
            <w:sz w:val="16"/>
            <w:szCs w:val="16"/>
            <w:lang w:val="en-US" w:eastAsia="ja-JP"/>
          </w:rPr>
          <w:t xml:space="preserve"> </w:t>
        </w:r>
      </w:ins>
      <w:ins w:id="1037" w:author="David von Oheimb" w:date="2020-04-29T11:32:44Z">
        <w:r>
          <w:rPr>
            <w:rFonts w:eastAsia="Times New Roman" w:cs="Courier New" w:ascii="Courier New" w:hAnsi="Courier New"/>
            <w:b/>
            <w:bCs/>
            <w:color w:val="333399"/>
            <w:sz w:val="16"/>
            <w:szCs w:val="16"/>
            <w:lang w:val="en-US" w:eastAsia="en-US"/>
          </w:rPr>
          <w:t>char</w:t>
        </w:r>
      </w:ins>
      <w:ins w:id="1038" w:author="David von Oheimb" w:date="2020-04-29T11:32:44Z">
        <w:r>
          <w:rPr>
            <w:rFonts w:ascii="Courier New" w:hAnsi="Courier New"/>
            <w:color w:val="333333"/>
            <w:sz w:val="16"/>
            <w:szCs w:val="16"/>
            <w:lang w:val="en-US" w:eastAsia="ja-JP"/>
          </w:rPr>
          <w:t xml:space="preserve"> *file, </w:t>
        </w:r>
      </w:ins>
      <w:ins w:id="1039" w:author="David von Oheimb" w:date="2020-04-29T11:32:44Z">
        <w:r>
          <w:rPr>
            <w:rFonts w:eastAsia="Times New Roman" w:cs="Courier New" w:ascii="Courier New" w:hAnsi="Courier New"/>
            <w:b/>
            <w:bCs/>
            <w:color w:val="333399"/>
            <w:sz w:val="16"/>
            <w:szCs w:val="16"/>
            <w:lang w:val="en-US" w:eastAsia="en-US"/>
          </w:rPr>
          <w:t>int</w:t>
        </w:r>
      </w:ins>
      <w:ins w:id="1040" w:author="David von Oheimb" w:date="2020-04-29T11:32:44Z">
        <w:r>
          <w:rPr>
            <w:rFonts w:ascii="Courier New" w:hAnsi="Courier New"/>
            <w:color w:val="333333"/>
            <w:sz w:val="16"/>
            <w:szCs w:val="16"/>
            <w:lang w:val="en-US" w:eastAsia="ja-JP"/>
          </w:rPr>
          <w:t xml:space="preserve"> lineno,</w:t>
          <w:br/>
          <w:t xml:space="preserve">         </w:t>
        </w:r>
      </w:ins>
      <w:ins w:id="1041" w:author="David von Oheimb" w:date="2020-04-29T11:32:44Z">
        <w:r>
          <w:rPr>
            <w:rFonts w:eastAsia="Times New Roman" w:cs="Courier New" w:ascii="Courier New" w:hAnsi="Courier New"/>
            <w:b/>
            <w:bCs/>
            <w:color w:val="333399"/>
            <w:sz w:val="16"/>
            <w:szCs w:val="16"/>
            <w:lang w:val="en-US" w:eastAsia="en-US"/>
          </w:rPr>
          <w:t>severity</w:t>
        </w:r>
      </w:ins>
      <w:ins w:id="1042" w:author="David von Oheimb" w:date="2020-04-29T11:32:44Z">
        <w:r>
          <w:rPr>
            <w:rFonts w:ascii="Courier New" w:hAnsi="Courier New"/>
            <w:color w:val="333333"/>
            <w:sz w:val="16"/>
            <w:szCs w:val="16"/>
            <w:lang w:val="en-US" w:eastAsia="ja-JP"/>
          </w:rPr>
          <w:t xml:space="preserve"> level, </w:t>
        </w:r>
      </w:ins>
      <w:ins w:id="1043" w:author="David von Oheimb" w:date="2020-04-29T11:32:44Z">
        <w:r>
          <w:rPr>
            <w:rFonts w:eastAsia="Times New Roman" w:cs="Courier New" w:ascii="Courier New" w:hAnsi="Courier New"/>
            <w:b/>
            <w:bCs/>
            <w:color w:val="008800"/>
            <w:sz w:val="16"/>
            <w:szCs w:val="16"/>
            <w:lang w:val="en-US" w:eastAsia="en-US"/>
          </w:rPr>
          <w:t>const</w:t>
        </w:r>
      </w:ins>
      <w:ins w:id="1044" w:author="David von Oheimb" w:date="2020-04-29T11:32:44Z">
        <w:r>
          <w:rPr>
            <w:rFonts w:ascii="Courier New" w:hAnsi="Courier New"/>
            <w:color w:val="333333"/>
            <w:sz w:val="16"/>
            <w:szCs w:val="16"/>
            <w:lang w:val="en-US" w:eastAsia="ja-JP"/>
          </w:rPr>
          <w:t xml:space="preserve"> </w:t>
        </w:r>
      </w:ins>
      <w:ins w:id="1045" w:author="David von Oheimb" w:date="2020-04-29T11:32:44Z">
        <w:r>
          <w:rPr>
            <w:rFonts w:eastAsia="Times New Roman" w:cs="Courier New" w:ascii="Courier New" w:hAnsi="Courier New"/>
            <w:b/>
            <w:bCs/>
            <w:color w:val="333399"/>
            <w:sz w:val="16"/>
            <w:szCs w:val="16"/>
            <w:lang w:val="en-US" w:eastAsia="en-US"/>
          </w:rPr>
          <w:t>char</w:t>
        </w:r>
      </w:ins>
      <w:ins w:id="1046" w:author="David von Oheimb" w:date="2020-04-29T11:32:44Z">
        <w:r>
          <w:rPr>
            <w:rFonts w:ascii="Courier New" w:hAnsi="Courier New"/>
            <w:color w:val="333333"/>
            <w:sz w:val="16"/>
            <w:szCs w:val="16"/>
            <w:lang w:val="en-US" w:eastAsia="ja-JP"/>
          </w:rPr>
          <w:t xml:space="preserve"> *fmt, ...);</w:t>
        </w:r>
      </w:ins>
    </w:p>
    <w:p>
      <w:pPr>
        <w:pStyle w:val="HTMLPreformatted"/>
        <w:rPr>
          <w:rFonts w:ascii="Courier New" w:hAnsi="Courier New"/>
          <w:color w:val="333333"/>
          <w:sz w:val="16"/>
          <w:szCs w:val="16"/>
          <w:lang w:val="en-US" w:eastAsia="ja-JP"/>
        </w:rPr>
      </w:pPr>
      <w:ins w:id="1047" w:author="David von Oheimb" w:date="2020-04-29T11:32:44Z">
        <w:r>
          <w:rPr>
            <w:rFonts w:eastAsia="Times New Roman" w:cs="Courier New" w:ascii="Courier New" w:hAnsi="Courier New"/>
            <w:b/>
            <w:bCs/>
            <w:color w:val="333399"/>
            <w:sz w:val="16"/>
            <w:szCs w:val="16"/>
            <w:lang w:val="en-US" w:eastAsia="en-US"/>
          </w:rPr>
          <w:t>void</w:t>
        </w:r>
      </w:ins>
      <w:ins w:id="1048" w:author="David von Oheimb" w:date="2020-04-29T11:32:44Z">
        <w:r>
          <w:rPr>
            <w:rFonts w:ascii="Courier New" w:hAnsi="Courier New"/>
            <w:color w:val="333333"/>
            <w:sz w:val="16"/>
            <w:szCs w:val="16"/>
            <w:lang w:val="en-US" w:eastAsia="ja-JP"/>
          </w:rPr>
          <w:t xml:space="preserve"> </w:t>
        </w:r>
      </w:ins>
      <w:ins w:id="1049" w:author="David von Oheimb" w:date="2020-04-29T11:32:44Z">
        <w:r>
          <w:rPr>
            <w:rFonts w:ascii="Courier New" w:hAnsi="Courier New"/>
            <w:b/>
            <w:bCs/>
            <w:color w:val="0066BB"/>
            <w:sz w:val="16"/>
            <w:szCs w:val="16"/>
            <w:lang w:val="en-US" w:eastAsia="ja-JP"/>
          </w:rPr>
          <w:t>LOG_set_verbosity</w:t>
        </w:r>
      </w:ins>
      <w:ins w:id="1050" w:author="David von Oheimb" w:date="2020-04-29T11:32:44Z">
        <w:r>
          <w:rPr>
            <w:rFonts w:ascii="Courier New" w:hAnsi="Courier New"/>
            <w:color w:val="333333"/>
            <w:sz w:val="16"/>
            <w:szCs w:val="16"/>
            <w:lang w:val="en-US" w:eastAsia="ja-JP"/>
          </w:rPr>
          <w:t>(</w:t>
        </w:r>
      </w:ins>
      <w:ins w:id="1051" w:author="David von Oheimb" w:date="2020-04-29T11:32:44Z">
        <w:r>
          <w:rPr>
            <w:rFonts w:eastAsia="Times New Roman" w:cs="Courier New" w:ascii="Courier New" w:hAnsi="Courier New"/>
            <w:b/>
            <w:bCs/>
            <w:color w:val="333399"/>
            <w:sz w:val="16"/>
            <w:szCs w:val="16"/>
            <w:lang w:val="en-US" w:eastAsia="en-US"/>
          </w:rPr>
          <w:t>severity</w:t>
        </w:r>
      </w:ins>
      <w:ins w:id="1052" w:author="David von Oheimb" w:date="2020-04-29T11:32:44Z">
        <w:r>
          <w:rPr>
            <w:rFonts w:ascii="Courier New" w:hAnsi="Courier New"/>
            <w:color w:val="333333"/>
            <w:sz w:val="16"/>
            <w:szCs w:val="16"/>
            <w:lang w:val="en-US" w:eastAsia="ja-JP"/>
          </w:rPr>
          <w:t xml:space="preserve"> level);</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1053" w:author="David von Oheimb" w:date="2020-04-29T11:32:44Z">
        <w:r>
          <w:rPr>
            <w:rFonts w:eastAsia="Times New Roman" w:cs="Courier New" w:ascii="Courier New" w:hAnsi="Courier New"/>
            <w:b/>
            <w:bCs/>
            <w:color w:val="333399"/>
            <w:sz w:val="16"/>
            <w:szCs w:val="16"/>
            <w:lang w:val="en-US" w:eastAsia="en-US"/>
          </w:rPr>
          <w:t>void</w:t>
        </w:r>
      </w:ins>
      <w:ins w:id="1054" w:author="David von Oheimb" w:date="2020-04-29T11:32:44Z">
        <w:r>
          <w:rPr>
            <w:rFonts w:eastAsia="Times New Roman" w:cs="Courier New" w:ascii="Courier New" w:hAnsi="Courier New"/>
            <w:b/>
            <w:bCs/>
            <w:color w:val="333333"/>
            <w:sz w:val="16"/>
            <w:szCs w:val="16"/>
            <w:lang w:val="en-US" w:eastAsia="ja-JP"/>
          </w:rPr>
          <w:t xml:space="preserve"> </w:t>
        </w:r>
      </w:ins>
      <w:ins w:id="1055" w:author="David von Oheimb" w:date="2020-04-29T11:32:44Z">
        <w:r>
          <w:rPr>
            <w:rFonts w:eastAsia="Times New Roman" w:cs="Courier New" w:ascii="Courier New" w:hAnsi="Courier New"/>
            <w:b/>
            <w:bCs/>
            <w:color w:val="0066BB"/>
            <w:sz w:val="16"/>
            <w:szCs w:val="16"/>
            <w:lang w:val="en-US" w:eastAsia="ja-JP"/>
          </w:rPr>
          <w:t>LOG_set_name</w:t>
        </w:r>
      </w:ins>
      <w:ins w:id="1056" w:author="David von Oheimb" w:date="2020-04-29T11:32:44Z">
        <w:r>
          <w:rPr>
            <w:rFonts w:eastAsia="Times New Roman" w:cs="Courier New" w:ascii="Courier New" w:hAnsi="Courier New"/>
            <w:b w:val="false"/>
            <w:bCs w:val="false"/>
            <w:color w:val="333333"/>
            <w:sz w:val="16"/>
            <w:szCs w:val="16"/>
            <w:lang w:val="en-US" w:eastAsia="ja-JP"/>
          </w:rPr>
          <w:t>(OPTIONAL</w:t>
        </w:r>
      </w:ins>
      <w:ins w:id="1057" w:author="David von Oheimb" w:date="2020-04-29T11:32:44Z">
        <w:r>
          <w:rPr>
            <w:rFonts w:eastAsia="Times New Roman" w:cs="Courier New" w:ascii="Courier New" w:hAnsi="Courier New"/>
            <w:b/>
            <w:bCs/>
            <w:color w:val="333333"/>
            <w:sz w:val="16"/>
            <w:szCs w:val="16"/>
            <w:lang w:val="en-US" w:eastAsia="ja-JP"/>
          </w:rPr>
          <w:t xml:space="preserve"> </w:t>
        </w:r>
      </w:ins>
      <w:ins w:id="1058" w:author="David von Oheimb" w:date="2020-04-29T11:32:44Z">
        <w:r>
          <w:rPr>
            <w:rFonts w:eastAsia="Times New Roman" w:cs="Courier New" w:ascii="Courier New" w:hAnsi="Courier New"/>
            <w:b/>
            <w:bCs/>
            <w:color w:val="008800"/>
            <w:sz w:val="16"/>
            <w:szCs w:val="16"/>
            <w:lang w:val="en-US" w:eastAsia="en-US"/>
          </w:rPr>
          <w:t>const</w:t>
        </w:r>
      </w:ins>
      <w:ins w:id="1059" w:author="David von Oheimb" w:date="2020-04-29T11:32:44Z">
        <w:r>
          <w:rPr>
            <w:rFonts w:eastAsia="Times New Roman" w:cs="Courier New" w:ascii="Courier New" w:hAnsi="Courier New"/>
            <w:b/>
            <w:bCs/>
            <w:color w:val="333333"/>
            <w:sz w:val="16"/>
            <w:szCs w:val="16"/>
            <w:lang w:val="en-US" w:eastAsia="ja-JP"/>
          </w:rPr>
          <w:t xml:space="preserve"> </w:t>
        </w:r>
      </w:ins>
      <w:ins w:id="1060" w:author="David von Oheimb" w:date="2020-04-29T11:32:44Z">
        <w:r>
          <w:rPr>
            <w:rFonts w:eastAsia="Times New Roman" w:cs="Courier New" w:ascii="Courier New" w:hAnsi="Courier New"/>
            <w:b/>
            <w:bCs/>
            <w:color w:val="333399"/>
            <w:sz w:val="16"/>
            <w:szCs w:val="16"/>
            <w:lang w:val="en-US" w:eastAsia="en-US"/>
          </w:rPr>
          <w:t>char</w:t>
        </w:r>
      </w:ins>
      <w:ins w:id="1061" w:author="David von Oheimb" w:date="2020-04-29T11:32:44Z">
        <w:r>
          <w:rPr>
            <w:rFonts w:eastAsia="Times New Roman" w:cs="Courier New" w:ascii="Courier New" w:hAnsi="Courier New"/>
            <w:b w:val="false"/>
            <w:bCs w:val="false"/>
            <w:color w:val="333333"/>
            <w:sz w:val="16"/>
            <w:szCs w:val="16"/>
            <w:lang w:val="en-US" w:eastAsia="ja-JP"/>
          </w:rPr>
          <w:t xml:space="preserve"> *name);</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LOG_close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X509_STORE helpers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b/>
          <w:b/>
          <w:bCs/>
          <w:color w:val="333333"/>
          <w:sz w:val="16"/>
          <w:szCs w:val="16"/>
          <w:lang w:eastAsia="en-US"/>
          <w:del w:id="1064" w:author="David von Oheimb" w:date="2020-04-29T11:42:06Z"/>
        </w:rPr>
      </w:pPr>
      <w:del w:id="1063" w:author="David von Oheimb" w:date="2020-04-29T11:41:01Z">
        <w:r>
          <w:rPr>
            <w:rFonts w:eastAsia="Times New Roman" w:cs="Courier New" w:ascii="Courier New" w:hAnsi="Courier New"/>
            <w:color w:val="888888"/>
            <w:sz w:val="16"/>
            <w:szCs w:val="16"/>
            <w:lang w:eastAsia="en-US"/>
          </w:rPr>
          <w:delText>/* trusted_certs is name of a file in PEM or PKCS#12 format */</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del w:id="1065" w:author="David von Oheimb" w:date="2020-04-28T14:47:45Z">
        <w:r>
          <w:rPr>
            <w:rFonts w:eastAsia="Times New Roman" w:cs="Courier New" w:ascii="Courier New" w:hAnsi="Courier New"/>
            <w:b/>
            <w:bCs/>
            <w:color w:val="333399"/>
            <w:sz w:val="16"/>
            <w:szCs w:val="16"/>
            <w:lang w:eastAsia="en-US"/>
          </w:rPr>
          <w:delText>X509_STORE</w:delText>
        </w:r>
      </w:del>
      <w:del w:id="1066" w:author="David von Oheimb" w:date="2020-04-28T14:47:45Z">
        <w:r>
          <w:rPr>
            <w:rFonts w:eastAsia="Times New Roman" w:cs="Courier New" w:ascii="Courier New" w:hAnsi="Courier New"/>
            <w:color w:val="333333"/>
            <w:sz w:val="16"/>
            <w:szCs w:val="16"/>
            <w:lang w:eastAsia="en-US"/>
          </w:rPr>
          <w:delText xml:space="preserve"> *</w:delText>
        </w:r>
      </w:del>
      <w:del w:id="1067" w:author="David von Oheimb" w:date="2020-04-28T14:47:45Z">
        <w:r>
          <w:rPr>
            <w:rFonts w:eastAsia="Times New Roman" w:cs="Courier New" w:ascii="Courier New" w:hAnsi="Courier New"/>
            <w:b/>
            <w:bCs/>
            <w:color w:val="0066BB"/>
            <w:sz w:val="16"/>
            <w:szCs w:val="16"/>
            <w:lang w:eastAsia="en-US"/>
          </w:rPr>
          <w:delText>STORE_load</w:delText>
        </w:r>
      </w:del>
      <w:del w:id="1068" w:author="David von Oheimb" w:date="2020-04-28T14:47:45Z">
        <w:r>
          <w:rPr>
            <w:rFonts w:eastAsia="Times New Roman" w:cs="Courier New" w:ascii="Courier New" w:hAnsi="Courier New"/>
            <w:color w:val="333333"/>
            <w:sz w:val="16"/>
            <w:szCs w:val="16"/>
            <w:lang w:eastAsia="en-US"/>
          </w:rPr>
          <w:delText>(</w:delText>
        </w:r>
      </w:del>
      <w:del w:id="1069" w:author="David von Oheimb" w:date="2020-04-28T14:47:45Z">
        <w:r>
          <w:rPr>
            <w:rFonts w:eastAsia="Times New Roman" w:cs="Courier New" w:ascii="Courier New" w:hAnsi="Courier New"/>
            <w:b/>
            <w:bCs/>
            <w:color w:val="008800"/>
            <w:sz w:val="16"/>
            <w:szCs w:val="16"/>
            <w:lang w:eastAsia="en-US"/>
          </w:rPr>
          <w:delText>const</w:delText>
        </w:r>
      </w:del>
      <w:del w:id="1070" w:author="David von Oheimb" w:date="2020-04-28T14:47:45Z">
        <w:r>
          <w:rPr>
            <w:rFonts w:eastAsia="Times New Roman" w:cs="Courier New" w:ascii="Courier New" w:hAnsi="Courier New"/>
            <w:color w:val="333333"/>
            <w:sz w:val="16"/>
            <w:szCs w:val="16"/>
            <w:lang w:eastAsia="en-US"/>
          </w:rPr>
          <w:delText xml:space="preserve"> </w:delText>
        </w:r>
      </w:del>
      <w:del w:id="1071" w:author="David von Oheimb" w:date="2020-04-28T14:47:45Z">
        <w:r>
          <w:rPr>
            <w:rFonts w:eastAsia="Times New Roman" w:cs="Courier New" w:ascii="Courier New" w:hAnsi="Courier New"/>
            <w:b/>
            <w:bCs/>
            <w:color w:val="333399"/>
            <w:sz w:val="16"/>
            <w:szCs w:val="16"/>
            <w:lang w:eastAsia="en-US"/>
          </w:rPr>
          <w:delText>char</w:delText>
        </w:r>
      </w:del>
      <w:del w:id="1072" w:author="David von Oheimb" w:date="2020-04-28T14:47:45Z">
        <w:r>
          <w:rPr>
            <w:rFonts w:eastAsia="Times New Roman" w:cs="Courier New" w:ascii="Courier New" w:hAnsi="Courier New"/>
            <w:color w:val="333333"/>
            <w:sz w:val="16"/>
            <w:szCs w:val="16"/>
            <w:lang w:eastAsia="en-US"/>
          </w:rPr>
          <w:delText xml:space="preserve"> *trusted_certs, OPTIONAL </w:delText>
        </w:r>
      </w:del>
      <w:del w:id="1073" w:author="David von Oheimb" w:date="2020-04-28T14:47:45Z">
        <w:r>
          <w:rPr>
            <w:rFonts w:eastAsia="Times New Roman" w:cs="Courier New" w:ascii="Courier New" w:hAnsi="Courier New"/>
            <w:b/>
            <w:bCs/>
            <w:color w:val="008800"/>
            <w:sz w:val="16"/>
            <w:szCs w:val="16"/>
            <w:lang w:eastAsia="en-US"/>
          </w:rPr>
          <w:delText>const</w:delText>
        </w:r>
      </w:del>
      <w:del w:id="1074" w:author="David von Oheimb" w:date="2020-04-28T14:47:45Z">
        <w:r>
          <w:rPr>
            <w:rFonts w:eastAsia="Times New Roman" w:cs="Courier New" w:ascii="Courier New" w:hAnsi="Courier New"/>
            <w:color w:val="333333"/>
            <w:sz w:val="16"/>
            <w:szCs w:val="16"/>
            <w:lang w:eastAsia="en-US"/>
          </w:rPr>
          <w:delText xml:space="preserve"> </w:delText>
        </w:r>
      </w:del>
      <w:del w:id="1075" w:author="David von Oheimb" w:date="2020-04-28T14:47:45Z">
        <w:r>
          <w:rPr>
            <w:rFonts w:eastAsia="Times New Roman" w:cs="Courier New" w:ascii="Courier New" w:hAnsi="Courier New"/>
            <w:b/>
            <w:bCs/>
            <w:color w:val="333399"/>
            <w:sz w:val="16"/>
            <w:szCs w:val="16"/>
            <w:lang w:eastAsia="en-US"/>
          </w:rPr>
          <w:delText>char</w:delText>
        </w:r>
      </w:del>
      <w:del w:id="1076" w:author="David von Oheimb" w:date="2020-04-28T14:47:45Z">
        <w:r>
          <w:rPr>
            <w:rFonts w:eastAsia="Times New Roman" w:cs="Courier New" w:ascii="Courier New" w:hAnsi="Courier New"/>
            <w:color w:val="333333"/>
            <w:sz w:val="16"/>
            <w:szCs w:val="16"/>
            <w:lang w:eastAsia="en-US"/>
          </w:rPr>
          <w:delText xml:space="preserve"> *desc);</w:delText>
        </w:r>
      </w:del>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bCs/>
          <w:color w:val="333399"/>
          <w:sz w:val="16"/>
          <w:szCs w:val="16"/>
        </w:rPr>
        <w:t>STACK_OF(X509)</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0066BB"/>
          <w:sz w:val="16"/>
          <w:szCs w:val="16"/>
          <w:lang w:val="en-US" w:eastAsia="en-US"/>
          <w:rPrChange w:id="0" w:author="David von Oheimb" w:date="2020-04-28T14:45:33Z"/>
        </w:rPr>
        <w:t>CERTS_load</w:t>
      </w:r>
      <w:r>
        <w:rPr>
          <w:rFonts w:eastAsia="Times New Roman" w:cs="Courier New" w:ascii="Courier New" w:hAnsi="Courier New"/>
          <w:color w:val="888888"/>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 xml:space="preserve">*files,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*desc);</w:t>
      </w:r>
    </w:p>
    <w:p>
      <w:pPr>
        <w:pStyle w:val="HTMLPreformatted"/>
        <w:shd w:fill="FFFFFF" w:val="clear"/>
        <w:spacing w:lineRule="auto" w:line="300"/>
        <w:rPr/>
      </w:pPr>
      <w:ins w:id="1078" w:author="David von Oheimb" w:date="2020-04-29T11:34:28Z">
        <w:r>
          <w:rPr>
            <w:rFonts w:eastAsia="Times New Roman" w:cs="Courier New" w:ascii="Courier New" w:hAnsi="Courier New"/>
            <w:b/>
            <w:bCs/>
            <w:color w:val="333399"/>
            <w:sz w:val="16"/>
            <w:szCs w:val="16"/>
            <w:lang w:val="en-US" w:eastAsia="en-US"/>
          </w:rPr>
          <w:t>int</w:t>
        </w:r>
      </w:ins>
      <w:ins w:id="1079" w:author="David von Oheimb" w:date="2020-04-29T11:34:28Z">
        <w:r>
          <w:rPr>
            <w:rFonts w:eastAsia="Times New Roman" w:cs="Courier New" w:ascii="Courier New" w:hAnsi="Courier New"/>
            <w:b w:val="false"/>
            <w:bCs w:val="false"/>
            <w:color w:val="333333"/>
            <w:sz w:val="16"/>
            <w:szCs w:val="16"/>
            <w:lang w:val="en-US" w:eastAsia="en-US"/>
          </w:rPr>
          <w:t xml:space="preserve"> </w:t>
        </w:r>
      </w:ins>
      <w:ins w:id="1080" w:author="David von Oheimb" w:date="2020-04-29T11:34:28Z">
        <w:r>
          <w:rPr>
            <w:rFonts w:eastAsia="Arial Unicode MS" w:cs="Courier New" w:ascii="Courier New" w:hAnsi="Courier New"/>
            <w:b/>
            <w:bCs/>
            <w:color w:val="0066BB"/>
            <w:sz w:val="16"/>
            <w:szCs w:val="16"/>
            <w:lang w:val="en-US" w:eastAsia="ja-JP"/>
          </w:rPr>
          <w:t>CERTS_s</w:t>
        </w:r>
      </w:ins>
      <w:ins w:id="1081" w:author="David von Oheimb" w:date="2020-04-29T11:34:28Z">
        <w:r>
          <w:rPr>
            <w:rFonts w:eastAsia="Arial Unicode MS" w:cs="Courier New" w:ascii="Courier New" w:hAnsi="Courier New"/>
            <w:b/>
            <w:bCs/>
            <w:color w:val="0066BB"/>
            <w:sz w:val="16"/>
            <w:szCs w:val="16"/>
            <w:lang w:val="en-US" w:eastAsia="ja-JP"/>
          </w:rPr>
          <w:t>ave</w:t>
        </w:r>
      </w:ins>
      <w:ins w:id="1082" w:author="David von Oheimb" w:date="2020-04-29T11:34:28Z">
        <w:r>
          <w:rPr>
            <w:rFonts w:eastAsia="Times New Roman" w:cs="Courier New" w:ascii="Courier New" w:hAnsi="Courier New"/>
            <w:b w:val="false"/>
            <w:bCs w:val="false"/>
            <w:color w:val="333333"/>
            <w:sz w:val="16"/>
            <w:szCs w:val="16"/>
            <w:lang w:val="en-US" w:eastAsia="en-US"/>
          </w:rPr>
          <w:t>(</w:t>
        </w:r>
      </w:ins>
      <w:ins w:id="1083" w:author="David von Oheimb" w:date="2020-04-29T11:34:28Z">
        <w:r>
          <w:rPr>
            <w:rFonts w:eastAsia="Arial Unicode MS" w:cs="Courier New" w:ascii="Courier New" w:hAnsi="Courier New"/>
            <w:b/>
            <w:bCs/>
            <w:color w:val="008800"/>
            <w:sz w:val="16"/>
            <w:szCs w:val="16"/>
            <w:lang w:val="en-US" w:eastAsia="ja-JP"/>
          </w:rPr>
          <w:t>const</w:t>
        </w:r>
      </w:ins>
      <w:ins w:id="1084" w:author="David von Oheimb" w:date="2020-04-29T11:34:28Z">
        <w:r>
          <w:rPr>
            <w:rFonts w:eastAsia="Times New Roman" w:cs="Courier New" w:ascii="Courier New" w:hAnsi="Courier New"/>
            <w:b w:val="false"/>
            <w:bCs w:val="false"/>
            <w:color w:val="333333"/>
            <w:sz w:val="16"/>
            <w:szCs w:val="16"/>
            <w:lang w:val="en-US" w:eastAsia="en-US"/>
          </w:rPr>
          <w:t xml:space="preserve"> </w:t>
        </w:r>
      </w:ins>
      <w:ins w:id="1085" w:author="David von Oheimb" w:date="2020-04-29T11:34:28Z">
        <w:r>
          <w:rPr>
            <w:rFonts w:eastAsia="Times New Roman" w:cs="Courier New" w:ascii="Courier New" w:hAnsi="Courier New"/>
            <w:b/>
            <w:bCs/>
            <w:color w:val="333399"/>
            <w:sz w:val="16"/>
            <w:szCs w:val="16"/>
            <w:lang w:val="en-US" w:eastAsia="en-US"/>
          </w:rPr>
          <w:t>STACK_OF(X509)</w:t>
        </w:r>
      </w:ins>
      <w:ins w:id="1086" w:author="David von Oheimb" w:date="2020-04-29T11:34:28Z">
        <w:r>
          <w:rPr>
            <w:rFonts w:eastAsia="Times New Roman" w:cs="Courier New" w:ascii="Courier New" w:hAnsi="Courier New"/>
            <w:b w:val="false"/>
            <w:bCs w:val="false"/>
            <w:color w:val="333333"/>
            <w:sz w:val="16"/>
            <w:szCs w:val="16"/>
            <w:lang w:val="en-US" w:eastAsia="en-US"/>
          </w:rPr>
          <w:t xml:space="preserve"> *certs, </w:t>
        </w:r>
      </w:ins>
      <w:ins w:id="1087" w:author="David von Oheimb" w:date="2020-04-29T11:34:28Z">
        <w:r>
          <w:rPr>
            <w:rFonts w:eastAsia="Arial Unicode MS" w:cs="Courier New" w:ascii="Courier New" w:hAnsi="Courier New"/>
            <w:b/>
            <w:bCs/>
            <w:color w:val="008800"/>
            <w:sz w:val="16"/>
            <w:szCs w:val="16"/>
            <w:lang w:val="en-US" w:eastAsia="ja-JP"/>
          </w:rPr>
          <w:t>const</w:t>
        </w:r>
      </w:ins>
      <w:ins w:id="1088" w:author="David von Oheimb" w:date="2020-04-29T11:34:28Z">
        <w:r>
          <w:rPr>
            <w:rFonts w:eastAsia="Times New Roman" w:cs="Courier New" w:ascii="Courier New" w:hAnsi="Courier New"/>
            <w:b w:val="false"/>
            <w:bCs w:val="false"/>
            <w:color w:val="333333"/>
            <w:sz w:val="16"/>
            <w:szCs w:val="16"/>
            <w:lang w:val="en-US" w:eastAsia="en-US"/>
          </w:rPr>
          <w:t xml:space="preserve"> </w:t>
        </w:r>
      </w:ins>
      <w:ins w:id="1089" w:author="David von Oheimb" w:date="2020-04-29T11:34:28Z">
        <w:r>
          <w:rPr>
            <w:rFonts w:eastAsia="Times New Roman" w:cs="Courier New" w:ascii="Courier New" w:hAnsi="Courier New"/>
            <w:b/>
            <w:bCs/>
            <w:color w:val="333399"/>
            <w:sz w:val="16"/>
            <w:szCs w:val="16"/>
            <w:lang w:val="en-US" w:eastAsia="en-US"/>
          </w:rPr>
          <w:t>char</w:t>
        </w:r>
      </w:ins>
      <w:ins w:id="1090" w:author="David von Oheimb" w:date="2020-04-29T11:34:28Z">
        <w:r>
          <w:rPr>
            <w:rFonts w:eastAsia="Times New Roman" w:cs="Courier New" w:ascii="Courier New" w:hAnsi="Courier New"/>
            <w:b w:val="false"/>
            <w:bCs w:val="false"/>
            <w:color w:val="888888"/>
            <w:sz w:val="16"/>
            <w:szCs w:val="16"/>
            <w:lang w:val="en-US" w:eastAsia="en-US"/>
          </w:rPr>
          <w:t xml:space="preserve"> *file, OPTIONAL</w:t>
        </w:r>
      </w:ins>
      <w:ins w:id="1091" w:author="David von Oheimb" w:date="2020-04-29T11:34:28Z">
        <w:r>
          <w:rPr>
            <w:rFonts w:eastAsia="Times New Roman" w:cs="Courier New" w:ascii="Courier New" w:hAnsi="Courier New"/>
            <w:b w:val="false"/>
            <w:bCs w:val="false"/>
            <w:color w:val="333333"/>
            <w:sz w:val="16"/>
            <w:szCs w:val="16"/>
            <w:lang w:val="en-US" w:eastAsia="en-US"/>
          </w:rPr>
          <w:t xml:space="preserve"> </w:t>
        </w:r>
      </w:ins>
      <w:ins w:id="1092" w:author="David von Oheimb" w:date="2020-04-29T11:34:28Z">
        <w:r>
          <w:rPr>
            <w:rFonts w:eastAsia="Arial Unicode MS" w:cs="Courier New" w:ascii="Courier New" w:hAnsi="Courier New"/>
            <w:b/>
            <w:bCs/>
            <w:color w:val="008800"/>
            <w:sz w:val="16"/>
            <w:szCs w:val="16"/>
            <w:lang w:val="en-US" w:eastAsia="ja-JP"/>
          </w:rPr>
          <w:t>const</w:t>
        </w:r>
      </w:ins>
      <w:ins w:id="1093" w:author="David von Oheimb" w:date="2020-04-29T11:34:28Z">
        <w:r>
          <w:rPr>
            <w:rFonts w:eastAsia="Times New Roman" w:cs="Courier New" w:ascii="Courier New" w:hAnsi="Courier New"/>
            <w:b w:val="false"/>
            <w:bCs w:val="false"/>
            <w:color w:val="333333"/>
            <w:sz w:val="16"/>
            <w:szCs w:val="16"/>
            <w:lang w:val="en-US" w:eastAsia="en-US"/>
          </w:rPr>
          <w:t xml:space="preserve"> </w:t>
        </w:r>
      </w:ins>
      <w:ins w:id="1094" w:author="David von Oheimb" w:date="2020-04-29T11:34:28Z">
        <w:r>
          <w:rPr>
            <w:rFonts w:eastAsia="Times New Roman" w:cs="Courier New" w:ascii="Courier New" w:hAnsi="Courier New"/>
            <w:b/>
            <w:bCs/>
            <w:color w:val="333399"/>
            <w:sz w:val="16"/>
            <w:szCs w:val="16"/>
            <w:lang w:val="en-US" w:eastAsia="en-US"/>
          </w:rPr>
          <w:t>char</w:t>
        </w:r>
      </w:ins>
      <w:ins w:id="1095" w:author="David von Oheimb" w:date="2020-04-29T11:34:28Z">
        <w:r>
          <w:rPr>
            <w:rFonts w:eastAsia="Times New Roman" w:cs="Courier New" w:ascii="Courier New" w:hAnsi="Courier New"/>
            <w:b w:val="false"/>
            <w:bCs w:val="false"/>
            <w:color w:val="333333"/>
            <w:sz w:val="16"/>
            <w:szCs w:val="16"/>
            <w:lang w:val="en-US" w:eastAsia="en-US"/>
          </w:rPr>
          <w:t xml:space="preserve"> *desc);</w:t>
        </w:r>
      </w:ins>
    </w:p>
    <w:p>
      <w:pPr>
        <w:pStyle w:val="HTMLPreformatted"/>
        <w:shd w:fill="FFFFFF" w:val="clear"/>
        <w:spacing w:lineRule="auto" w:line="300"/>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CERTS_free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w:t>
      </w:r>
      <w:r>
        <w:rPr>
          <w:rFonts w:ascii="Courier New" w:hAnsi="Courier New"/>
          <w:color w:val="333333"/>
          <w:sz w:val="16"/>
          <w:szCs w:val="16"/>
          <w:lang w:val="en-US"/>
        </w:rPr>
        <w:t xml:space="preserve"> *certs);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b/>
          <w:bCs/>
          <w:color w:val="333399"/>
          <w:sz w:val="16"/>
          <w:szCs w:val="16"/>
        </w:rPr>
        <w:t>STACK_OF(X509_CRL)</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0066BB"/>
          <w:sz w:val="16"/>
          <w:szCs w:val="16"/>
          <w:lang w:val="en-US" w:eastAsia="en-US"/>
          <w:rPrChange w:id="0" w:author="David von Oheimb" w:date="2020-04-28T14:45:35Z"/>
        </w:rPr>
        <w:t>CRLs_load</w:t>
      </w:r>
      <w:r>
        <w:rPr>
          <w:rFonts w:eastAsia="Times New Roman" w:cs="Courier New" w:ascii="Courier New" w:hAnsi="Courier New"/>
          <w:color w:val="888888"/>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*file,</w:t>
      </w:r>
      <w:ins w:id="1097" w:author="David von Oheimb" w:date="2020-04-28T13:19:45Z">
        <w:r>
          <w:rPr>
            <w:rFonts w:eastAsia="Times New Roman" w:cs="Courier New" w:ascii="Courier New" w:hAnsi="Courier New"/>
            <w:color w:val="888888"/>
            <w:sz w:val="16"/>
            <w:szCs w:val="16"/>
            <w:lang w:eastAsia="en-US"/>
          </w:rPr>
          <w:t xml:space="preserve"> </w:t>
        </w:r>
      </w:ins>
      <w:ins w:id="1098" w:author="David von Oheimb" w:date="2020-04-28T13:19:45Z">
        <w:r>
          <w:rPr>
            <w:rFonts w:eastAsia="Times New Roman" w:cs="Courier New" w:ascii="Courier New" w:hAnsi="Courier New"/>
            <w:b/>
            <w:bCs/>
            <w:color w:val="333399"/>
            <w:sz w:val="16"/>
            <w:szCs w:val="16"/>
            <w:lang w:eastAsia="en-US"/>
          </w:rPr>
          <w:t>int</w:t>
        </w:r>
      </w:ins>
      <w:ins w:id="1099" w:author="David von Oheimb" w:date="2020-04-28T13:19:45Z">
        <w:r>
          <w:rPr>
            <w:rFonts w:eastAsia="Times New Roman" w:cs="Courier New" w:ascii="Courier New" w:hAnsi="Courier New"/>
            <w:b/>
            <w:bCs/>
            <w:color w:val="333399"/>
            <w:sz w:val="16"/>
            <w:szCs w:val="16"/>
            <w:lang w:eastAsia="en-US"/>
          </w:rPr>
          <w:t xml:space="preserve"> </w:t>
        </w:r>
      </w:ins>
      <w:ins w:id="1100" w:author="David von Oheimb" w:date="2020-04-28T13:19:45Z">
        <w:r>
          <w:rPr>
            <w:rFonts w:eastAsia="Times New Roman" w:cs="Courier New" w:ascii="Courier New" w:hAnsi="Courier New"/>
            <w:color w:val="888888"/>
            <w:sz w:val="16"/>
            <w:szCs w:val="16"/>
            <w:lang w:eastAsia="en-US"/>
          </w:rPr>
          <w:t>timeout,</w:t>
        </w:r>
      </w:ins>
      <w:r>
        <w:rPr>
          <w:rFonts w:eastAsia="Times New Roman" w:cs="Courier New" w:ascii="Courier New" w:hAnsi="Courier New"/>
          <w:color w:val="888888"/>
          <w:sz w:val="16"/>
          <w:szCs w:val="16"/>
          <w:lang w:eastAsia="en-US"/>
        </w:rP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*desc);</w:t>
      </w:r>
    </w:p>
    <w:p>
      <w:pPr>
        <w:pStyle w:val="HTMLPreformatted"/>
        <w:shd w:fill="FFFFFF" w:val="clear"/>
        <w:spacing w:lineRule="auto" w:line="300"/>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CRLs_free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STACK_OF(X509_CRL)</w:t>
      </w:r>
      <w:r>
        <w:rPr>
          <w:rFonts w:ascii="Courier New" w:hAnsi="Courier New"/>
          <w:color w:val="333333"/>
          <w:sz w:val="16"/>
          <w:szCs w:val="16"/>
          <w:lang w:val="en-US"/>
        </w:rPr>
        <w:t xml:space="preserve"> *crls);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1101" w:author="David von Oheimb" w:date="2020-04-28T14:47:49Z">
        <w:r>
          <w:rPr>
            <w:rFonts w:eastAsia="Times New Roman" w:cs="Courier New" w:ascii="Courier New" w:hAnsi="Courier New"/>
            <w:b/>
            <w:bCs/>
            <w:color w:val="333399"/>
            <w:sz w:val="16"/>
            <w:szCs w:val="16"/>
            <w:lang w:eastAsia="en-US"/>
          </w:rPr>
          <w:t>X509_STORE</w:t>
        </w:r>
      </w:ins>
      <w:ins w:id="1102" w:author="David von Oheimb" w:date="2020-04-28T14:47:49Z">
        <w:r>
          <w:rPr>
            <w:rFonts w:eastAsia="Times New Roman" w:cs="Courier New" w:ascii="Courier New" w:hAnsi="Courier New"/>
            <w:color w:val="333333"/>
            <w:sz w:val="16"/>
            <w:szCs w:val="16"/>
            <w:lang w:eastAsia="en-US"/>
          </w:rPr>
          <w:t xml:space="preserve"> *</w:t>
        </w:r>
      </w:ins>
      <w:ins w:id="1103" w:author="David von Oheimb" w:date="2020-04-28T14:47:49Z">
        <w:r>
          <w:rPr>
            <w:rFonts w:eastAsia="Times New Roman" w:cs="Courier New" w:ascii="Courier New" w:hAnsi="Courier New"/>
            <w:b/>
            <w:bCs/>
            <w:color w:val="0066BB"/>
            <w:sz w:val="16"/>
            <w:szCs w:val="16"/>
            <w:lang w:eastAsia="en-US"/>
          </w:rPr>
          <w:t>STORE_load</w:t>
        </w:r>
      </w:ins>
      <w:ins w:id="1104" w:author="David von Oheimb" w:date="2020-04-28T14:47:49Z">
        <w:r>
          <w:rPr>
            <w:rFonts w:eastAsia="Times New Roman" w:cs="Courier New" w:ascii="Courier New" w:hAnsi="Courier New"/>
            <w:color w:val="333333"/>
            <w:sz w:val="16"/>
            <w:szCs w:val="16"/>
            <w:lang w:eastAsia="en-US"/>
          </w:rPr>
          <w:t>(</w:t>
        </w:r>
      </w:ins>
      <w:ins w:id="1105" w:author="David von Oheimb" w:date="2020-04-28T14:47:49Z">
        <w:r>
          <w:rPr>
            <w:rFonts w:eastAsia="Times New Roman" w:cs="Courier New" w:ascii="Courier New" w:hAnsi="Courier New"/>
            <w:b/>
            <w:bCs/>
            <w:color w:val="008800"/>
            <w:sz w:val="16"/>
            <w:szCs w:val="16"/>
            <w:lang w:eastAsia="en-US"/>
          </w:rPr>
          <w:t>const</w:t>
        </w:r>
      </w:ins>
      <w:ins w:id="1106" w:author="David von Oheimb" w:date="2020-04-28T14:47:49Z">
        <w:r>
          <w:rPr>
            <w:rFonts w:eastAsia="Times New Roman" w:cs="Courier New" w:ascii="Courier New" w:hAnsi="Courier New"/>
            <w:color w:val="333333"/>
            <w:sz w:val="16"/>
            <w:szCs w:val="16"/>
            <w:lang w:eastAsia="en-US"/>
          </w:rPr>
          <w:t xml:space="preserve"> </w:t>
        </w:r>
      </w:ins>
      <w:ins w:id="1107" w:author="David von Oheimb" w:date="2020-04-28T14:47:49Z">
        <w:r>
          <w:rPr>
            <w:rFonts w:eastAsia="Times New Roman" w:cs="Courier New" w:ascii="Courier New" w:hAnsi="Courier New"/>
            <w:b/>
            <w:bCs/>
            <w:color w:val="333399"/>
            <w:sz w:val="16"/>
            <w:szCs w:val="16"/>
            <w:lang w:eastAsia="en-US"/>
          </w:rPr>
          <w:t>char</w:t>
        </w:r>
      </w:ins>
      <w:ins w:id="1108" w:author="David von Oheimb" w:date="2020-04-28T14:47:49Z">
        <w:r>
          <w:rPr>
            <w:rFonts w:eastAsia="Times New Roman" w:cs="Courier New" w:ascii="Courier New" w:hAnsi="Courier New"/>
            <w:color w:val="333333"/>
            <w:sz w:val="16"/>
            <w:szCs w:val="16"/>
            <w:lang w:eastAsia="en-US"/>
          </w:rPr>
          <w:t xml:space="preserve"> *trusted_certs, OPTIONAL </w:t>
        </w:r>
      </w:ins>
      <w:ins w:id="1109" w:author="David von Oheimb" w:date="2020-04-28T14:47:49Z">
        <w:r>
          <w:rPr>
            <w:rFonts w:eastAsia="Times New Roman" w:cs="Courier New" w:ascii="Courier New" w:hAnsi="Courier New"/>
            <w:b/>
            <w:bCs/>
            <w:color w:val="008800"/>
            <w:sz w:val="16"/>
            <w:szCs w:val="16"/>
            <w:lang w:eastAsia="en-US"/>
          </w:rPr>
          <w:t>const</w:t>
        </w:r>
      </w:ins>
      <w:ins w:id="1110" w:author="David von Oheimb" w:date="2020-04-28T14:47:49Z">
        <w:r>
          <w:rPr>
            <w:rFonts w:eastAsia="Times New Roman" w:cs="Courier New" w:ascii="Courier New" w:hAnsi="Courier New"/>
            <w:color w:val="333333"/>
            <w:sz w:val="16"/>
            <w:szCs w:val="16"/>
            <w:lang w:eastAsia="en-US"/>
          </w:rPr>
          <w:t xml:space="preserve"> </w:t>
        </w:r>
      </w:ins>
      <w:ins w:id="1111" w:author="David von Oheimb" w:date="2020-04-28T14:47:49Z">
        <w:r>
          <w:rPr>
            <w:rFonts w:eastAsia="Times New Roman" w:cs="Courier New" w:ascii="Courier New" w:hAnsi="Courier New"/>
            <w:b/>
            <w:bCs/>
            <w:color w:val="333399"/>
            <w:sz w:val="16"/>
            <w:szCs w:val="16"/>
            <w:lang w:eastAsia="en-US"/>
          </w:rPr>
          <w:t>char</w:t>
        </w:r>
      </w:ins>
      <w:ins w:id="1112" w:author="David von Oheimb" w:date="2020-04-28T14:47:49Z">
        <w:r>
          <w:rPr>
            <w:rFonts w:eastAsia="Times New Roman" w:cs="Courier New" w:ascii="Courier New" w:hAnsi="Courier New"/>
            <w:color w:val="333333"/>
            <w:sz w:val="16"/>
            <w:szCs w:val="16"/>
            <w:lang w:eastAsia="en-US"/>
          </w:rPr>
          <w:t xml:space="preserve"> *desc);</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STORE_add_crls</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*truststore,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STACK_OF(X509_CRL)</w:t>
      </w:r>
      <w:r>
        <w:rPr>
          <w:rFonts w:eastAsia="Times New Roman" w:cs="Courier New" w:ascii="Courier New" w:hAnsi="Courier New"/>
          <w:color w:val="333333"/>
          <w:sz w:val="16"/>
          <w:szCs w:val="16"/>
          <w:lang w:eastAsia="en-US"/>
        </w:rPr>
        <w:t xml:space="preserve"> *crls);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also sets certificate verification callback: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STORE_set_parameters</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*truststore,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X509_VERIFY_PARAM</w:t>
      </w:r>
      <w:r>
        <w:rPr>
          <w:rFonts w:eastAsia="Times New Roman" w:cs="Courier New" w:ascii="Courier New" w:hAnsi="Courier New"/>
          <w:color w:val="333333"/>
          <w:sz w:val="16"/>
          <w:szCs w:val="16"/>
          <w:lang w:eastAsia="en-US"/>
        </w:rPr>
        <w:t xml:space="preserve"> *vpm,</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color w:val="333333"/>
          <w:sz w:val="16"/>
          <w:szCs w:val="16"/>
        </w:rPr>
        <w:t xml:space="preserve">                          </w:t>
      </w:r>
      <w:r>
        <w:rPr>
          <w:rFonts w:ascii="Courier New" w:hAnsi="Courier New"/>
          <w:b/>
          <w:color w:val="333399"/>
          <w:sz w:val="16"/>
        </w:rPr>
        <w:t>bool</w:t>
      </w:r>
      <w:r>
        <w:rPr>
          <w:rFonts w:ascii="Courier New" w:hAnsi="Courier New"/>
          <w:color w:val="333333"/>
          <w:sz w:val="16"/>
          <w:szCs w:val="16"/>
        </w:rPr>
        <w:t xml:space="preserve"> full_chain,</w:t>
      </w:r>
      <w:r>
        <w:rPr>
          <w:rFonts w:ascii="Courier New" w:hAnsi="Courier New"/>
          <w:b/>
          <w:color w:val="333399"/>
          <w:sz w:val="16"/>
        </w:rPr>
        <w:t xml:space="preserve"> bool</w:t>
      </w:r>
      <w:r>
        <w:rPr>
          <w:rFonts w:ascii="Courier New" w:hAnsi="Courier New"/>
          <w:color w:val="333333"/>
          <w:sz w:val="16"/>
          <w:szCs w:val="16"/>
        </w:rPr>
        <w:t xml:space="preserve"> try_stapling,</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STACK_OF(X509_CRL)</w:t>
      </w:r>
      <w:r>
        <w:rPr>
          <w:rFonts w:eastAsia="Times New Roman" w:cs="Courier New" w:ascii="Courier New" w:hAnsi="Courier New"/>
          <w:color w:val="333333"/>
          <w:sz w:val="16"/>
          <w:szCs w:val="16"/>
          <w:lang w:eastAsia="en-US"/>
        </w:rPr>
        <w:t xml:space="preserve"> *crls,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use_CDP</w:t>
      </w:r>
      <w:del w:id="1113" w:author="David von Oheimb" w:date="2020-04-28T14:17:18Z">
        <w:r>
          <w:rPr>
            <w:rFonts w:eastAsia="Times New Roman" w:cs="Courier New" w:ascii="Courier New" w:hAnsi="Courier New"/>
            <w:color w:val="333333"/>
            <w:sz w:val="16"/>
            <w:szCs w:val="16"/>
            <w:lang w:eastAsia="en-US"/>
          </w:rPr>
          <w:delText>s</w:delText>
        </w:r>
      </w:del>
      <w:r>
        <w:rPr>
          <w:rFonts w:eastAsia="Times New Roman" w:cs="Courier New" w:ascii="Courier New" w:hAnsi="Courier New"/>
          <w:color w:val="333333"/>
          <w:sz w:val="16"/>
          <w:szCs w:val="16"/>
          <w:lang w:eastAsia="en-US"/>
        </w:rP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del w:id="1114" w:author="David von Oheimb" w:date="2020-04-28T14:17:15Z">
        <w:r>
          <w:rPr>
            <w:rFonts w:eastAsia="Times New Roman" w:cs="Courier New" w:ascii="Courier New" w:hAnsi="Courier New"/>
            <w:color w:val="333333"/>
            <w:sz w:val="16"/>
            <w:szCs w:val="16"/>
            <w:lang w:eastAsia="en-US"/>
          </w:rPr>
          <w:delText>CRLs_url</w:delText>
        </w:r>
      </w:del>
      <w:ins w:id="1115" w:author="David von Oheimb" w:date="2020-04-28T14:17:11Z">
        <w:r>
          <w:rPr>
            <w:rFonts w:eastAsia="Times New Roman" w:cs="Courier New" w:ascii="Courier New" w:hAnsi="Courier New"/>
            <w:color w:val="333333"/>
            <w:sz w:val="16"/>
            <w:szCs w:val="16"/>
            <w:lang w:eastAsia="en-US"/>
          </w:rPr>
          <w:t>cdps</w:t>
        </w:r>
      </w:ins>
      <w:ins w:id="1116" w:author="David von Oheimb" w:date="2020-04-28T13:24:37Z">
        <w:r>
          <w:rPr>
            <w:rFonts w:eastAsia="Times New Roman" w:cs="Courier New" w:ascii="Courier New" w:hAnsi="Courier New"/>
            <w:color w:val="888888"/>
            <w:sz w:val="16"/>
            <w:szCs w:val="16"/>
            <w:lang w:eastAsia="en-US"/>
          </w:rPr>
          <w:t xml:space="preserve">, </w:t>
        </w:r>
      </w:ins>
      <w:ins w:id="1117" w:author="David von Oheimb" w:date="2020-04-28T13:24:37Z">
        <w:r>
          <w:rPr>
            <w:rFonts w:eastAsia="Times New Roman" w:cs="Courier New" w:ascii="Courier New" w:hAnsi="Courier New"/>
            <w:b/>
            <w:bCs/>
            <w:color w:val="333399"/>
            <w:sz w:val="16"/>
            <w:szCs w:val="16"/>
            <w:lang w:eastAsia="en-US"/>
          </w:rPr>
          <w:t>int</w:t>
        </w:r>
      </w:ins>
      <w:ins w:id="1118" w:author="David von Oheimb" w:date="2020-04-28T13:24:37Z">
        <w:r>
          <w:rPr>
            <w:rFonts w:eastAsia="Times New Roman" w:cs="Courier New" w:ascii="Courier New" w:hAnsi="Courier New"/>
            <w:b/>
            <w:bCs/>
            <w:color w:val="333399"/>
            <w:sz w:val="16"/>
            <w:szCs w:val="16"/>
            <w:lang w:eastAsia="en-US"/>
          </w:rPr>
          <w:t xml:space="preserve"> </w:t>
        </w:r>
      </w:ins>
      <w:ins w:id="1119" w:author="David von Oheimb" w:date="2020-04-28T13:24:37Z">
        <w:r>
          <w:rPr>
            <w:rFonts w:eastAsia="Times New Roman" w:cs="Courier New" w:ascii="Courier New" w:hAnsi="Courier New"/>
            <w:color w:val="888888"/>
            <w:sz w:val="16"/>
            <w:szCs w:val="16"/>
            <w:lang w:eastAsia="en-US"/>
          </w:rPr>
          <w:t>crls_t</w:t>
        </w:r>
      </w:ins>
      <w:ins w:id="1120" w:author="David von Oheimb" w:date="2020-04-28T13:24:37Z">
        <w:r>
          <w:rPr>
            <w:rFonts w:eastAsia="Times New Roman" w:cs="Courier New" w:ascii="Courier New" w:hAnsi="Courier New"/>
            <w:color w:val="888888"/>
            <w:sz w:val="16"/>
            <w:szCs w:val="16"/>
            <w:lang w:eastAsia="en-US"/>
          </w:rPr>
          <w:t>imeout</w:t>
        </w:r>
      </w:ins>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use_AIA</w:t>
      </w:r>
      <w:del w:id="1121" w:author="David von Oheimb" w:date="2020-04-28T14:17:19Z">
        <w:r>
          <w:rPr>
            <w:rFonts w:eastAsia="Times New Roman" w:cs="Courier New" w:ascii="Courier New" w:hAnsi="Courier New"/>
            <w:color w:val="333333"/>
            <w:sz w:val="16"/>
            <w:szCs w:val="16"/>
            <w:lang w:eastAsia="en-US"/>
          </w:rPr>
          <w:delText>s</w:delText>
        </w:r>
      </w:del>
      <w:r>
        <w:rPr>
          <w:rFonts w:eastAsia="Times New Roman" w:cs="Courier New" w:ascii="Courier New" w:hAnsi="Courier New"/>
          <w:color w:val="333333"/>
          <w:sz w:val="16"/>
          <w:szCs w:val="16"/>
          <w:lang w:eastAsia="en-US"/>
        </w:rP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del w:id="1122" w:author="David von Oheimb" w:date="2020-04-28T14:17:26Z">
        <w:r>
          <w:rPr>
            <w:rFonts w:eastAsia="Times New Roman" w:cs="Courier New" w:ascii="Courier New" w:hAnsi="Courier New"/>
            <w:color w:val="333333"/>
            <w:sz w:val="16"/>
            <w:szCs w:val="16"/>
            <w:lang w:eastAsia="en-US"/>
          </w:rPr>
          <w:delText>OCSP_url</w:delText>
        </w:r>
      </w:del>
      <w:ins w:id="1123" w:author="David von Oheimb" w:date="2020-04-28T14:17:23Z">
        <w:r>
          <w:rPr>
            <w:rFonts w:eastAsia="Times New Roman" w:cs="Courier New" w:ascii="Courier New" w:hAnsi="Courier New"/>
            <w:color w:val="333333"/>
            <w:sz w:val="16"/>
            <w:szCs w:val="16"/>
            <w:lang w:eastAsia="en-US"/>
          </w:rPr>
          <w:t>ocsp</w:t>
        </w:r>
      </w:ins>
      <w:ins w:id="1124" w:author="David von Oheimb" w:date="2020-04-28T13:24:39Z">
        <w:r>
          <w:rPr>
            <w:rFonts w:eastAsia="Times New Roman" w:cs="Courier New" w:ascii="Courier New" w:hAnsi="Courier New"/>
            <w:color w:val="888888"/>
            <w:sz w:val="16"/>
            <w:szCs w:val="16"/>
            <w:lang w:eastAsia="en-US"/>
          </w:rPr>
          <w:t xml:space="preserve">, </w:t>
        </w:r>
      </w:ins>
      <w:ins w:id="1125" w:author="David von Oheimb" w:date="2020-04-28T13:24:39Z">
        <w:r>
          <w:rPr>
            <w:rFonts w:eastAsia="Times New Roman" w:cs="Courier New" w:ascii="Courier New" w:hAnsi="Courier New"/>
            <w:b/>
            <w:bCs/>
            <w:color w:val="333399"/>
            <w:sz w:val="16"/>
            <w:szCs w:val="16"/>
            <w:lang w:eastAsia="en-US"/>
          </w:rPr>
          <w:t>int</w:t>
        </w:r>
      </w:ins>
      <w:ins w:id="1126" w:author="David von Oheimb" w:date="2020-04-28T13:24:39Z">
        <w:r>
          <w:rPr>
            <w:rFonts w:eastAsia="Times New Roman" w:cs="Courier New" w:ascii="Courier New" w:hAnsi="Courier New"/>
            <w:b/>
            <w:bCs/>
            <w:color w:val="333399"/>
            <w:sz w:val="16"/>
            <w:szCs w:val="16"/>
            <w:lang w:eastAsia="en-US"/>
          </w:rPr>
          <w:t xml:space="preserve"> </w:t>
        </w:r>
      </w:ins>
      <w:ins w:id="1127" w:author="David von Oheimb" w:date="2020-04-28T13:24:39Z">
        <w:r>
          <w:rPr>
            <w:rFonts w:eastAsia="Times New Roman" w:cs="Courier New" w:ascii="Courier New" w:hAnsi="Courier New"/>
            <w:color w:val="888888"/>
            <w:sz w:val="16"/>
            <w:szCs w:val="16"/>
            <w:lang w:eastAsia="en-US"/>
          </w:rPr>
          <w:t>ocsp_t</w:t>
        </w:r>
      </w:ins>
      <w:ins w:id="1128" w:author="David von Oheimb" w:date="2020-04-28T13:24:39Z">
        <w:r>
          <w:rPr>
            <w:rFonts w:eastAsia="Times New Roman" w:cs="Courier New" w:ascii="Courier New" w:hAnsi="Courier New"/>
            <w:color w:val="888888"/>
            <w:sz w:val="16"/>
            <w:szCs w:val="16"/>
            <w:lang w:eastAsia="en-US"/>
          </w:rPr>
          <w:t>imeout</w:t>
        </w:r>
      </w:ins>
      <w:r>
        <w:rPr>
          <w:rFonts w:eastAsia="Times New Roman" w:cs="Courier New" w:ascii="Courier New" w:hAnsi="Courier New"/>
          <w:color w:val="333333"/>
          <w:sz w:val="16"/>
          <w:szCs w:val="16"/>
          <w:lang w:eastAsia="en-US"/>
        </w:rPr>
        <w:t>);</w:t>
      </w:r>
    </w:p>
    <w:p>
      <w:pPr>
        <w:pStyle w:val="HTMLPreformatted"/>
        <w:rPr/>
      </w:pPr>
      <w:ins w:id="1129" w:author="David von Oheimb" w:date="2020-04-29T11:35:05Z">
        <w:r>
          <w:rPr>
            <w:rFonts w:eastAsia="Times New Roman" w:cs="Courier New" w:ascii="Courier New" w:hAnsi="Courier New"/>
            <w:b/>
            <w:bCs/>
            <w:color w:val="008800"/>
            <w:sz w:val="16"/>
            <w:szCs w:val="16"/>
            <w:lang w:val="en-US" w:eastAsia="en-US"/>
          </w:rPr>
          <w:t>typedef</w:t>
        </w:r>
      </w:ins>
      <w:ins w:id="1130" w:author="David von Oheimb" w:date="2020-04-29T11:35:05Z">
        <w:r>
          <w:rPr>
            <w:rFonts w:eastAsia="Arial Unicode MS" w:cs="Courier New" w:ascii="Courier New" w:hAnsi="Courier New"/>
            <w:color w:val="333333"/>
            <w:sz w:val="16"/>
            <w:szCs w:val="16"/>
            <w:lang w:val="en-US" w:eastAsia="ja-JP"/>
          </w:rPr>
          <w:t xml:space="preserve"> </w:t>
        </w:r>
      </w:ins>
      <w:ins w:id="1131" w:author="David von Oheimb" w:date="2020-04-29T11:35:05Z">
        <w:r>
          <w:rPr>
            <w:rFonts w:eastAsia="Arial Unicode MS" w:cs="Courier New" w:ascii="Courier New" w:hAnsi="Courier New"/>
            <w:b/>
            <w:color w:val="333399"/>
            <w:sz w:val="16"/>
            <w:szCs w:val="16"/>
            <w:lang w:val="en-US" w:eastAsia="ja-JP"/>
          </w:rPr>
          <w:t>X509_CRL</w:t>
        </w:r>
      </w:ins>
      <w:ins w:id="1132" w:author="David von Oheimb" w:date="2020-04-29T11:35:05Z">
        <w:r>
          <w:rPr>
            <w:rFonts w:eastAsia="Arial Unicode MS" w:cs="Courier New" w:ascii="Courier New" w:hAnsi="Courier New"/>
            <w:color w:val="333333"/>
            <w:sz w:val="16"/>
            <w:szCs w:val="16"/>
            <w:lang w:val="en-US" w:eastAsia="ja-JP"/>
          </w:rPr>
          <w:t xml:space="preserve"> *(*</w:t>
        </w:r>
      </w:ins>
      <w:ins w:id="1133" w:author="David von Oheimb" w:date="2020-04-29T11:35:05Z">
        <w:r>
          <w:rPr>
            <w:rFonts w:eastAsia="Arial Unicode MS" w:cs="Courier New" w:ascii="Courier New" w:hAnsi="Courier New"/>
            <w:b/>
            <w:color w:val="333399"/>
            <w:sz w:val="16"/>
            <w:szCs w:val="16"/>
            <w:lang w:val="en-US" w:eastAsia="ja-JP"/>
          </w:rPr>
          <w:t>CONN_load_crl_cb_t</w:t>
        </w:r>
      </w:ins>
      <w:ins w:id="1134" w:author="David von Oheimb" w:date="2020-04-29T11:35:05Z">
        <w:r>
          <w:rPr>
            <w:rFonts w:eastAsia="Arial Unicode MS" w:cs="Courier New" w:ascii="Courier New" w:hAnsi="Courier New"/>
            <w:color w:val="333333"/>
            <w:sz w:val="16"/>
            <w:szCs w:val="16"/>
            <w:lang w:val="en-US" w:eastAsia="ja-JP"/>
          </w:rPr>
          <w:t>)(</w:t>
        </w:r>
      </w:ins>
      <w:ins w:id="1135" w:author="David von Oheimb" w:date="2020-04-29T11:35:05Z">
        <w:r>
          <w:rPr>
            <w:rFonts w:eastAsia="Times New Roman" w:cs="Courier New" w:ascii="Courier New" w:hAnsi="Courier New"/>
            <w:color w:val="333333"/>
            <w:sz w:val="16"/>
            <w:szCs w:val="16"/>
            <w:lang w:val="en-GB" w:eastAsia="en-US"/>
          </w:rPr>
          <w:t>OPTIONAL</w:t>
        </w:r>
      </w:ins>
      <w:ins w:id="1136" w:author="David von Oheimb" w:date="2020-04-29T11:35:05Z">
        <w:r>
          <w:rPr>
            <w:rFonts w:eastAsia="Arial Unicode MS" w:cs="Courier New" w:ascii="Courier New" w:hAnsi="Courier New"/>
            <w:color w:val="333333"/>
            <w:sz w:val="16"/>
            <w:szCs w:val="16"/>
            <w:lang w:val="en-US" w:eastAsia="ja-JP"/>
          </w:rPr>
          <w:t xml:space="preserve"> </w:t>
        </w:r>
      </w:ins>
      <w:ins w:id="1137" w:author="David von Oheimb" w:date="2020-04-29T11:35:05Z">
        <w:r>
          <w:rPr>
            <w:rFonts w:eastAsia="Arial Unicode MS" w:cs="Courier New" w:ascii="Courier New" w:hAnsi="Courier New"/>
            <w:b/>
            <w:color w:val="333399"/>
            <w:sz w:val="16"/>
            <w:szCs w:val="16"/>
            <w:lang w:val="en-US" w:eastAsia="ja-JP"/>
          </w:rPr>
          <w:t>void</w:t>
        </w:r>
      </w:ins>
      <w:ins w:id="1138" w:author="David von Oheimb" w:date="2020-04-29T11:35:05Z">
        <w:r>
          <w:rPr>
            <w:rFonts w:eastAsia="Arial Unicode MS" w:cs="Courier New" w:ascii="Courier New" w:hAnsi="Courier New"/>
            <w:color w:val="333333"/>
            <w:sz w:val="16"/>
            <w:szCs w:val="16"/>
            <w:lang w:val="en-US" w:eastAsia="ja-JP"/>
          </w:rPr>
          <w:t xml:space="preserve"> *</w:t>
        </w:r>
      </w:ins>
      <w:ins w:id="1139" w:author="David von Oheimb" w:date="2020-04-29T11:35:05Z">
        <w:r>
          <w:rPr>
            <w:rFonts w:eastAsia="Arial Unicode MS" w:cs="Courier New" w:ascii="Courier New" w:hAnsi="Courier New"/>
            <w:color w:val="333333"/>
            <w:sz w:val="16"/>
            <w:szCs w:val="16"/>
            <w:lang w:val="en-US" w:eastAsia="ja-JP"/>
          </w:rPr>
          <w:t>a</w:t>
        </w:r>
      </w:ins>
      <w:ins w:id="1140" w:author="David von Oheimb" w:date="2020-04-29T11:35:05Z">
        <w:r>
          <w:rPr>
            <w:rFonts w:eastAsia="Arial Unicode MS" w:cs="Courier New" w:ascii="Courier New" w:hAnsi="Courier New"/>
            <w:color w:val="333333"/>
            <w:sz w:val="16"/>
            <w:szCs w:val="16"/>
            <w:lang w:val="en-US" w:eastAsia="ja-JP"/>
          </w:rPr>
          <w:t>rg,</w:t>
        </w:r>
      </w:ins>
    </w:p>
    <w:p>
      <w:pPr>
        <w:pStyle w:val="HTMLPreformatted"/>
        <w:rPr>
          <w:rFonts w:ascii="Courier New" w:hAnsi="Courier New" w:eastAsia="Arial Unicode MS" w:cs="Courier New"/>
          <w:color w:val="333333"/>
          <w:sz w:val="16"/>
          <w:szCs w:val="16"/>
          <w:lang w:val="en-US" w:eastAsia="ja-JP"/>
        </w:rPr>
      </w:pPr>
      <w:ins w:id="1141" w:author="David von Oheimb" w:date="2020-04-29T11:35:05Z">
        <w:r>
          <w:rPr>
            <w:rFonts w:eastAsia="Arial Unicode MS" w:cs="Courier New" w:ascii="Courier New" w:hAnsi="Courier New"/>
            <w:color w:val="333333"/>
            <w:sz w:val="16"/>
            <w:szCs w:val="16"/>
            <w:lang w:val="en-US" w:eastAsia="ja-JP"/>
          </w:rPr>
          <w:t xml:space="preserve">                                        </w:t>
        </w:r>
      </w:ins>
      <w:ins w:id="1142" w:author="David von Oheimb" w:date="2020-04-29T11:35:05Z">
        <w:r>
          <w:rPr>
            <w:rFonts w:eastAsia="Times New Roman" w:cs="Courier New" w:ascii="Courier New" w:hAnsi="Courier New"/>
            <w:color w:val="333333"/>
            <w:sz w:val="16"/>
            <w:szCs w:val="16"/>
            <w:lang w:val="en-GB" w:eastAsia="en-US"/>
          </w:rPr>
          <w:t xml:space="preserve">OPTIONAL </w:t>
        </w:r>
      </w:ins>
      <w:ins w:id="1143" w:author="David von Oheimb" w:date="2020-04-29T11:35:05Z">
        <w:r>
          <w:rPr>
            <w:rFonts w:eastAsia="Times New Roman" w:cs="Courier New" w:ascii="Courier New" w:hAnsi="Courier New"/>
            <w:b/>
            <w:bCs/>
            <w:color w:val="008800"/>
            <w:sz w:val="16"/>
            <w:szCs w:val="18"/>
            <w:lang w:val="en-US" w:eastAsia="en-US"/>
          </w:rPr>
          <w:t>const</w:t>
        </w:r>
      </w:ins>
      <w:ins w:id="1144" w:author="David von Oheimb" w:date="2020-04-29T11:35:05Z">
        <w:r>
          <w:rPr>
            <w:rFonts w:eastAsia="Arial Unicode MS" w:cs="Courier New" w:ascii="Courier New" w:hAnsi="Courier New"/>
            <w:color w:val="333333"/>
            <w:sz w:val="16"/>
            <w:szCs w:val="16"/>
            <w:lang w:val="en-US" w:eastAsia="ja-JP"/>
          </w:rPr>
          <w:t xml:space="preserve"> </w:t>
        </w:r>
      </w:ins>
      <w:ins w:id="1145" w:author="David von Oheimb" w:date="2020-04-29T11:35:05Z">
        <w:r>
          <w:rPr>
            <w:rFonts w:eastAsia="Arial Unicode MS" w:cs="Courier New" w:ascii="Courier New" w:hAnsi="Courier New"/>
            <w:b/>
            <w:color w:val="333399"/>
            <w:sz w:val="16"/>
            <w:szCs w:val="16"/>
            <w:lang w:val="en-US" w:eastAsia="ja-JP"/>
          </w:rPr>
          <w:t>char</w:t>
        </w:r>
      </w:ins>
      <w:ins w:id="1146" w:author="David von Oheimb" w:date="2020-04-29T11:35:05Z">
        <w:r>
          <w:rPr>
            <w:rFonts w:eastAsia="Arial Unicode MS" w:cs="Courier New" w:ascii="Courier New" w:hAnsi="Courier New"/>
            <w:color w:val="333333"/>
            <w:sz w:val="16"/>
            <w:szCs w:val="16"/>
            <w:lang w:val="en-US" w:eastAsia="ja-JP"/>
          </w:rPr>
          <w:t xml:space="preserve"> *url, </w:t>
        </w:r>
      </w:ins>
      <w:ins w:id="1147" w:author="David von Oheimb" w:date="2020-04-29T11:35:05Z">
        <w:r>
          <w:rPr>
            <w:rFonts w:eastAsia="Arial Unicode MS" w:cs="Courier New" w:ascii="Courier New" w:hAnsi="Courier New"/>
            <w:b/>
            <w:color w:val="333399"/>
            <w:sz w:val="16"/>
            <w:szCs w:val="16"/>
            <w:lang w:val="en-US" w:eastAsia="ja-JP"/>
          </w:rPr>
          <w:t>int</w:t>
        </w:r>
      </w:ins>
      <w:ins w:id="1148" w:author="David von Oheimb" w:date="2020-04-29T11:35:05Z">
        <w:r>
          <w:rPr>
            <w:rFonts w:eastAsia="Arial Unicode MS" w:cs="Courier New" w:ascii="Courier New" w:hAnsi="Courier New"/>
            <w:color w:val="333333"/>
            <w:sz w:val="16"/>
            <w:szCs w:val="16"/>
            <w:lang w:val="en-US" w:eastAsia="ja-JP"/>
          </w:rPr>
          <w:t xml:space="preserve"> timeout,</w:t>
        </w:r>
      </w:ins>
    </w:p>
    <w:p>
      <w:pPr>
        <w:pStyle w:val="HTMLPreformatted"/>
        <w:rPr>
          <w:rFonts w:ascii="Courier New" w:hAnsi="Courier New" w:eastAsia="Arial Unicode MS" w:cs="Courier New"/>
          <w:color w:val="333333"/>
          <w:sz w:val="16"/>
          <w:szCs w:val="16"/>
          <w:lang w:val="en-US" w:eastAsia="ja-JP"/>
        </w:rPr>
      </w:pPr>
      <w:ins w:id="1149" w:author="David von Oheimb" w:date="2020-04-29T11:35:05Z">
        <w:r>
          <w:rPr>
            <w:rFonts w:eastAsia="Arial Unicode MS" w:cs="Courier New" w:ascii="Courier New" w:hAnsi="Courier New"/>
            <w:color w:val="333333"/>
            <w:sz w:val="16"/>
            <w:szCs w:val="16"/>
            <w:lang w:val="en-US" w:eastAsia="ja-JP"/>
          </w:rPr>
          <w:t xml:space="preserve">                                        </w:t>
        </w:r>
      </w:ins>
      <w:ins w:id="1150" w:author="David von Oheimb" w:date="2020-04-29T11:35:05Z">
        <w:r>
          <w:rPr>
            <w:rFonts w:eastAsia="Times New Roman" w:cs="Courier New" w:ascii="Courier New" w:hAnsi="Courier New"/>
            <w:b/>
            <w:bCs/>
            <w:color w:val="008800"/>
            <w:sz w:val="16"/>
            <w:szCs w:val="18"/>
            <w:lang w:val="en-US" w:eastAsia="en-US"/>
          </w:rPr>
          <w:t>const</w:t>
        </w:r>
      </w:ins>
      <w:ins w:id="1151" w:author="David von Oheimb" w:date="2020-04-29T11:35:05Z">
        <w:r>
          <w:rPr>
            <w:rFonts w:eastAsia="Arial Unicode MS" w:cs="Courier New" w:ascii="Courier New" w:hAnsi="Courier New"/>
            <w:color w:val="333333"/>
            <w:sz w:val="16"/>
            <w:szCs w:val="16"/>
            <w:lang w:val="en-US" w:eastAsia="ja-JP"/>
          </w:rPr>
          <w:t xml:space="preserve"> </w:t>
        </w:r>
      </w:ins>
      <w:ins w:id="1152" w:author="David von Oheimb" w:date="2020-04-29T11:35:05Z">
        <w:r>
          <w:rPr>
            <w:rFonts w:eastAsia="Arial Unicode MS" w:cs="Courier New" w:ascii="Courier New" w:hAnsi="Courier New"/>
            <w:b/>
            <w:color w:val="333399"/>
            <w:sz w:val="16"/>
            <w:szCs w:val="16"/>
            <w:lang w:val="en-US" w:eastAsia="ja-JP"/>
          </w:rPr>
          <w:t>X509</w:t>
        </w:r>
      </w:ins>
      <w:ins w:id="1153" w:author="David von Oheimb" w:date="2020-04-29T11:35:05Z">
        <w:r>
          <w:rPr>
            <w:rFonts w:eastAsia="Arial Unicode MS" w:cs="Courier New" w:ascii="Courier New" w:hAnsi="Courier New"/>
            <w:color w:val="333333"/>
            <w:sz w:val="16"/>
            <w:szCs w:val="16"/>
            <w:lang w:val="en-US" w:eastAsia="ja-JP"/>
          </w:rPr>
          <w:t xml:space="preserve"> *cert, </w:t>
        </w:r>
      </w:ins>
      <w:ins w:id="1154" w:author="David von Oheimb" w:date="2020-04-29T11:35:05Z">
        <w:r>
          <w:rPr>
            <w:rFonts w:eastAsia="Times New Roman" w:cs="Courier New" w:ascii="Courier New" w:hAnsi="Courier New"/>
            <w:color w:val="333333"/>
            <w:sz w:val="16"/>
            <w:szCs w:val="16"/>
            <w:lang w:val="en-GB" w:eastAsia="en-US"/>
          </w:rPr>
          <w:t>OPTIONAL</w:t>
        </w:r>
      </w:ins>
      <w:ins w:id="1155" w:author="David von Oheimb" w:date="2020-04-29T11:35:05Z">
        <w:r>
          <w:rPr>
            <w:rFonts w:eastAsia="Arial Unicode MS" w:cs="Courier New" w:ascii="Courier New" w:hAnsi="Courier New"/>
            <w:color w:val="333333"/>
            <w:sz w:val="16"/>
            <w:szCs w:val="16"/>
            <w:lang w:val="en-US" w:eastAsia="ja-JP"/>
          </w:rPr>
          <w:t xml:space="preserve"> </w:t>
        </w:r>
      </w:ins>
      <w:ins w:id="1156" w:author="David von Oheimb" w:date="2020-04-29T11:35:05Z">
        <w:r>
          <w:rPr>
            <w:rFonts w:eastAsia="Times New Roman" w:cs="Courier New" w:ascii="Courier New" w:hAnsi="Courier New"/>
            <w:b/>
            <w:bCs/>
            <w:color w:val="008800"/>
            <w:sz w:val="16"/>
            <w:szCs w:val="18"/>
            <w:lang w:val="en-US" w:eastAsia="en-US"/>
          </w:rPr>
          <w:t>const</w:t>
        </w:r>
      </w:ins>
      <w:ins w:id="1157" w:author="David von Oheimb" w:date="2020-04-29T11:35:05Z">
        <w:r>
          <w:rPr>
            <w:rFonts w:eastAsia="Arial Unicode MS" w:cs="Courier New" w:ascii="Courier New" w:hAnsi="Courier New"/>
            <w:color w:val="333333"/>
            <w:sz w:val="16"/>
            <w:szCs w:val="16"/>
            <w:lang w:val="en-US" w:eastAsia="ja-JP"/>
          </w:rPr>
          <w:t xml:space="preserve"> </w:t>
        </w:r>
      </w:ins>
      <w:ins w:id="1158" w:author="David von Oheimb" w:date="2020-04-29T11:35:05Z">
        <w:r>
          <w:rPr>
            <w:rFonts w:eastAsia="Arial Unicode MS" w:cs="Courier New" w:ascii="Courier New" w:hAnsi="Courier New"/>
            <w:b/>
            <w:color w:val="333399"/>
            <w:sz w:val="16"/>
            <w:szCs w:val="16"/>
            <w:lang w:val="en-US" w:eastAsia="ja-JP"/>
          </w:rPr>
          <w:t xml:space="preserve">char </w:t>
        </w:r>
      </w:ins>
      <w:ins w:id="1159" w:author="David von Oheimb" w:date="2020-04-29T11:35:05Z">
        <w:r>
          <w:rPr>
            <w:rFonts w:eastAsia="Arial Unicode MS" w:cs="Courier New" w:ascii="Courier New" w:hAnsi="Courier New"/>
            <w:color w:val="333333"/>
            <w:sz w:val="16"/>
            <w:szCs w:val="16"/>
            <w:lang w:val="en-US" w:eastAsia="ja-JP"/>
          </w:rPr>
          <w:t>*desc);</w:t>
        </w:r>
      </w:ins>
    </w:p>
    <w:p>
      <w:pPr>
        <w:pStyle w:val="HTMLPreformatted"/>
        <w:rPr>
          <w:rFonts w:ascii="Courier New" w:hAnsi="Courier New" w:eastAsia="Arial Unicode MS" w:cs="Courier New"/>
          <w:color w:val="333333"/>
          <w:sz w:val="16"/>
          <w:szCs w:val="16"/>
          <w:lang w:val="en-US" w:eastAsia="ja-JP"/>
        </w:rPr>
      </w:pPr>
      <w:ins w:id="1160" w:author="David von Oheimb" w:date="2020-04-29T11:35:05Z">
        <w:r>
          <w:rPr>
            <w:rFonts w:eastAsia="Arial Unicode MS" w:cs="Courier New" w:ascii="Courier New" w:hAnsi="Courier New"/>
            <w:b/>
            <w:color w:val="333399"/>
            <w:sz w:val="16"/>
            <w:szCs w:val="16"/>
            <w:lang w:val="en-US" w:eastAsia="ja-JP"/>
          </w:rPr>
          <w:t>bool</w:t>
        </w:r>
      </w:ins>
      <w:ins w:id="1161" w:author="David von Oheimb" w:date="2020-04-29T11:35:05Z">
        <w:r>
          <w:rPr>
            <w:rFonts w:eastAsia="Arial Unicode MS" w:cs="Courier New" w:ascii="Courier New" w:hAnsi="Courier New"/>
            <w:color w:val="333333"/>
            <w:sz w:val="16"/>
            <w:szCs w:val="16"/>
            <w:lang w:val="en-US" w:eastAsia="ja-JP"/>
          </w:rPr>
          <w:t xml:space="preserve"> </w:t>
        </w:r>
      </w:ins>
      <w:ins w:id="1162" w:author="David von Oheimb" w:date="2020-04-29T11:35:05Z">
        <w:r>
          <w:rPr>
            <w:rFonts w:eastAsia="Arial Unicode MS" w:cs="Courier New" w:ascii="Courier New" w:hAnsi="Courier New"/>
            <w:b/>
            <w:bCs/>
            <w:color w:val="0066BB"/>
            <w:sz w:val="16"/>
            <w:szCs w:val="16"/>
            <w:lang w:val="en-US" w:eastAsia="ja-JP"/>
          </w:rPr>
          <w:t>STORE_set_crl_callback</w:t>
        </w:r>
      </w:ins>
      <w:ins w:id="1163" w:author="David von Oheimb" w:date="2020-04-29T11:35:05Z">
        <w:r>
          <w:rPr>
            <w:rFonts w:eastAsia="Arial Unicode MS" w:cs="Courier New" w:ascii="Courier New" w:hAnsi="Courier New"/>
            <w:color w:val="333333"/>
            <w:sz w:val="16"/>
            <w:szCs w:val="16"/>
            <w:lang w:val="en-US" w:eastAsia="ja-JP"/>
          </w:rPr>
          <w:t>(</w:t>
        </w:r>
      </w:ins>
      <w:ins w:id="1164" w:author="David von Oheimb" w:date="2020-04-29T11:35:05Z">
        <w:r>
          <w:rPr>
            <w:rFonts w:eastAsia="Arial Unicode MS" w:cs="Courier New" w:ascii="Courier New" w:hAnsi="Courier New"/>
            <w:b/>
            <w:color w:val="333399"/>
            <w:sz w:val="16"/>
            <w:szCs w:val="16"/>
            <w:lang w:val="en-US" w:eastAsia="ja-JP"/>
          </w:rPr>
          <w:t>X509_STORE</w:t>
        </w:r>
      </w:ins>
      <w:ins w:id="1165" w:author="David von Oheimb" w:date="2020-04-29T11:35:05Z">
        <w:r>
          <w:rPr>
            <w:rFonts w:eastAsia="Arial Unicode MS" w:cs="Courier New" w:ascii="Courier New" w:hAnsi="Courier New"/>
            <w:color w:val="333333"/>
            <w:sz w:val="16"/>
            <w:szCs w:val="16"/>
            <w:lang w:val="en-US" w:eastAsia="ja-JP"/>
          </w:rPr>
          <w:t xml:space="preserve"> *store,</w:t>
        </w:r>
      </w:ins>
    </w:p>
    <w:p>
      <w:pPr>
        <w:pStyle w:val="HTMLPreformatted"/>
        <w:rPr>
          <w:rFonts w:ascii="Courier New" w:hAnsi="Courier New" w:eastAsia="Arial Unicode MS" w:cs="Courier New"/>
          <w:color w:val="333333"/>
          <w:sz w:val="16"/>
          <w:szCs w:val="16"/>
          <w:lang w:val="en-US" w:eastAsia="ja-JP"/>
        </w:rPr>
      </w:pPr>
      <w:ins w:id="1166" w:author="David von Oheimb" w:date="2020-04-29T11:35:05Z">
        <w:r>
          <w:rPr>
            <w:rFonts w:eastAsia="Arial Unicode MS" w:cs="Courier New" w:ascii="Courier New" w:hAnsi="Courier New"/>
            <w:b/>
            <w:color w:val="333399"/>
            <w:sz w:val="16"/>
            <w:szCs w:val="16"/>
            <w:lang w:val="en-US" w:eastAsia="ja-JP"/>
          </w:rPr>
          <w:t xml:space="preserve">                            </w:t>
        </w:r>
      </w:ins>
      <w:ins w:id="1167" w:author="David von Oheimb" w:date="2020-04-29T11:35:05Z">
        <w:r>
          <w:rPr>
            <w:rFonts w:eastAsia="Times New Roman" w:cs="Courier New" w:ascii="Courier New" w:hAnsi="Courier New"/>
            <w:color w:val="333333"/>
            <w:sz w:val="16"/>
            <w:szCs w:val="16"/>
            <w:lang w:val="en-GB" w:eastAsia="en-US"/>
          </w:rPr>
          <w:t>OPTIONAL</w:t>
        </w:r>
      </w:ins>
      <w:ins w:id="1168" w:author="David von Oheimb" w:date="2020-04-29T11:35:05Z">
        <w:r>
          <w:rPr>
            <w:rFonts w:eastAsia="Arial Unicode MS" w:cs="Courier New" w:ascii="Courier New" w:hAnsi="Courier New"/>
            <w:color w:val="333333"/>
            <w:sz w:val="16"/>
            <w:szCs w:val="16"/>
            <w:lang w:val="en-US" w:eastAsia="ja-JP"/>
          </w:rPr>
          <w:t xml:space="preserve"> </w:t>
        </w:r>
      </w:ins>
      <w:ins w:id="1169" w:author="David von Oheimb" w:date="2020-04-29T11:35:05Z">
        <w:r>
          <w:rPr>
            <w:rFonts w:eastAsia="Arial Unicode MS" w:cs="Courier New" w:ascii="Courier New" w:hAnsi="Courier New"/>
            <w:b/>
            <w:color w:val="333399"/>
            <w:sz w:val="16"/>
            <w:szCs w:val="16"/>
            <w:lang w:val="en-US" w:eastAsia="ja-JP"/>
          </w:rPr>
          <w:t>CONN_load_crl_cb_t</w:t>
        </w:r>
      </w:ins>
      <w:ins w:id="1170" w:author="David von Oheimb" w:date="2020-04-29T11:35:05Z">
        <w:r>
          <w:rPr>
            <w:rFonts w:eastAsia="Arial Unicode MS" w:cs="Courier New" w:ascii="Courier New" w:hAnsi="Courier New"/>
            <w:color w:val="333333"/>
            <w:sz w:val="16"/>
            <w:szCs w:val="16"/>
            <w:lang w:val="en-US" w:eastAsia="ja-JP"/>
          </w:rPr>
          <w:t xml:space="preserve"> crl_cb,</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1171" w:author="David von Oheimb" w:date="2020-04-29T11:35:05Z">
        <w:r>
          <w:rPr>
            <w:rFonts w:eastAsia="Arial Unicode MS" w:cs="Courier New" w:ascii="Courier New" w:hAnsi="Courier New"/>
            <w:b/>
            <w:bCs/>
            <w:color w:val="333333"/>
            <w:sz w:val="16"/>
            <w:szCs w:val="16"/>
            <w:lang w:val="en-US" w:eastAsia="ja-JP"/>
          </w:rPr>
          <w:t xml:space="preserve">                            </w:t>
        </w:r>
      </w:ins>
      <w:ins w:id="1172" w:author="David von Oheimb" w:date="2020-04-29T11:35:05Z">
        <w:r>
          <w:rPr>
            <w:rFonts w:eastAsia="Times New Roman" w:cs="Courier New" w:ascii="Courier New" w:hAnsi="Courier New"/>
            <w:b w:val="false"/>
            <w:bCs w:val="false"/>
            <w:color w:val="333333"/>
            <w:sz w:val="16"/>
            <w:szCs w:val="16"/>
            <w:lang w:val="en-GB" w:eastAsia="en-US"/>
          </w:rPr>
          <w:t>OPTIONAL</w:t>
        </w:r>
      </w:ins>
      <w:ins w:id="1173" w:author="David von Oheimb" w:date="2020-04-29T11:35:05Z">
        <w:r>
          <w:rPr>
            <w:rFonts w:eastAsia="Arial Unicode MS" w:cs="Courier New" w:ascii="Courier New" w:hAnsi="Courier New"/>
            <w:b/>
            <w:bCs/>
            <w:color w:val="333333"/>
            <w:sz w:val="16"/>
            <w:szCs w:val="16"/>
            <w:lang w:val="en-US" w:eastAsia="ja-JP"/>
          </w:rPr>
          <w:t xml:space="preserve"> </w:t>
        </w:r>
      </w:ins>
      <w:ins w:id="1174" w:author="David von Oheimb" w:date="2020-04-29T11:35:05Z">
        <w:r>
          <w:rPr>
            <w:rFonts w:eastAsia="Arial Unicode MS" w:cs="Courier New" w:ascii="Courier New" w:hAnsi="Courier New"/>
            <w:b/>
            <w:bCs/>
            <w:color w:val="333399"/>
            <w:sz w:val="16"/>
            <w:szCs w:val="16"/>
            <w:lang w:val="en-US" w:eastAsia="ja-JP"/>
          </w:rPr>
          <w:t xml:space="preserve">void </w:t>
        </w:r>
      </w:ins>
      <w:ins w:id="1175" w:author="David von Oheimb" w:date="2020-04-29T11:35:05Z">
        <w:r>
          <w:rPr>
            <w:rFonts w:eastAsia="Arial Unicode MS" w:cs="Courier New" w:ascii="Courier New" w:hAnsi="Courier New"/>
            <w:b w:val="false"/>
            <w:bCs w:val="false"/>
            <w:color w:val="333333"/>
            <w:sz w:val="16"/>
            <w:szCs w:val="16"/>
            <w:lang w:val="en-US" w:eastAsia="ja-JP"/>
          </w:rPr>
          <w:t>*crl_cb_arg);</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1176" w:author="David von Oheimb" w:date="2020-04-29T11:35:05Z">
        <w:r>
          <w:rPr>
            <w:rFonts w:eastAsia="Arial Unicode MS" w:cs="Courier New" w:ascii="Courier New" w:hAnsi="Courier New"/>
            <w:b/>
            <w:bCs/>
            <w:color w:val="333399"/>
            <w:sz w:val="16"/>
            <w:szCs w:val="16"/>
            <w:lang w:val="en-US" w:eastAsia="ja-JP"/>
          </w:rPr>
          <w:t>bool</w:t>
        </w:r>
      </w:ins>
      <w:ins w:id="1177" w:author="David von Oheimb" w:date="2020-04-29T11:35:05Z">
        <w:r>
          <w:rPr>
            <w:rFonts w:eastAsia="Times New Roman" w:cs="Courier New" w:ascii="Courier New" w:hAnsi="Courier New"/>
            <w:b/>
            <w:bCs/>
            <w:color w:val="333333"/>
            <w:sz w:val="16"/>
            <w:szCs w:val="16"/>
            <w:lang w:val="en-GB" w:eastAsia="en-US"/>
          </w:rPr>
          <w:t xml:space="preserve"> </w:t>
        </w:r>
      </w:ins>
      <w:ins w:id="1178" w:author="David von Oheimb" w:date="2020-04-29T11:35:05Z">
        <w:r>
          <w:rPr>
            <w:rFonts w:eastAsia="Arial Unicode MS" w:cs="Courier New" w:ascii="Courier New" w:hAnsi="Courier New"/>
            <w:b/>
            <w:bCs/>
            <w:color w:val="0066BB"/>
            <w:sz w:val="16"/>
            <w:szCs w:val="16"/>
            <w:lang w:val="en-US" w:eastAsia="ja-JP"/>
          </w:rPr>
          <w:t>STORE_set1_host_ip</w:t>
        </w:r>
      </w:ins>
      <w:ins w:id="1179" w:author="David von Oheimb" w:date="2020-04-29T11:35:05Z">
        <w:r>
          <w:rPr>
            <w:rFonts w:eastAsia="Times New Roman" w:cs="Courier New" w:ascii="Courier New" w:hAnsi="Courier New"/>
            <w:b w:val="false"/>
            <w:bCs w:val="false"/>
            <w:color w:val="333333"/>
            <w:sz w:val="16"/>
            <w:szCs w:val="16"/>
            <w:lang w:val="en-GB" w:eastAsia="en-US"/>
          </w:rPr>
          <w:t>(</w:t>
        </w:r>
      </w:ins>
      <w:ins w:id="1180" w:author="David von Oheimb" w:date="2020-04-29T11:35:05Z">
        <w:r>
          <w:rPr>
            <w:rFonts w:eastAsia="Arial Unicode MS" w:cs="Courier New" w:ascii="Courier New" w:hAnsi="Courier New"/>
            <w:b/>
            <w:bCs/>
            <w:color w:val="333399"/>
            <w:sz w:val="16"/>
            <w:szCs w:val="16"/>
            <w:lang w:val="en-US" w:eastAsia="ja-JP"/>
          </w:rPr>
          <w:t>X509_STORE</w:t>
        </w:r>
      </w:ins>
      <w:ins w:id="1181" w:author="David von Oheimb" w:date="2020-04-29T11:35:05Z">
        <w:r>
          <w:rPr>
            <w:rFonts w:eastAsia="Times New Roman" w:cs="Courier New" w:ascii="Courier New" w:hAnsi="Courier New"/>
            <w:b/>
            <w:bCs/>
            <w:color w:val="333333"/>
            <w:sz w:val="16"/>
            <w:szCs w:val="16"/>
            <w:lang w:val="en-GB" w:eastAsia="en-US"/>
          </w:rPr>
          <w:t xml:space="preserve"> </w:t>
        </w:r>
      </w:ins>
      <w:ins w:id="1182" w:author="David von Oheimb" w:date="2020-04-29T11:35:05Z">
        <w:r>
          <w:rPr>
            <w:rFonts w:eastAsia="Times New Roman" w:cs="Courier New" w:ascii="Courier New" w:hAnsi="Courier New"/>
            <w:b w:val="false"/>
            <w:bCs w:val="false"/>
            <w:color w:val="333333"/>
            <w:sz w:val="16"/>
            <w:szCs w:val="16"/>
            <w:lang w:val="en-GB" w:eastAsia="en-US"/>
          </w:rPr>
          <w:t>*store,</w:t>
        </w:r>
      </w:ins>
      <w:ins w:id="1183" w:author="David von Oheimb" w:date="2020-04-29T11:35:05Z">
        <w:r>
          <w:rPr>
            <w:rFonts w:eastAsia="Times New Roman" w:cs="Courier New" w:ascii="Courier New" w:hAnsi="Courier New"/>
            <w:b/>
            <w:bCs/>
            <w:color w:val="333333"/>
            <w:sz w:val="16"/>
            <w:szCs w:val="16"/>
            <w:lang w:val="en-GB" w:eastAsia="en-US"/>
          </w:rPr>
          <w:t xml:space="preserve"> </w:t>
        </w:r>
      </w:ins>
      <w:ins w:id="1184" w:author="David von Oheimb" w:date="2020-04-29T11:35:05Z">
        <w:r>
          <w:rPr>
            <w:rFonts w:eastAsia="Times New Roman" w:cs="Courier New" w:ascii="Courier New" w:hAnsi="Courier New"/>
            <w:b/>
            <w:bCs/>
            <w:color w:val="008800"/>
            <w:sz w:val="16"/>
            <w:szCs w:val="18"/>
            <w:lang w:val="en-US" w:eastAsia="en-US"/>
          </w:rPr>
          <w:t>const</w:t>
        </w:r>
      </w:ins>
      <w:ins w:id="1185" w:author="David von Oheimb" w:date="2020-04-29T11:35:05Z">
        <w:r>
          <w:rPr>
            <w:rFonts w:eastAsia="Times New Roman" w:cs="Courier New" w:ascii="Courier New" w:hAnsi="Courier New"/>
            <w:b/>
            <w:bCs/>
            <w:color w:val="333333"/>
            <w:sz w:val="16"/>
            <w:szCs w:val="16"/>
            <w:lang w:val="en-GB" w:eastAsia="en-US"/>
          </w:rPr>
          <w:t xml:space="preserve"> </w:t>
        </w:r>
      </w:ins>
      <w:ins w:id="1186" w:author="David von Oheimb" w:date="2020-04-29T11:35:05Z">
        <w:r>
          <w:rPr>
            <w:rFonts w:eastAsia="Arial Unicode MS" w:cs="Courier New" w:ascii="Courier New" w:hAnsi="Courier New"/>
            <w:b/>
            <w:bCs/>
            <w:color w:val="333399"/>
            <w:sz w:val="16"/>
            <w:szCs w:val="16"/>
            <w:lang w:val="en-US" w:eastAsia="ja-JP"/>
          </w:rPr>
          <w:t>char</w:t>
        </w:r>
      </w:ins>
      <w:ins w:id="1187" w:author="David von Oheimb" w:date="2020-04-29T11:35:05Z">
        <w:r>
          <w:rPr>
            <w:rFonts w:eastAsia="Times New Roman" w:cs="Courier New" w:ascii="Courier New" w:hAnsi="Courier New"/>
            <w:b/>
            <w:bCs/>
            <w:color w:val="333333"/>
            <w:sz w:val="16"/>
            <w:szCs w:val="16"/>
            <w:lang w:val="en-GB" w:eastAsia="en-US"/>
          </w:rPr>
          <w:t xml:space="preserve"> </w:t>
        </w:r>
      </w:ins>
      <w:ins w:id="1188" w:author="David von Oheimb" w:date="2020-04-29T11:35:05Z">
        <w:r>
          <w:rPr>
            <w:rFonts w:eastAsia="Times New Roman" w:cs="Courier New" w:ascii="Courier New" w:hAnsi="Courier New"/>
            <w:b w:val="false"/>
            <w:bCs w:val="false"/>
            <w:color w:val="333333"/>
            <w:sz w:val="16"/>
            <w:szCs w:val="16"/>
            <w:lang w:val="en-GB" w:eastAsia="en-US"/>
          </w:rPr>
          <w:t>*host,</w:t>
        </w:r>
      </w:ins>
      <w:ins w:id="1189" w:author="David von Oheimb" w:date="2020-04-29T11:35:05Z">
        <w:r>
          <w:rPr>
            <w:rFonts w:eastAsia="Times New Roman" w:cs="Courier New" w:ascii="Courier New" w:hAnsi="Courier New"/>
            <w:b/>
            <w:bCs/>
            <w:color w:val="333333"/>
            <w:sz w:val="16"/>
            <w:szCs w:val="16"/>
            <w:lang w:val="en-GB" w:eastAsia="en-US"/>
          </w:rPr>
          <w:t xml:space="preserve"> </w:t>
        </w:r>
      </w:ins>
      <w:ins w:id="1190" w:author="David von Oheimb" w:date="2020-04-29T11:35:05Z">
        <w:r>
          <w:rPr>
            <w:rFonts w:eastAsia="Times New Roman" w:cs="Courier New" w:ascii="Courier New" w:hAnsi="Courier New"/>
            <w:b/>
            <w:bCs/>
            <w:color w:val="008800"/>
            <w:sz w:val="16"/>
            <w:szCs w:val="18"/>
            <w:lang w:val="en-US" w:eastAsia="en-US"/>
          </w:rPr>
          <w:t>const</w:t>
        </w:r>
      </w:ins>
      <w:ins w:id="1191" w:author="David von Oheimb" w:date="2020-04-29T11:35:05Z">
        <w:r>
          <w:rPr>
            <w:rFonts w:eastAsia="Times New Roman" w:cs="Courier New" w:ascii="Courier New" w:hAnsi="Courier New"/>
            <w:b/>
            <w:bCs/>
            <w:color w:val="333333"/>
            <w:sz w:val="16"/>
            <w:szCs w:val="16"/>
            <w:lang w:val="en-GB" w:eastAsia="en-US"/>
          </w:rPr>
          <w:t xml:space="preserve"> </w:t>
        </w:r>
      </w:ins>
      <w:ins w:id="1192" w:author="David von Oheimb" w:date="2020-04-29T11:35:05Z">
        <w:r>
          <w:rPr>
            <w:rFonts w:eastAsia="Arial Unicode MS" w:cs="Courier New" w:ascii="Courier New" w:hAnsi="Courier New"/>
            <w:b/>
            <w:bCs/>
            <w:color w:val="333399"/>
            <w:sz w:val="16"/>
            <w:szCs w:val="16"/>
            <w:lang w:val="en-US" w:eastAsia="ja-JP"/>
          </w:rPr>
          <w:t>char</w:t>
        </w:r>
      </w:ins>
      <w:ins w:id="1193" w:author="David von Oheimb" w:date="2020-04-29T11:35:05Z">
        <w:r>
          <w:rPr>
            <w:rFonts w:eastAsia="Times New Roman" w:cs="Courier New" w:ascii="Courier New" w:hAnsi="Courier New"/>
            <w:b w:val="false"/>
            <w:bCs w:val="false"/>
            <w:color w:val="333333"/>
            <w:sz w:val="16"/>
            <w:szCs w:val="16"/>
            <w:lang w:val="en-GB" w:eastAsia="en-US"/>
          </w:rPr>
          <w:t xml:space="preserve"> *ip);</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Change w:id="0" w:author="David von Oheimb" w:date="2020-04-29T11:35:57Z"/>
        </w:rPr>
        <w:t>void</w:t>
      </w:r>
      <w:r>
        <w:rPr>
          <w:rFonts w:eastAsia="Times New Roman" w:cs="Courier New" w:ascii="Courier New" w:hAnsi="Courier New"/>
          <w:b/>
          <w:bCs/>
          <w:color w:val="333333"/>
          <w:sz w:val="16"/>
          <w:szCs w:val="16"/>
          <w:lang w:eastAsia="en-US"/>
          <w:rPrChange w:id="0" w:author="David von Oheimb" w:date="2020-04-29T11:35:57Z"/>
        </w:rPr>
        <w:t xml:space="preserve"> </w:t>
      </w:r>
      <w:r>
        <w:rPr>
          <w:rFonts w:eastAsia="Times New Roman" w:cs="Courier New" w:ascii="Courier New" w:hAnsi="Courier New"/>
          <w:b/>
          <w:bCs/>
          <w:color w:val="0066BB"/>
          <w:sz w:val="16"/>
          <w:szCs w:val="16"/>
          <w:lang w:eastAsia="en-US"/>
          <w:rPrChange w:id="0" w:author="David von Oheimb" w:date="2020-04-29T11:35:57Z"/>
        </w:rPr>
        <w:t>STORE_free</w:t>
      </w:r>
      <w:r>
        <w:rPr>
          <w:rFonts w:eastAsia="Times New Roman" w:cs="Courier New" w:ascii="Courier New" w:hAnsi="Courier New"/>
          <w:b w:val="false"/>
          <w:bCs w:val="false"/>
          <w:color w:val="333333"/>
          <w:sz w:val="16"/>
          <w:szCs w:val="16"/>
          <w:lang w:eastAsia="en-US"/>
          <w:rPrChange w:id="0" w:author="David von Oheimb" w:date="2020-04-29T11:37:27Z"/>
        </w:rPr>
        <w:t>(OPTIONAL</w:t>
      </w:r>
      <w:r>
        <w:rPr>
          <w:rFonts w:eastAsia="Times New Roman" w:cs="Courier New" w:ascii="Courier New" w:hAnsi="Courier New"/>
          <w:b/>
          <w:bCs/>
          <w:color w:val="333333"/>
          <w:sz w:val="16"/>
          <w:szCs w:val="16"/>
          <w:lang w:eastAsia="en-US"/>
          <w:rPrChange w:id="0" w:author="David von Oheimb" w:date="2020-04-29T11:35:57Z"/>
        </w:rPr>
        <w:t xml:space="preserve"> </w:t>
      </w:r>
      <w:r>
        <w:rPr>
          <w:rFonts w:eastAsia="Times New Roman" w:cs="Courier New" w:ascii="Courier New" w:hAnsi="Courier New"/>
          <w:b/>
          <w:bCs/>
          <w:color w:val="333399"/>
          <w:sz w:val="16"/>
          <w:szCs w:val="16"/>
          <w:lang w:eastAsia="en-US"/>
          <w:rPrChange w:id="0" w:author="David von Oheimb" w:date="2020-04-29T11:35:57Z"/>
        </w:rPr>
        <w:t>X509_STORE</w:t>
      </w:r>
      <w:r>
        <w:rPr>
          <w:rFonts w:eastAsia="Times New Roman" w:cs="Courier New" w:ascii="Courier New" w:hAnsi="Courier New"/>
          <w:b w:val="false"/>
          <w:bCs w:val="false"/>
          <w:color w:val="333333"/>
          <w:sz w:val="16"/>
          <w:szCs w:val="16"/>
          <w:lang w:eastAsia="en-US"/>
          <w:rPrChange w:id="0" w:author="David von Oheimb" w:date="2020-04-29T11:37:31Z"/>
        </w:rPr>
        <w:t xml:space="preserve"> *truststore);</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EVP_PKEY helpers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KEY_new</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 </w:t>
      </w:r>
      <w:r>
        <w:rPr>
          <w:rFonts w:eastAsia="Times New Roman" w:cs="Courier New" w:ascii="Courier New" w:hAnsi="Courier New"/>
          <w:color w:val="888888"/>
          <w:sz w:val="16"/>
          <w:szCs w:val="16"/>
          <w:lang w:eastAsia="en-US"/>
        </w:rPr>
        <w:t>/* spec may be "RSA:&lt;length&gt;" or "EC:&lt;curve&gt;"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1202" w:author="David von Oheimb" w:date="2020-04-29T11:42:22Z">
        <w:r>
          <w:rPr>
            <w:rFonts w:eastAsia="Arial Unicode MS" w:cs="Courier New" w:ascii="Courier New" w:hAnsi="Courier New"/>
            <w:b/>
            <w:color w:val="333399"/>
            <w:sz w:val="16"/>
            <w:lang w:val="en-US" w:eastAsia="ja-JP"/>
          </w:rPr>
          <w:t>EVP_PKEY</w:t>
        </w:r>
      </w:ins>
      <w:ins w:id="1203" w:author="David von Oheimb" w:date="2020-04-29T11:42:22Z">
        <w:r>
          <w:rPr>
            <w:rFonts w:eastAsia="Times New Roman" w:cs="Courier New" w:ascii="Courier New" w:hAnsi="Courier New"/>
            <w:color w:val="333333"/>
            <w:sz w:val="16"/>
            <w:lang w:val="en-GB" w:eastAsia="en-US"/>
          </w:rPr>
          <w:t xml:space="preserve"> *</w:t>
        </w:r>
      </w:ins>
      <w:ins w:id="1204" w:author="David von Oheimb" w:date="2020-04-29T11:42:22Z">
        <w:r>
          <w:rPr>
            <w:rFonts w:eastAsia="Arial Unicode MS" w:cs="Courier New" w:ascii="Courier New" w:hAnsi="Courier New"/>
            <w:b/>
            <w:bCs/>
            <w:color w:val="0066BB"/>
            <w:sz w:val="16"/>
            <w:szCs w:val="16"/>
            <w:lang w:val="en-US" w:eastAsia="ja-JP"/>
          </w:rPr>
          <w:t>KEY_load</w:t>
        </w:r>
      </w:ins>
      <w:ins w:id="1205" w:author="David von Oheimb" w:date="2020-04-29T11:42:22Z">
        <w:r>
          <w:rPr>
            <w:rFonts w:eastAsia="Times New Roman" w:cs="Courier New" w:ascii="Courier New" w:hAnsi="Courier New"/>
            <w:color w:val="333333"/>
            <w:sz w:val="16"/>
            <w:lang w:val="en-GB" w:eastAsia="en-US"/>
          </w:rPr>
          <w:t xml:space="preserve">(OPTIONAL </w:t>
        </w:r>
      </w:ins>
      <w:ins w:id="1206" w:author="David von Oheimb" w:date="2020-04-29T11:42:22Z">
        <w:r>
          <w:rPr>
            <w:rFonts w:eastAsia="Arial Unicode MS" w:cs="Courier New" w:ascii="Courier New" w:hAnsi="Courier New"/>
            <w:b/>
            <w:bCs/>
            <w:color w:val="008800"/>
            <w:sz w:val="16"/>
            <w:szCs w:val="16"/>
            <w:lang w:val="en-US" w:eastAsia="ja-JP"/>
          </w:rPr>
          <w:t>const</w:t>
        </w:r>
      </w:ins>
      <w:ins w:id="1207" w:author="David von Oheimb" w:date="2020-04-29T11:42:22Z">
        <w:r>
          <w:rPr>
            <w:rFonts w:eastAsia="Times New Roman" w:cs="Courier New" w:ascii="Courier New" w:hAnsi="Courier New"/>
            <w:color w:val="333333"/>
            <w:sz w:val="16"/>
            <w:lang w:val="en-GB" w:eastAsia="en-US"/>
          </w:rPr>
          <w:t xml:space="preserve"> </w:t>
        </w:r>
      </w:ins>
      <w:ins w:id="1208" w:author="David von Oheimb" w:date="2020-04-29T11:42:22Z">
        <w:r>
          <w:rPr>
            <w:rFonts w:eastAsia="Arial Unicode MS" w:cs="Courier New" w:ascii="Courier New" w:hAnsi="Courier New"/>
            <w:b/>
            <w:color w:val="333399"/>
            <w:sz w:val="16"/>
            <w:lang w:val="en-US" w:eastAsia="ja-JP"/>
          </w:rPr>
          <w:t>char</w:t>
        </w:r>
      </w:ins>
      <w:ins w:id="1209" w:author="David von Oheimb" w:date="2020-04-29T11:42:22Z">
        <w:r>
          <w:rPr>
            <w:rFonts w:eastAsia="Times New Roman" w:cs="Courier New" w:ascii="Courier New" w:hAnsi="Courier New"/>
            <w:color w:val="333333"/>
            <w:sz w:val="16"/>
            <w:lang w:val="en-GB" w:eastAsia="en-US"/>
          </w:rPr>
          <w:t xml:space="preserve"> *file, OPTIONAL </w:t>
        </w:r>
      </w:ins>
      <w:ins w:id="1210" w:author="David von Oheimb" w:date="2020-04-29T11:42:22Z">
        <w:r>
          <w:rPr>
            <w:rFonts w:eastAsia="Arial Unicode MS" w:cs="Courier New" w:ascii="Courier New" w:hAnsi="Courier New"/>
            <w:b/>
            <w:bCs/>
            <w:color w:val="008800"/>
            <w:sz w:val="16"/>
            <w:szCs w:val="16"/>
            <w:lang w:val="en-US" w:eastAsia="ja-JP"/>
          </w:rPr>
          <w:t>const</w:t>
        </w:r>
      </w:ins>
      <w:ins w:id="1211" w:author="David von Oheimb" w:date="2020-04-29T11:42:22Z">
        <w:r>
          <w:rPr>
            <w:rFonts w:eastAsia="Times New Roman" w:cs="Courier New" w:ascii="Courier New" w:hAnsi="Courier New"/>
            <w:color w:val="333333"/>
            <w:sz w:val="16"/>
            <w:lang w:val="en-GB" w:eastAsia="en-US"/>
          </w:rPr>
          <w:t xml:space="preserve"> </w:t>
        </w:r>
      </w:ins>
      <w:ins w:id="1212" w:author="David von Oheimb" w:date="2020-04-29T11:42:22Z">
        <w:r>
          <w:rPr>
            <w:rFonts w:eastAsia="Arial Unicode MS" w:cs="Courier New" w:ascii="Courier New" w:hAnsi="Courier New"/>
            <w:b/>
            <w:color w:val="333399"/>
            <w:sz w:val="16"/>
            <w:lang w:val="en-US" w:eastAsia="ja-JP"/>
          </w:rPr>
          <w:t>char</w:t>
        </w:r>
      </w:ins>
      <w:ins w:id="1213" w:author="David von Oheimb" w:date="2020-04-29T11:42:22Z">
        <w:r>
          <w:rPr>
            <w:rFonts w:eastAsia="Times New Roman" w:cs="Courier New" w:ascii="Courier New" w:hAnsi="Courier New"/>
            <w:color w:val="333333"/>
            <w:sz w:val="16"/>
            <w:lang w:val="en-GB" w:eastAsia="en-US"/>
          </w:rPr>
          <w:t xml:space="preserve"> *pass,</w:t>
          <w:br/>
          <w:t xml:space="preserve">                   OPTIONAL </w:t>
        </w:r>
      </w:ins>
      <w:ins w:id="1214" w:author="David von Oheimb" w:date="2020-04-29T11:42:22Z">
        <w:r>
          <w:rPr>
            <w:rFonts w:eastAsia="Arial Unicode MS" w:cs="Courier New" w:ascii="Courier New" w:hAnsi="Courier New"/>
            <w:b/>
            <w:bCs/>
            <w:color w:val="008800"/>
            <w:sz w:val="16"/>
            <w:szCs w:val="16"/>
            <w:lang w:val="en-US" w:eastAsia="ja-JP"/>
          </w:rPr>
          <w:t>const</w:t>
        </w:r>
      </w:ins>
      <w:ins w:id="1215" w:author="David von Oheimb" w:date="2020-04-29T11:42:22Z">
        <w:r>
          <w:rPr>
            <w:rFonts w:eastAsia="Times New Roman" w:cs="Courier New" w:ascii="Courier New" w:hAnsi="Courier New"/>
            <w:color w:val="333333"/>
            <w:sz w:val="16"/>
            <w:lang w:val="en-GB" w:eastAsia="en-US"/>
          </w:rPr>
          <w:t xml:space="preserve"> </w:t>
        </w:r>
      </w:ins>
      <w:ins w:id="1216" w:author="David von Oheimb" w:date="2020-04-29T11:42:22Z">
        <w:r>
          <w:rPr>
            <w:rFonts w:eastAsia="Arial Unicode MS" w:cs="Courier New" w:ascii="Courier New" w:hAnsi="Courier New"/>
            <w:b/>
            <w:color w:val="333399"/>
            <w:sz w:val="16"/>
            <w:lang w:val="en-US" w:eastAsia="ja-JP"/>
          </w:rPr>
          <w:t>char</w:t>
        </w:r>
      </w:ins>
      <w:ins w:id="1217" w:author="David von Oheimb" w:date="2020-04-29T11:42:22Z">
        <w:r>
          <w:rPr>
            <w:rFonts w:eastAsia="Times New Roman" w:cs="Courier New" w:ascii="Courier New" w:hAnsi="Courier New"/>
            <w:color w:val="333333"/>
            <w:sz w:val="16"/>
            <w:lang w:val="en-GB" w:eastAsia="en-US"/>
          </w:rPr>
          <w:t xml:space="preserve"> *engine, OPTIONAL </w:t>
        </w:r>
      </w:ins>
      <w:ins w:id="1218" w:author="David von Oheimb" w:date="2020-04-29T11:42:22Z">
        <w:r>
          <w:rPr>
            <w:rFonts w:eastAsia="Arial Unicode MS" w:cs="Courier New" w:ascii="Courier New" w:hAnsi="Courier New"/>
            <w:b/>
            <w:bCs/>
            <w:color w:val="008800"/>
            <w:sz w:val="16"/>
            <w:szCs w:val="16"/>
            <w:lang w:val="en-US" w:eastAsia="ja-JP"/>
          </w:rPr>
          <w:t>const</w:t>
        </w:r>
      </w:ins>
      <w:ins w:id="1219" w:author="David von Oheimb" w:date="2020-04-29T11:42:22Z">
        <w:r>
          <w:rPr>
            <w:rFonts w:eastAsia="Times New Roman" w:cs="Courier New" w:ascii="Courier New" w:hAnsi="Courier New"/>
            <w:color w:val="333333"/>
            <w:sz w:val="16"/>
            <w:lang w:val="en-GB" w:eastAsia="en-US"/>
          </w:rPr>
          <w:t xml:space="preserve"> </w:t>
        </w:r>
      </w:ins>
      <w:ins w:id="1220" w:author="David von Oheimb" w:date="2020-04-29T11:42:22Z">
        <w:r>
          <w:rPr>
            <w:rFonts w:eastAsia="Arial Unicode MS" w:cs="Courier New" w:ascii="Courier New" w:hAnsi="Courier New"/>
            <w:b/>
            <w:color w:val="333399"/>
            <w:sz w:val="16"/>
            <w:lang w:val="en-US" w:eastAsia="ja-JP"/>
          </w:rPr>
          <w:t>char</w:t>
        </w:r>
      </w:ins>
      <w:ins w:id="1221" w:author="David von Oheimb" w:date="2020-04-29T11:42:22Z">
        <w:r>
          <w:rPr>
            <w:rFonts w:eastAsia="Times New Roman" w:cs="Courier New" w:ascii="Courier New" w:hAnsi="Courier New"/>
            <w:color w:val="333333"/>
            <w:sz w:val="16"/>
            <w:lang w:val="en-GB" w:eastAsia="en-US"/>
          </w:rPr>
          <w:t xml:space="preserve"> *desc);</w:t>
        </w:r>
      </w:ins>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KEY_free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*pkey);</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SSL_CTX helpers for HTTPS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SSL_CTX</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TLS_new</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*truststore,</w:t>
        <w:br/>
      </w:r>
      <w:r>
        <w:rPr>
          <w:rFonts w:ascii="Courier New" w:hAnsi="Courier New"/>
          <w:color w:val="333333"/>
          <w:sz w:val="16"/>
          <w:szCs w:val="16"/>
        </w:rPr>
        <w:t xml:space="preserve">                 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rPr>
        <w:t>STACK_OF(X509)</w:t>
      </w:r>
      <w:r>
        <w:rPr>
          <w:rFonts w:ascii="Courier New" w:hAnsi="Courier New"/>
          <w:color w:val="333333"/>
          <w:sz w:val="16"/>
          <w:szCs w:val="16"/>
        </w:rPr>
        <w:t xml:space="preserve"> *</w:t>
      </w:r>
      <w:r>
        <w:rPr>
          <w:rFonts w:eastAsia="Arial Unicode MS" w:cs="Courier New" w:ascii="Courier New" w:hAnsi="Courier New"/>
          <w:color w:val="333333"/>
          <w:sz w:val="16"/>
          <w:szCs w:val="16"/>
        </w:rPr>
        <w:t>untrusted</w:t>
      </w:r>
      <w:r>
        <w:rPr>
          <w:rFonts w:eastAsia="Arial Unicode MS" w:ascii="Courier New" w:hAnsi="Courier New"/>
          <w:color w:val="333333"/>
          <w:sz w:val="16"/>
          <w:szCs w:val="16"/>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w:t>
        <w:b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char *ciphers</w:t>
      </w:r>
      <w:r>
        <w:rPr>
          <w:rFonts w:ascii="Courier New" w:hAnsi="Courier New"/>
          <w:color w:val="333333"/>
          <w:sz w:val="16"/>
          <w:szCs w:val="16"/>
        </w:rPr>
        <w:t xml:space="preserve">, </w:t>
      </w:r>
      <w:r>
        <w:rPr>
          <w:rFonts w:eastAsia="Times New Roman" w:cs="Courier New" w:ascii="Courier New" w:hAnsi="Courier New"/>
          <w:b/>
          <w:bCs/>
          <w:color w:val="333399"/>
          <w:sz w:val="16"/>
          <w:szCs w:val="16"/>
          <w:lang w:eastAsia="en-US"/>
        </w:rPr>
        <w:t>int</w:t>
      </w:r>
      <w:r>
        <w:rPr>
          <w:rFonts w:ascii="Courier New" w:hAnsi="Courier New"/>
          <w:color w:val="333333"/>
          <w:sz w:val="16"/>
          <w:szCs w:val="16"/>
        </w:rPr>
        <w:t xml:space="preserve"> security_level</w:t>
      </w:r>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TLS_free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SSL_CTX</w:t>
      </w:r>
      <w:r>
        <w:rPr>
          <w:rFonts w:eastAsia="Times New Roman" w:cs="Courier New" w:ascii="Courier New" w:hAnsi="Courier New"/>
          <w:color w:val="333333"/>
          <w:sz w:val="16"/>
          <w:szCs w:val="16"/>
          <w:lang w:eastAsia="en-US"/>
        </w:rPr>
        <w:t xml:space="preserve"> *tls);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X509_EXTENSIONS helpers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EXTENSIONS_new</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add optionally critical Subject Alternative Names (SAN) to exts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EXTENSIONS_add_SANs</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add extension such as (extended) key usages, basic constraints, policies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EXTENSIONS_add_ext</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*name,</w:t>
      </w:r>
      <w:r>
        <w:rPr>
          <w:rFonts w:eastAsia="Times New Roman" w:cs="Courier New" w:ascii="Courier New" w:hAnsi="Courier New"/>
          <w:b/>
          <w:bCs/>
          <w:color w:val="008800"/>
          <w:sz w:val="16"/>
          <w:szCs w:val="16"/>
          <w:lang w:eastAsia="en-US"/>
        </w:rPr>
        <w:t xml:space="preserv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BIO</w:t>
      </w:r>
      <w:r>
        <w:rPr>
          <w:rFonts w:eastAsia="Times New Roman" w:cs="Courier New" w:ascii="Courier New" w:hAnsi="Courier New"/>
          <w:color w:val="333333"/>
          <w:sz w:val="16"/>
          <w:szCs w:val="16"/>
          <w:lang w:eastAsia="en-US"/>
        </w:rPr>
        <w:t xml:space="preserve"> *sections);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jc w:val="left"/>
        <w:rPr/>
      </w:pPr>
      <w:r>
        <w:rPr>
          <w:rFonts w:eastAsia="Times New Roman" w:cs="Courier New" w:ascii="Courier New" w:hAnsi="Courier New"/>
          <w:color w:val="557799"/>
          <w:sz w:val="16"/>
          <w:szCs w:val="16"/>
          <w:lang w:eastAsia="en-US"/>
        </w:rPr>
        <w:t xml:space="preserve">#endif </w:t>
      </w:r>
      <w:r>
        <w:rPr>
          <w:rFonts w:eastAsia="Times New Roman" w:cs="Courier New" w:ascii="Courier New" w:hAnsi="Courier New"/>
          <w:color w:val="888888"/>
          <w:sz w:val="16"/>
          <w:szCs w:val="16"/>
          <w:lang w:eastAsia="en-US"/>
        </w:rPr>
        <w:t>/* GENERIC</w:t>
      </w:r>
      <w:r>
        <w:rPr>
          <w:rFonts w:eastAsia="Times New Roman" w:cs="Courier New" w:ascii="Courier New" w:hAnsi="Courier New"/>
          <w:color w:val="557799"/>
          <w:sz w:val="16"/>
          <w:szCs w:val="16"/>
          <w:lang w:eastAsia="en-US"/>
        </w:rPr>
        <w:t>_CMP_CLIENT</w:t>
      </w:r>
      <w:r>
        <w:rPr>
          <w:rFonts w:eastAsia="Times New Roman" w:cs="Courier New" w:ascii="Courier New" w:hAnsi="Courier New"/>
          <w:color w:val="888888"/>
          <w:sz w:val="16"/>
          <w:szCs w:val="16"/>
          <w:lang w:eastAsia="en-US"/>
        </w:rPr>
        <w:t>_H */</w:t>
      </w:r>
    </w:p>
    <w:sectPr>
      <w:headerReference w:type="default" r:id="rId21"/>
      <w:headerReference w:type="first" r:id="rId22"/>
      <w:footerReference w:type="default" r:id="rId23"/>
      <w:footerReference w:type="first" r:id="rId24"/>
      <w:type w:val="nextPage"/>
      <w:pgSz w:w="11906" w:h="16838"/>
      <w:pgMar w:left="1418" w:right="1418" w:header="709" w:top="1418"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ambria">
    <w:charset w:val="01"/>
    <w:family w:val="roman"/>
    <w:pitch w:val="variable"/>
  </w:font>
  <w:font w:name="Times-Roman">
    <w:altName w:val="Times New Roman"/>
    <w:charset w:val="01"/>
    <w:family w:val="roman"/>
    <w:pitch w:val="variable"/>
  </w:font>
  <w:font w:name="Helvetica-BoldOblique">
    <w:charset w:val="01"/>
    <w:family w:val="roman"/>
    <w:pitch w:val="variable"/>
  </w:font>
  <w:font w:name="Helvetica-Bold">
    <w:charset w:val="01"/>
    <w:family w:val="roman"/>
    <w:pitch w:val="variable"/>
  </w:font>
  <w:font w:name="Helvetica">
    <w:altName w:val="Arial"/>
    <w:charset w:val="01"/>
    <w:family w:val="roman"/>
    <w:pitch w:val="variable"/>
  </w:font>
  <w:font w:name="Garamond">
    <w:charset w:val="01"/>
    <w:family w:val="roman"/>
    <w:pitch w:val="variable"/>
  </w:font>
  <w:font w:name="Tahoma">
    <w:charset w:val="01"/>
    <w:family w:val="roman"/>
    <w:pitch w:val="variable"/>
  </w:font>
  <w:font w:name="UniversS 45 Light">
    <w:charset w:val="01"/>
    <w:family w:val="roman"/>
    <w:pitch w:val="variable"/>
  </w:font>
  <w:font w:name="Garrison Sans">
    <w:charset w:val="01"/>
    <w:family w:val="roman"/>
    <w:pitch w:val="variable"/>
  </w:font>
  <w:font w:name="Arial Unicode MS">
    <w:charset w:val="01"/>
    <w:family w:val="roman"/>
    <w:pitch w:val="variable"/>
  </w:font>
  <w:font w:name="Arial Narrow">
    <w:charset w:val="01"/>
    <w:family w:val="roman"/>
    <w:pitch w:val="variable"/>
  </w:font>
  <w:font w:name="ITCCentury Book">
    <w:charset w:val="01"/>
    <w:family w:val="roman"/>
    <w:pitch w:val="variable"/>
  </w:font>
  <w:font w:name="Calibri">
    <w:charset w:val="01"/>
    <w:family w:val="roman"/>
    <w:pitch w:val="variable"/>
  </w:font>
  <w:font w:name="Thorndale AMT">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0" w:type="dxa"/>
      <w:jc w:val="left"/>
      <w:tblInd w:w="0" w:type="dxa"/>
      <w:tblBorders>
        <w:top w:val="single" w:sz="4" w:space="0" w:color="808080"/>
      </w:tblBorders>
      <w:tblCellMar>
        <w:top w:w="0" w:type="dxa"/>
        <w:left w:w="108" w:type="dxa"/>
        <w:bottom w:w="0" w:type="dxa"/>
        <w:right w:w="108" w:type="dxa"/>
      </w:tblCellMar>
    </w:tblPr>
    <w:tblGrid>
      <w:gridCol w:w="9070"/>
    </w:tblGrid>
    <w:tr>
      <w:trPr/>
      <w:tc>
        <w:tcPr>
          <w:tcW w:w="9070" w:type="dxa"/>
          <w:tcBorders>
            <w:top w:val="single" w:sz="4" w:space="0" w:color="808080"/>
          </w:tcBorders>
          <w:shd w:fill="auto" w:val="clear"/>
        </w:tcPr>
        <w:p>
          <w:pPr>
            <w:pStyle w:val="Footer"/>
            <w:tabs>
              <w:tab w:val="clear" w:pos="8640"/>
              <w:tab w:val="center" w:pos="4320" w:leader="none"/>
              <w:tab w:val="right" w:pos="8789" w:leader="none"/>
            </w:tabs>
            <w:spacing w:before="120" w:after="120"/>
            <w:rPr/>
          </w:pPr>
          <w:r>
            <w:rPr>
              <w:rStyle w:val="Pagenumber"/>
              <w:sz w:val="18"/>
              <w:szCs w:val="18"/>
            </w:rPr>
            <w:t xml:space="preserve">Restricted </w:t>
          </w:r>
          <w:r>
            <w:rPr>
              <w:rStyle w:val="Pagenumber"/>
              <w:rFonts w:cs="Arial"/>
              <w:sz w:val="18"/>
              <w:szCs w:val="18"/>
            </w:rPr>
            <w:t>©</w:t>
          </w:r>
          <w:r>
            <w:rPr>
              <w:rStyle w:val="Pagenumber"/>
              <w:sz w:val="18"/>
              <w:szCs w:val="18"/>
            </w:rPr>
            <w:t xml:space="preserve"> Siemens AG, 20</w:t>
          </w:r>
          <w:ins w:id="1222" w:author="David von Oheimb" w:date="2020-04-23T15:45:07Z">
            <w:r>
              <w:rPr>
                <w:rStyle w:val="Pagenumber"/>
                <w:sz w:val="18"/>
                <w:szCs w:val="18"/>
              </w:rPr>
              <w:t>20</w:t>
            </w:r>
          </w:ins>
          <w:del w:id="1223" w:author="David von Oheimb" w:date="2020-04-23T15:45:06Z">
            <w:r>
              <w:rPr>
                <w:rStyle w:val="Pagenumber"/>
                <w:sz w:val="18"/>
                <w:szCs w:val="18"/>
              </w:rPr>
              <w:delText>19</w:delText>
            </w:r>
          </w:del>
          <w:r>
            <w:rPr>
              <w:rStyle w:val="Pagenumber"/>
              <w:sz w:val="18"/>
              <w:szCs w:val="18"/>
            </w:rPr>
            <w:tab/>
          </w:r>
          <w:r>
            <w:rPr>
              <w:rStyle w:val="Pagenumber"/>
              <w:sz w:val="18"/>
              <w:szCs w:val="18"/>
            </w:rPr>
            <w:fldChar w:fldCharType="begin"/>
          </w:r>
          <w:r>
            <w:rPr>
              <w:rStyle w:val="Pagenumber"/>
              <w:sz w:val="18"/>
              <w:szCs w:val="18"/>
            </w:rPr>
            <w:instrText> PAGE </w:instrText>
          </w:r>
          <w:r>
            <w:rPr>
              <w:rStyle w:val="Pagenumber"/>
              <w:sz w:val="18"/>
              <w:szCs w:val="18"/>
            </w:rPr>
            <w:fldChar w:fldCharType="separate"/>
          </w:r>
          <w:r>
            <w:rPr>
              <w:rStyle w:val="Pagenumber"/>
              <w:sz w:val="18"/>
              <w:szCs w:val="18"/>
            </w:rPr>
            <w:t>25</w:t>
          </w:r>
          <w:r>
            <w:rPr>
              <w:rStyle w:val="Pagenumber"/>
              <w:sz w:val="18"/>
              <w:szCs w:val="18"/>
            </w:rPr>
            <w:fldChar w:fldCharType="end"/>
          </w:r>
          <w:r>
            <w:rPr>
              <w:rStyle w:val="Pagenumber"/>
              <w:sz w:val="18"/>
              <w:szCs w:val="18"/>
            </w:rPr>
            <w:t xml:space="preserve"> / </w:t>
          </w:r>
          <w:r>
            <w:rPr>
              <w:rStyle w:val="Pagenumber"/>
              <w:sz w:val="18"/>
              <w:szCs w:val="18"/>
            </w:rPr>
            <w:fldChar w:fldCharType="begin"/>
          </w:r>
          <w:r>
            <w:rPr>
              <w:rStyle w:val="Pagenumber"/>
              <w:sz w:val="18"/>
              <w:szCs w:val="18"/>
            </w:rPr>
            <w:instrText> NUMPAGES </w:instrText>
          </w:r>
          <w:r>
            <w:rPr>
              <w:rStyle w:val="Pagenumber"/>
              <w:sz w:val="18"/>
              <w:szCs w:val="18"/>
            </w:rPr>
            <w:fldChar w:fldCharType="separate"/>
          </w:r>
          <w:r>
            <w:rPr>
              <w:rStyle w:val="Pagenumber"/>
              <w:sz w:val="18"/>
              <w:szCs w:val="18"/>
            </w:rPr>
            <w:t>25</w:t>
          </w:r>
          <w:r>
            <w:rPr>
              <w:rStyle w:val="Pagenumber"/>
              <w:sz w:val="18"/>
              <w:szCs w:val="18"/>
            </w:rPr>
            <w:fldChar w:fldCharType="end"/>
          </w:r>
          <w:r>
            <w:rPr>
              <w:rStyle w:val="Pagenumber"/>
              <w:sz w:val="18"/>
              <w:szCs w:val="18"/>
            </w:rPr>
            <w:tab/>
            <w:t>CT RDA ITS Security Architecture</w:t>
          </w:r>
        </w:p>
      </w:tc>
    </w:tr>
  </w:tbl>
  <w:p>
    <w:pPr>
      <w:pStyle w:val="Footer"/>
      <w:spacing w:before="0" w:after="120"/>
      <w:rPr>
        <w:sz w:val="2"/>
        <w:szCs w:val="2"/>
      </w:rPr>
    </w:pPr>
    <w:r>
      <w:rPr>
        <w:sz w:val="2"/>
        <w:szCs w:val="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20"/>
      <w:rPr/>
    </w:pPr>
    <w:r>
      <w:rPr/>
      <w:t>Restricted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27630" w:type="dxa"/>
      <w:jc w:val="left"/>
      <w:tblInd w:w="0" w:type="dxa"/>
      <w:tblBorders>
        <w:bottom w:val="single" w:sz="4" w:space="0" w:color="808080"/>
        <w:insideH w:val="single" w:sz="4" w:space="0" w:color="808080"/>
      </w:tblBorders>
      <w:tblCellMar>
        <w:top w:w="0" w:type="dxa"/>
        <w:left w:w="108" w:type="dxa"/>
        <w:bottom w:w="0" w:type="dxa"/>
        <w:right w:w="108" w:type="dxa"/>
      </w:tblCellMar>
    </w:tblPr>
    <w:tblGrid>
      <w:gridCol w:w="9210"/>
      <w:gridCol w:w="9210"/>
      <w:gridCol w:w="9210"/>
    </w:tblGrid>
    <w:tr>
      <w:trPr/>
      <w:tc>
        <w:tcPr>
          <w:tcW w:w="9210" w:type="dxa"/>
          <w:tcBorders>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sz w:val="20"/>
            </w:rPr>
          </w:pPr>
          <w:r>
            <w:rPr>
              <w:sz w:val="20"/>
            </w:rPr>
            <w:t>Generic CMP client library API</w:t>
          </w:r>
        </w:p>
      </w:tc>
      <w:tc>
        <w:tcPr>
          <w:tcW w:w="9210" w:type="dxa"/>
          <w:tcBorders>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sz w:val="20"/>
            </w:rPr>
          </w:pPr>
          <w:r>
            <w:rPr>
              <w:sz w:val="20"/>
            </w:rPr>
          </w:r>
        </w:p>
      </w:tc>
      <w:tc>
        <w:tcPr>
          <w:tcW w:w="9210" w:type="dxa"/>
          <w:tcBorders>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sz w:val="20"/>
            </w:rPr>
          </w:pPr>
          <w:r>
            <w:rPr>
              <w:sz w:val="20"/>
            </w:rPr>
          </w:r>
        </w:p>
      </w:tc>
    </w:tr>
  </w:tbl>
  <w:p>
    <w:pPr>
      <w:pStyle w:val="Header"/>
      <w:tabs>
        <w:tab w:val="center" w:pos="4320" w:leader="none"/>
        <w:tab w:val="right" w:pos="8640" w:leader="none"/>
      </w:tabs>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94" w:type="dxa"/>
      <w:jc w:val="left"/>
      <w:tblInd w:w="0" w:type="dxa"/>
      <w:tblBorders>
        <w:bottom w:val="single" w:sz="4" w:space="0" w:color="808080"/>
        <w:insideH w:val="single" w:sz="4" w:space="0" w:color="808080"/>
      </w:tblBorders>
      <w:tblCellMar>
        <w:top w:w="0" w:type="dxa"/>
        <w:left w:w="108" w:type="dxa"/>
        <w:bottom w:w="0" w:type="dxa"/>
        <w:right w:w="108" w:type="dxa"/>
      </w:tblCellMar>
    </w:tblPr>
    <w:tblGrid>
      <w:gridCol w:w="9094"/>
    </w:tblGrid>
    <w:tr>
      <w:trPr/>
      <w:tc>
        <w:tcPr>
          <w:tcW w:w="9094" w:type="dxa"/>
          <w:tcBorders>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sz w:val="20"/>
            </w:rPr>
          </w:pPr>
          <w:r>
            <w:rPr>
              <w:sz w:val="20"/>
            </w:rPr>
            <w:t>Generic CMP client library API</w:t>
          </w:r>
          <w:bookmarkStart w:id="82" w:name="_Hlk427855849"/>
          <w:bookmarkEnd w:id="82"/>
        </w:p>
      </w:tc>
    </w:tr>
  </w:tbl>
  <w:p>
    <w:pPr>
      <w:pStyle w:val="Header"/>
      <w:tabs>
        <w:tab w:val="center" w:pos="4320" w:leader="none"/>
        <w:tab w:val="right" w:pos="8640"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rFonts w:cs="Times New Roman"/>
      </w:rPr>
    </w:lvl>
    <w:lvl w:ilvl="1">
      <w:start w:val="1"/>
      <w:pStyle w:val="Heading2"/>
      <w:numFmt w:val="decimal"/>
      <w:lvlText w:val="%1.%2"/>
      <w:lvlJc w:val="left"/>
      <w:pPr>
        <w:ind w:left="0" w:hanging="0"/>
      </w:pPr>
      <w:rPr>
        <w:rFonts w:cs="Times New Roman"/>
      </w:rPr>
    </w:lvl>
    <w:lvl w:ilvl="2">
      <w:start w:val="1"/>
      <w:pStyle w:val="Heading3"/>
      <w:numFmt w:val="decimal"/>
      <w:lvlText w:val="%1.%2.%3"/>
      <w:lvlJc w:val="left"/>
      <w:pPr>
        <w:ind w:left="0" w:hanging="0"/>
      </w:pPr>
      <w:rPr>
        <w:rFonts w:cs="Times New Roman"/>
      </w:rPr>
    </w:lvl>
    <w:lvl w:ilvl="3">
      <w:start w:val="1"/>
      <w:pStyle w:val="Heading4"/>
      <w:numFmt w:val="decimal"/>
      <w:lvlText w:val="%1.%2.%3.%4"/>
      <w:lvlJc w:val="left"/>
      <w:pPr>
        <w:ind w:left="0" w:hanging="0"/>
      </w:pPr>
      <w:rPr>
        <w:rFonts w:cs="Times New Roman"/>
      </w:rPr>
    </w:lvl>
    <w:lvl w:ilvl="4">
      <w:start w:val="1"/>
      <w:pStyle w:val="Heading5"/>
      <w:numFmt w:val="decimal"/>
      <w:lvlText w:val="%1.%2.%3.%4.%5"/>
      <w:lvlJc w:val="left"/>
      <w:pPr>
        <w:ind w:left="0" w:hanging="0"/>
      </w:pPr>
      <w:rPr>
        <w:rFonts w:cs="Times New Roman"/>
      </w:rPr>
    </w:lvl>
    <w:lvl w:ilvl="5">
      <w:start w:val="1"/>
      <w:pStyle w:val="Heading6"/>
      <w:numFmt w:val="decimal"/>
      <w:lvlText w:val="%1.%2.%3.%4.%5.%6"/>
      <w:lvlJc w:val="left"/>
      <w:pPr>
        <w:ind w:left="0" w:hanging="0"/>
      </w:pPr>
      <w:rPr>
        <w:rFonts w:cs="Times New Roman"/>
      </w:rPr>
    </w:lvl>
    <w:lvl w:ilvl="6">
      <w:start w:val="1"/>
      <w:pStyle w:val="Heading7"/>
      <w:numFmt w:val="decimal"/>
      <w:lvlText w:val="%1.%2.%3.%4.%5.%6.%7"/>
      <w:lvlJc w:val="left"/>
      <w:pPr>
        <w:ind w:left="0" w:hanging="0"/>
      </w:pPr>
      <w:rPr>
        <w:rFonts w:cs="Times New Roman"/>
      </w:rPr>
    </w:lvl>
    <w:lvl w:ilvl="7">
      <w:start w:val="1"/>
      <w:pStyle w:val="Heading8"/>
      <w:numFmt w:val="decimal"/>
      <w:lvlText w:val="%1.%2.%3.%4.%5.%6.%7.%8"/>
      <w:lvlJc w:val="left"/>
      <w:pPr>
        <w:ind w:left="0" w:hanging="0"/>
      </w:pPr>
      <w:rPr>
        <w:rFonts w:cs="Times New Roman"/>
      </w:rPr>
    </w:lvl>
    <w:lvl w:ilvl="8">
      <w:start w:val="1"/>
      <w:pStyle w:val="Heading9"/>
      <w:numFmt w:val="decimal"/>
      <w:lvlText w:val="%1.%2.%3.%4.%5.%6.%7.%8.%9"/>
      <w:lvlJc w:val="left"/>
      <w:pPr>
        <w:ind w:left="0" w:hanging="0"/>
      </w:pPr>
      <w:rPr>
        <w:rFonts w:cs="Times New Roman"/>
      </w:rPr>
    </w:lvl>
  </w:abstractNum>
  <w:abstractNum w:abstractNumId="2">
    <w:lvl w:ilvl="0">
      <w:start w:val="1"/>
      <w:numFmt w:val="decimal"/>
      <w:lvlText w:val="%1."/>
      <w:lvlJc w:val="left"/>
      <w:pPr>
        <w:ind w:left="0" w:hanging="0"/>
      </w:pPr>
      <w:rPr>
        <w:rFonts w:cs="Times New Roman"/>
      </w:rPr>
    </w:lvl>
    <w:lvl w:ilvl="1">
      <w:start w:val="1"/>
      <w:numFmt w:val="decimal"/>
      <w:lvlText w:val="%1.%2"/>
      <w:lvlJc w:val="left"/>
      <w:pPr>
        <w:ind w:left="0" w:hanging="0"/>
      </w:pPr>
      <w:rPr>
        <w:rFonts w:cs="Times New Roman"/>
      </w:rPr>
    </w:lvl>
    <w:lvl w:ilvl="2">
      <w:start w:val="1"/>
      <w:numFmt w:val="decimal"/>
      <w:lvlText w:val="%1.%2.%3"/>
      <w:lvlJc w:val="left"/>
      <w:pPr>
        <w:ind w:left="0" w:hanging="0"/>
      </w:pPr>
      <w:rPr>
        <w:rFonts w:cs="Times New Roman"/>
      </w:rPr>
    </w:lvl>
    <w:lvl w:ilvl="3">
      <w:start w:val="1"/>
      <w:numFmt w:val="decimal"/>
      <w:lvlText w:val="%1.%2.%3.%4"/>
      <w:lvlJc w:val="left"/>
      <w:pPr>
        <w:ind w:left="0" w:hanging="0"/>
      </w:pPr>
      <w:rPr>
        <w:rFonts w:cs="Times New Roman"/>
      </w:rPr>
    </w:lvl>
    <w:lvl w:ilvl="4">
      <w:start w:val="1"/>
      <w:numFmt w:val="decimal"/>
      <w:lvlText w:val="%1.%2.%3.%4.%5"/>
      <w:lvlJc w:val="left"/>
      <w:pPr>
        <w:ind w:left="0" w:hanging="0"/>
      </w:pPr>
      <w:rPr>
        <w:rFonts w:cs="Times New Roman"/>
      </w:rPr>
    </w:lvl>
    <w:lvl w:ilvl="5">
      <w:start w:val="1"/>
      <w:numFmt w:val="decimal"/>
      <w:lvlText w:val="%1.%2.%3.%4.%5.%6"/>
      <w:lvlJc w:val="left"/>
      <w:pPr>
        <w:ind w:left="0" w:hanging="0"/>
      </w:pPr>
      <w:rPr>
        <w:rFonts w:cs="Times New Roman"/>
      </w:rPr>
    </w:lvl>
    <w:lvl w:ilvl="6">
      <w:start w:val="1"/>
      <w:numFmt w:val="decimal"/>
      <w:lvlText w:val="%1.%2.%3.%4.%5.%6.%7"/>
      <w:lvlJc w:val="left"/>
      <w:pPr>
        <w:ind w:left="0" w:hanging="0"/>
      </w:pPr>
      <w:rPr>
        <w:rFonts w:cs="Times New Roman"/>
      </w:rPr>
    </w:lvl>
    <w:lvl w:ilvl="7">
      <w:start w:val="1"/>
      <w:numFmt w:val="decimal"/>
      <w:lvlText w:val="%1.%2.%3.%4.%5.%6.%7.%8"/>
      <w:lvlJc w:val="left"/>
      <w:pPr>
        <w:ind w:left="0" w:hanging="0"/>
      </w:pPr>
      <w:rPr>
        <w:rFonts w:cs="Times New Roman"/>
      </w:rPr>
    </w:lvl>
    <w:lvl w:ilvl="8">
      <w:start w:val="1"/>
      <w:numFmt w:val="decimal"/>
      <w:lvlText w:val="%1.%2.%3.%4.%5.%6.%7.%8.%9"/>
      <w:lvlJc w:val="left"/>
      <w:pPr>
        <w:ind w:left="0" w:hanging="0"/>
      </w:pPr>
      <w:rPr>
        <w:rFonts w:cs="Times New Roman"/>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trackRevisions/>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de-DE" w:eastAsia="de-DE" w:bidi="ar-SA"/>
      </w:rPr>
    </w:rPrDefault>
    <w:pPrDefault>
      <w:pPr/>
    </w:pPrDefault>
  </w:docDefaults>
  <w:style w:type="paragraph" w:styleId="Normal">
    <w:name w:val="Normal"/>
    <w:qFormat/>
    <w:pPr>
      <w:widowControl/>
      <w:kinsoku w:val="true"/>
      <w:overflowPunct w:val="true"/>
      <w:autoSpaceDE w:val="true"/>
      <w:bidi w:val="0"/>
      <w:spacing w:before="0" w:after="120"/>
      <w:jc w:val="both"/>
    </w:pPr>
    <w:rPr>
      <w:rFonts w:ascii="Arial" w:hAnsi="Arial" w:eastAsia="MS Mincho" w:cs="Times New Roman"/>
      <w:color w:val="auto"/>
      <w:kern w:val="0"/>
      <w:sz w:val="22"/>
      <w:szCs w:val="20"/>
      <w:lang w:val="en-US" w:eastAsia="ja-JP" w:bidi="ar-SA"/>
    </w:rPr>
  </w:style>
  <w:style w:type="paragraph" w:styleId="Heading1">
    <w:name w:val="Heading 1"/>
    <w:basedOn w:val="Normal"/>
    <w:next w:val="Normal"/>
    <w:qFormat/>
    <w:pPr>
      <w:keepNext w:val="true"/>
      <w:numPr>
        <w:ilvl w:val="0"/>
        <w:numId w:val="1"/>
      </w:numPr>
      <w:spacing w:before="240" w:after="60"/>
      <w:outlineLvl w:val="0"/>
    </w:pPr>
    <w:rPr>
      <w:b/>
      <w:kern w:val="2"/>
      <w:sz w:val="28"/>
    </w:rPr>
  </w:style>
  <w:style w:type="paragraph" w:styleId="Heading2">
    <w:name w:val="Heading 2"/>
    <w:basedOn w:val="Normal"/>
    <w:next w:val="Normal"/>
    <w:qFormat/>
    <w:pPr>
      <w:keepNext w:val="true"/>
      <w:numPr>
        <w:ilvl w:val="1"/>
        <w:numId w:val="1"/>
      </w:numPr>
      <w:spacing w:before="240" w:after="60"/>
      <w:outlineLvl w:val="1"/>
    </w:pPr>
    <w:rPr>
      <w:b/>
      <w:i/>
      <w:sz w:val="24"/>
    </w:rPr>
  </w:style>
  <w:style w:type="paragraph" w:styleId="Heading3">
    <w:name w:val="Heading 3"/>
    <w:basedOn w:val="Normal"/>
    <w:next w:val="Normal"/>
    <w:qFormat/>
    <w:pPr>
      <w:keepNext w:val="true"/>
      <w:numPr>
        <w:ilvl w:val="2"/>
        <w:numId w:val="1"/>
      </w:numPr>
      <w:spacing w:before="240" w:after="60"/>
      <w:outlineLvl w:val="2"/>
    </w:pPr>
    <w:rPr>
      <w:b/>
      <w:sz w:val="24"/>
    </w:rPr>
  </w:style>
  <w:style w:type="paragraph" w:styleId="Heading4">
    <w:name w:val="Heading 4"/>
    <w:basedOn w:val="Normal"/>
    <w:next w:val="Normal"/>
    <w:qFormat/>
    <w:pPr>
      <w:keepNext w:val="true"/>
      <w:numPr>
        <w:ilvl w:val="3"/>
        <w:numId w:val="1"/>
      </w:numPr>
      <w:spacing w:before="240" w:after="60"/>
      <w:outlineLvl w:val="3"/>
    </w:pPr>
    <w:rPr>
      <w:sz w:val="24"/>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b/>
      <w:kern w:val="2"/>
      <w:sz w:val="28"/>
      <w:lang w:val="en-US" w:eastAsia="ja-JP"/>
    </w:rPr>
  </w:style>
  <w:style w:type="character" w:styleId="Heading2Char">
    <w:name w:val="Heading 2 Char"/>
    <w:basedOn w:val="DefaultParagraphFont"/>
    <w:qFormat/>
    <w:rPr>
      <w:rFonts w:ascii="Arial" w:hAnsi="Arial"/>
      <w:b/>
      <w:i/>
      <w:sz w:val="24"/>
      <w:lang w:val="en-US" w:eastAsia="ja-JP"/>
    </w:rPr>
  </w:style>
  <w:style w:type="character" w:styleId="Heading3Char">
    <w:name w:val="Heading 3 Char"/>
    <w:basedOn w:val="DefaultParagraphFont"/>
    <w:qFormat/>
    <w:rPr>
      <w:rFonts w:ascii="Arial" w:hAnsi="Arial"/>
      <w:b/>
      <w:sz w:val="24"/>
      <w:lang w:val="en-US" w:eastAsia="ja-JP"/>
    </w:rPr>
  </w:style>
  <w:style w:type="character" w:styleId="Heading4Char">
    <w:name w:val="Heading 4 Char"/>
    <w:basedOn w:val="DefaultParagraphFont"/>
    <w:qFormat/>
    <w:rPr>
      <w:rFonts w:ascii="Arial" w:hAnsi="Arial"/>
      <w:sz w:val="24"/>
      <w:lang w:val="en-US" w:eastAsia="ja-JP"/>
    </w:rPr>
  </w:style>
  <w:style w:type="character" w:styleId="Heading5Char">
    <w:name w:val="Heading 5 Char"/>
    <w:basedOn w:val="DefaultParagraphFont"/>
    <w:qFormat/>
    <w:rPr>
      <w:rFonts w:ascii="Arial" w:hAnsi="Arial"/>
      <w:sz w:val="22"/>
      <w:lang w:val="en-US" w:eastAsia="ja-JP"/>
    </w:rPr>
  </w:style>
  <w:style w:type="character" w:styleId="Heading6Char">
    <w:name w:val="Heading 6 Char"/>
    <w:basedOn w:val="DefaultParagraphFont"/>
    <w:qFormat/>
    <w:rPr>
      <w:rFonts w:ascii="Arial" w:hAnsi="Arial"/>
      <w:i/>
      <w:sz w:val="22"/>
      <w:lang w:val="en-US" w:eastAsia="ja-JP"/>
    </w:rPr>
  </w:style>
  <w:style w:type="character" w:styleId="Heading7Char">
    <w:name w:val="Heading 7 Char"/>
    <w:basedOn w:val="DefaultParagraphFont"/>
    <w:qFormat/>
    <w:rPr>
      <w:rFonts w:ascii="Arial" w:hAnsi="Arial"/>
      <w:sz w:val="22"/>
      <w:lang w:val="en-US" w:eastAsia="ja-JP"/>
    </w:rPr>
  </w:style>
  <w:style w:type="character" w:styleId="Heading8Char">
    <w:name w:val="Heading 8 Char"/>
    <w:basedOn w:val="DefaultParagraphFont"/>
    <w:qFormat/>
    <w:rPr>
      <w:rFonts w:ascii="Arial" w:hAnsi="Arial"/>
      <w:i/>
      <w:sz w:val="22"/>
      <w:lang w:val="en-US" w:eastAsia="ja-JP"/>
    </w:rPr>
  </w:style>
  <w:style w:type="character" w:styleId="Heading9Char">
    <w:name w:val="Heading 9 Char"/>
    <w:basedOn w:val="DefaultParagraphFont"/>
    <w:qFormat/>
    <w:rPr>
      <w:rFonts w:ascii="Arial" w:hAnsi="Arial"/>
      <w:b/>
      <w:i/>
      <w:sz w:val="18"/>
      <w:lang w:val="en-US" w:eastAsia="ja-JP"/>
    </w:rPr>
  </w:style>
  <w:style w:type="character" w:styleId="BodyTextChar">
    <w:name w:val="Body Text Char"/>
    <w:basedOn w:val="DefaultParagraphFont"/>
    <w:qFormat/>
    <w:rPr>
      <w:sz w:val="22"/>
      <w:lang w:val="en-US" w:eastAsia="ja-JP"/>
    </w:rPr>
  </w:style>
  <w:style w:type="character" w:styleId="BodyText2Char">
    <w:name w:val="Body Text 2 Char"/>
    <w:basedOn w:val="DefaultParagraphFont"/>
    <w:qFormat/>
    <w:rPr>
      <w:sz w:val="22"/>
      <w:lang w:val="en-US" w:eastAsia="ja-JP"/>
    </w:rPr>
  </w:style>
  <w:style w:type="character" w:styleId="BodyText3Char">
    <w:name w:val="Body Text 3 Char"/>
    <w:basedOn w:val="DefaultParagraphFont"/>
    <w:qFormat/>
    <w:rPr>
      <w:sz w:val="16"/>
      <w:szCs w:val="16"/>
      <w:lang w:val="en-US" w:eastAsia="ja-JP"/>
    </w:rPr>
  </w:style>
  <w:style w:type="character" w:styleId="BodyTextIndentChar">
    <w:name w:val="Body Text Indent Char"/>
    <w:basedOn w:val="DefaultParagraphFont"/>
    <w:qFormat/>
    <w:rPr>
      <w:sz w:val="22"/>
      <w:lang w:val="en-US" w:eastAsia="ja-JP"/>
    </w:rPr>
  </w:style>
  <w:style w:type="character" w:styleId="BodyTextIndent2Char">
    <w:name w:val="Body Text Indent 2 Char"/>
    <w:basedOn w:val="DefaultParagraphFont"/>
    <w:qFormat/>
    <w:rPr>
      <w:sz w:val="22"/>
      <w:lang w:val="en-US" w:eastAsia="ja-JP"/>
    </w:rPr>
  </w:style>
  <w:style w:type="character" w:styleId="BodyTextIndent3Char">
    <w:name w:val="Body Text Indent 3 Char"/>
    <w:basedOn w:val="DefaultParagraphFont"/>
    <w:qFormat/>
    <w:rPr>
      <w:sz w:val="16"/>
      <w:szCs w:val="16"/>
      <w:lang w:val="en-US" w:eastAsia="ja-JP"/>
    </w:rPr>
  </w:style>
  <w:style w:type="character" w:styleId="Bold">
    <w:name w:val="bold"/>
    <w:basedOn w:val="DefaultParagraphFont"/>
    <w:qFormat/>
    <w:rPr>
      <w:rFonts w:cs="Times New Roman"/>
      <w:b/>
    </w:rPr>
  </w:style>
  <w:style w:type="character" w:styleId="Annotationreference">
    <w:name w:val="annotation reference"/>
    <w:basedOn w:val="DefaultParagraphFont"/>
    <w:qFormat/>
    <w:rPr>
      <w:rFonts w:cs="Times New Roman"/>
      <w:sz w:val="16"/>
    </w:rPr>
  </w:style>
  <w:style w:type="character" w:styleId="CommentTextChar">
    <w:name w:val="Comment Text Char"/>
    <w:basedOn w:val="DefaultParagraphFont"/>
    <w:qFormat/>
    <w:rPr>
      <w:lang w:val="en-US" w:eastAsia="ja-JP"/>
    </w:rPr>
  </w:style>
  <w:style w:type="character" w:styleId="DocumentMapChar">
    <w:name w:val="Document Map Char"/>
    <w:basedOn w:val="DefaultParagraphFont"/>
    <w:qFormat/>
    <w:rPr>
      <w:sz w:val="2"/>
      <w:szCs w:val="2"/>
      <w:lang w:val="en-US" w:eastAsia="ja-JP"/>
    </w:rPr>
  </w:style>
  <w:style w:type="character" w:styleId="FollowedHyperlink">
    <w:name w:val="FollowedHyperlink"/>
    <w:basedOn w:val="DefaultParagraphFont"/>
    <w:qFormat/>
    <w:rPr>
      <w:rFonts w:cs="Times New Roman"/>
      <w:color w:val="800080"/>
      <w:u w:val="single"/>
    </w:rPr>
  </w:style>
  <w:style w:type="character" w:styleId="FooterChar">
    <w:name w:val="Footer Char"/>
    <w:basedOn w:val="DefaultParagraphFont"/>
    <w:qFormat/>
    <w:rPr>
      <w:sz w:val="22"/>
      <w:lang w:val="en-US" w:eastAsia="ja-JP"/>
    </w:rPr>
  </w:style>
  <w:style w:type="character" w:styleId="FootnoteCharacters">
    <w:name w:val="Footnote Characters"/>
    <w:basedOn w:val="DefaultParagraphFont"/>
    <w:qFormat/>
    <w:rPr>
      <w:rFonts w:cs="Times New Roman"/>
      <w:vertAlign w:val="superscript"/>
    </w:rPr>
  </w:style>
  <w:style w:type="character" w:styleId="FootnoteAnchor">
    <w:name w:val="Footnote Anchor"/>
    <w:rPr>
      <w:rFonts w:cs="Times New Roman"/>
      <w:vertAlign w:val="superscript"/>
    </w:rPr>
  </w:style>
  <w:style w:type="character" w:styleId="FootnoteTextChar">
    <w:name w:val="Footnote Text Char"/>
    <w:basedOn w:val="DefaultParagraphFont"/>
    <w:qFormat/>
    <w:rPr>
      <w:lang w:val="en-US" w:eastAsia="ja-JP"/>
    </w:rPr>
  </w:style>
  <w:style w:type="character" w:styleId="HeaderChar">
    <w:name w:val="Header Char"/>
    <w:basedOn w:val="DefaultParagraphFont"/>
    <w:qFormat/>
    <w:rPr>
      <w:sz w:val="22"/>
      <w:lang w:val="en-US" w:eastAsia="ja-JP"/>
    </w:rPr>
  </w:style>
  <w:style w:type="character" w:styleId="HTMLPreformattedChar">
    <w:name w:val="HTML Preformatted Char"/>
    <w:basedOn w:val="DefaultParagraphFont"/>
    <w:qFormat/>
    <w:rPr>
      <w:rFonts w:ascii="Courier New" w:hAnsi="Courier New" w:cs="Courier New"/>
      <w:lang w:val="en-US" w:eastAsia="ja-JP"/>
    </w:rPr>
  </w:style>
  <w:style w:type="character" w:styleId="InternetLink">
    <w:name w:val="Internet Link"/>
    <w:basedOn w:val="DefaultParagraphFont"/>
    <w:rPr>
      <w:rFonts w:cs="Times New Roman"/>
      <w:color w:val="0000FF"/>
      <w:u w:val="single"/>
    </w:rPr>
  </w:style>
  <w:style w:type="character" w:styleId="Italic">
    <w:name w:val="italic"/>
    <w:basedOn w:val="DefaultParagraphFont"/>
    <w:qFormat/>
    <w:rPr>
      <w:rFonts w:cs="Times New Roman"/>
      <w:i/>
    </w:rPr>
  </w:style>
  <w:style w:type="character" w:styleId="PlainTextChar">
    <w:name w:val="Plain Text Char"/>
    <w:basedOn w:val="DefaultParagraphFont"/>
    <w:qFormat/>
    <w:rPr>
      <w:rFonts w:ascii="Courier New" w:hAnsi="Courier New" w:cs="Courier New"/>
      <w:lang w:val="en-US" w:eastAsia="ja-JP"/>
    </w:rPr>
  </w:style>
  <w:style w:type="character" w:styleId="TitleChar">
    <w:name w:val="Title Char"/>
    <w:basedOn w:val="DefaultParagraphFont"/>
    <w:qFormat/>
    <w:rPr>
      <w:rFonts w:ascii="Cambria" w:hAnsi="Cambria" w:eastAsia="MS Mincho" w:cs="Times New Roman"/>
      <w:b/>
      <w:bCs/>
      <w:kern w:val="2"/>
      <w:sz w:val="32"/>
      <w:szCs w:val="32"/>
      <w:lang w:val="en-US" w:eastAsia="ja-JP"/>
    </w:rPr>
  </w:style>
  <w:style w:type="character" w:styleId="ZGSM">
    <w:name w:val="ZGSM"/>
    <w:qFormat/>
    <w:rPr/>
  </w:style>
  <w:style w:type="character" w:styleId="ZHTMLTag">
    <w:name w:val="z-HTML Tag"/>
    <w:basedOn w:val="DefaultParagraphFont"/>
    <w:qFormat/>
    <w:rPr>
      <w:rFonts w:ascii="Times New Roman" w:hAnsi="Times New Roman" w:cs="Times New Roman"/>
      <w:color w:val="0000FF"/>
      <w:sz w:val="24"/>
      <w:u w:val="single"/>
    </w:rPr>
  </w:style>
  <w:style w:type="character" w:styleId="SubtitleChar">
    <w:name w:val="Subtitle Char"/>
    <w:basedOn w:val="DefaultParagraphFont"/>
    <w:qFormat/>
    <w:rPr>
      <w:rFonts w:ascii="Cambria" w:hAnsi="Cambria" w:eastAsia="MS Mincho" w:cs="Times New Roman"/>
      <w:sz w:val="24"/>
      <w:szCs w:val="24"/>
      <w:lang w:val="en-US" w:eastAsia="ja-JP"/>
    </w:rPr>
  </w:style>
  <w:style w:type="character" w:styleId="CommentSubjectChar">
    <w:name w:val="Comment Subject Char"/>
    <w:basedOn w:val="CommentTextChar"/>
    <w:qFormat/>
    <w:rPr>
      <w:b/>
      <w:bCs/>
      <w:lang w:val="en-US" w:eastAsia="ja-JP"/>
    </w:rPr>
  </w:style>
  <w:style w:type="character" w:styleId="BalloonTextChar">
    <w:name w:val="Balloon Text Char"/>
    <w:basedOn w:val="DefaultParagraphFont"/>
    <w:qFormat/>
    <w:rPr>
      <w:sz w:val="2"/>
      <w:szCs w:val="2"/>
      <w:lang w:val="en-US" w:eastAsia="ja-JP"/>
    </w:rPr>
  </w:style>
  <w:style w:type="character" w:styleId="Pagenumber">
    <w:name w:val="page number"/>
    <w:basedOn w:val="DefaultParagraphFont"/>
    <w:qFormat/>
    <w:rPr>
      <w:rFonts w:cs="Times New Roman"/>
    </w:rPr>
  </w:style>
  <w:style w:type="character" w:styleId="HTMLAcronym">
    <w:name w:val="HTML Acronym"/>
    <w:basedOn w:val="DefaultParagraphFont"/>
    <w:qFormat/>
    <w:rPr>
      <w:rFonts w:cs="Times New Roman"/>
    </w:rPr>
  </w:style>
  <w:style w:type="character" w:styleId="Strong">
    <w:name w:val="Strong"/>
    <w:basedOn w:val="DefaultParagraphFont"/>
    <w:qFormat/>
    <w:rPr>
      <w:rFonts w:cs="Times New Roman"/>
      <w:b/>
      <w:bCs/>
    </w:rPr>
  </w:style>
  <w:style w:type="character" w:styleId="Emphasis">
    <w:name w:val="Emphasis"/>
    <w:basedOn w:val="DefaultParagraphFont"/>
    <w:qFormat/>
    <w:rPr>
      <w:rFonts w:cs="Times New Roman"/>
      <w:i/>
      <w:iCs/>
    </w:rPr>
  </w:style>
  <w:style w:type="character" w:styleId="IntenseEmphasis">
    <w:name w:val="Intense Emphasis"/>
    <w:basedOn w:val="DefaultParagraphFont"/>
    <w:qFormat/>
    <w:rPr>
      <w:b/>
      <w:bCs/>
      <w:i/>
      <w:iCs/>
      <w:color w:val="4F81BD"/>
    </w:rPr>
  </w:style>
  <w:style w:type="character" w:styleId="CaptionChar">
    <w:name w:val="Caption Char"/>
    <w:basedOn w:val="DefaultParagraphFont"/>
    <w:qFormat/>
    <w:rPr>
      <w:rFonts w:ascii="Arial" w:hAnsi="Arial"/>
      <w:b/>
      <w:sz w:val="22"/>
      <w:lang w:val="en-US" w:eastAsia="ja-JP"/>
    </w:rPr>
  </w:style>
  <w:style w:type="character" w:styleId="TabellenkopfZchn">
    <w:name w:val="Tabellenkopf Zchn"/>
    <w:basedOn w:val="DefaultParagraphFont"/>
    <w:qFormat/>
    <w:rPr>
      <w:rFonts w:ascii="Arial" w:hAnsi="Arial" w:eastAsia="Times New Roman"/>
      <w:b/>
      <w:lang w:eastAsia="en-US"/>
    </w:rPr>
  </w:style>
  <w:style w:type="character" w:styleId="EndnoteTextChar">
    <w:name w:val="Endnote Text Char"/>
    <w:basedOn w:val="DefaultParagraphFont"/>
    <w:qFormat/>
    <w:rPr>
      <w:rFonts w:ascii="Arial" w:hAnsi="Arial"/>
      <w:lang w:val="en-US" w:eastAsia="ja-JP"/>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Fontstyle01">
    <w:name w:val="fontstyle01"/>
    <w:basedOn w:val="DefaultParagraphFont"/>
    <w:qFormat/>
    <w:rPr>
      <w:rFonts w:ascii="Times-Roman" w:hAnsi="Times-Roman"/>
      <w:b w:val="false"/>
      <w:bCs w:val="false"/>
      <w:i w:val="false"/>
      <w:iCs w:val="false"/>
      <w:color w:val="000000"/>
      <w:sz w:val="20"/>
      <w:szCs w:val="20"/>
    </w:rPr>
  </w:style>
  <w:style w:type="character" w:styleId="Fontstyle21">
    <w:name w:val="fontstyle21"/>
    <w:basedOn w:val="DefaultParagraphFont"/>
    <w:qFormat/>
    <w:rPr>
      <w:rFonts w:ascii="Helvetica-BoldOblique" w:hAnsi="Helvetica-BoldOblique"/>
      <w:b/>
      <w:bCs/>
      <w:i/>
      <w:iCs/>
      <w:color w:val="000000"/>
      <w:sz w:val="18"/>
      <w:szCs w:val="18"/>
    </w:rPr>
  </w:style>
  <w:style w:type="character" w:styleId="Fontstyle31">
    <w:name w:val="fontstyle31"/>
    <w:basedOn w:val="DefaultParagraphFont"/>
    <w:qFormat/>
    <w:rPr>
      <w:rFonts w:ascii="Helvetica-Bold" w:hAnsi="Helvetica-Bold"/>
      <w:b/>
      <w:bCs/>
      <w:i w:val="false"/>
      <w:iCs w:val="false"/>
      <w:color w:val="000000"/>
      <w:sz w:val="18"/>
      <w:szCs w:val="18"/>
    </w:rPr>
  </w:style>
  <w:style w:type="character" w:styleId="HTMLCode">
    <w:name w:val="HTML Code"/>
    <w:basedOn w:val="DefaultParagraphFont"/>
    <w:qFormat/>
    <w:rPr>
      <w:rFonts w:ascii="Courier New" w:hAnsi="Courier New" w:eastAsia="Times New Roman" w:cs="Courier New"/>
      <w:sz w:val="20"/>
      <w:szCs w:val="20"/>
    </w:rPr>
  </w:style>
  <w:style w:type="character" w:styleId="UnresolvedMention">
    <w:name w:val="Unresolved Mention"/>
    <w:basedOn w:val="DefaultParagraphFont"/>
    <w:qFormat/>
    <w:rPr>
      <w:color w:val="605E5C"/>
      <w:highlight w:val="lightGray"/>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color w:val="000080"/>
      <w:sz w:val="20"/>
    </w:rPr>
  </w:style>
  <w:style w:type="character" w:styleId="ListLabel38">
    <w:name w:val="ListLabel 38"/>
    <w:qFormat/>
    <w:rPr>
      <w:color w:val="000080"/>
      <w:sz w:val="22"/>
    </w:rPr>
  </w:style>
  <w:style w:type="character" w:styleId="ListLabel39">
    <w:name w:val="ListLabel 39"/>
    <w:qFormat/>
    <w:rPr>
      <w:color w:val="000080"/>
      <w:sz w:val="18"/>
    </w:rPr>
  </w:style>
  <w:style w:type="character" w:styleId="ListLabel40">
    <w:name w:val="ListLabel 40"/>
    <w:qFormat/>
    <w:rPr>
      <w:color w:val="auto"/>
    </w:rPr>
  </w:style>
  <w:style w:type="character" w:styleId="ListLabel41">
    <w:name w:val="ListLabel 41"/>
    <w:qFormat/>
    <w:rPr>
      <w:rFonts w:eastAsia="Times New Roman"/>
    </w:rPr>
  </w:style>
  <w:style w:type="character" w:styleId="ListLabel42">
    <w:name w:val="ListLabel 42"/>
    <w:qFormat/>
    <w:rPr>
      <w:rFonts w:eastAsia="Times New Roman"/>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Aria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Arial"/>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Times New Roman" w:cs="Arial"/>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Times New Roman" w:cs="Arial"/>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Times New Roman" w:cs="Arial"/>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eastAsia="Times New Roman" w:cs="Arial"/>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eastAsia="Times New Roman" w:cs="Arial"/>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eastAsia="Times New Roman" w:cs="Arial"/>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style>
  <w:style w:type="character" w:styleId="ListLabel151">
    <w:name w:val="ListLabel 151"/>
    <w:qFormat/>
    <w:rPr>
      <w:sz w:val="20"/>
    </w:rPr>
  </w:style>
  <w:style w:type="character" w:styleId="ListLabel152">
    <w:name w:val="ListLabel 152"/>
    <w:qFormat/>
    <w:rPr>
      <w:u w:val="none"/>
    </w:rPr>
  </w:style>
  <w:style w:type="paragraph" w:styleId="Heading">
    <w:name w:val="Heading"/>
    <w:basedOn w:val="Normal"/>
    <w:next w:val="Normal"/>
    <w:qFormat/>
    <w:pPr>
      <w:spacing w:before="120" w:after="240"/>
    </w:pPr>
    <w:rPr>
      <w:b/>
      <w:sz w:val="28"/>
    </w:rPr>
  </w:style>
  <w:style w:type="paragraph" w:styleId="TextBody">
    <w:name w:val="Body Text"/>
    <w:basedOn w:val="Normal"/>
    <w:pPr>
      <w:ind w:left="0" w:right="29" w:hanging="0"/>
    </w:pPr>
    <w:rPr>
      <w:sz w:val="24"/>
    </w:rPr>
  </w:style>
  <w:style w:type="paragraph" w:styleId="List">
    <w:name w:val="List"/>
    <w:basedOn w:val="TextBody"/>
    <w:pPr>
      <w:tabs>
        <w:tab w:val="clear" w:pos="708"/>
        <w:tab w:val="left" w:pos="1440" w:leader="none"/>
      </w:tabs>
      <w:spacing w:before="0" w:after="60"/>
      <w:ind w:left="1440" w:right="0" w:hanging="360"/>
    </w:pPr>
    <w:rPr>
      <w:sz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bbreviation">
    <w:name w:val="Abbreviation"/>
    <w:basedOn w:val="Normal"/>
    <w:qFormat/>
    <w:pPr>
      <w:widowControl w:val="false"/>
      <w:tabs>
        <w:tab w:val="clear" w:pos="708"/>
        <w:tab w:val="left" w:pos="1440" w:leader="none"/>
      </w:tabs>
      <w:ind w:left="1418" w:right="0" w:hanging="1418"/>
      <w:jc w:val="left"/>
    </w:pPr>
    <w:rPr>
      <w:rFonts w:ascii="Helvetica" w:hAnsi="Helvetica"/>
      <w:sz w:val="24"/>
    </w:rPr>
  </w:style>
  <w:style w:type="paragraph" w:styleId="AnnexTitle">
    <w:name w:val="Annex_Title"/>
    <w:basedOn w:val="Normal"/>
    <w:next w:val="Normal"/>
    <w:qFormat/>
    <w:pPr>
      <w:keepNext w:val="true"/>
      <w:keepLines/>
      <w:tabs>
        <w:tab w:val="clear" w:pos="708"/>
        <w:tab w:val="left" w:pos="794" w:leader="none"/>
        <w:tab w:val="left" w:pos="1191" w:leader="none"/>
        <w:tab w:val="left" w:pos="1588" w:leader="none"/>
        <w:tab w:val="left" w:pos="1985" w:leader="none"/>
      </w:tabs>
      <w:spacing w:before="80" w:after="20"/>
      <w:jc w:val="center"/>
    </w:pPr>
    <w:rPr>
      <w:b/>
      <w:lang w:val="en-GB"/>
    </w:rPr>
  </w:style>
  <w:style w:type="paragraph" w:styleId="Appendix">
    <w:name w:val="Appendix"/>
    <w:basedOn w:val="Normal"/>
    <w:next w:val="Normal"/>
    <w:qFormat/>
    <w:pPr>
      <w:keepNext w:val="true"/>
      <w:spacing w:before="240" w:after="60"/>
      <w:ind w:left="360" w:right="0" w:hanging="360"/>
    </w:pPr>
    <w:rPr>
      <w:b/>
      <w:kern w:val="2"/>
      <w:sz w:val="28"/>
    </w:rPr>
  </w:style>
  <w:style w:type="paragraph" w:styleId="Appendix1">
    <w:name w:val="Appendix 1"/>
    <w:basedOn w:val="Normal"/>
    <w:next w:val="Normal"/>
    <w:qFormat/>
    <w:pPr>
      <w:keepNext w:val="true"/>
      <w:numPr>
        <w:ilvl w:val="0"/>
        <w:numId w:val="0"/>
      </w:numPr>
      <w:spacing w:before="240" w:after="60"/>
      <w:outlineLvl w:val="0"/>
    </w:pPr>
    <w:rPr>
      <w:b/>
      <w:kern w:val="2"/>
      <w:sz w:val="28"/>
    </w:rPr>
  </w:style>
  <w:style w:type="paragraph" w:styleId="Appendix2">
    <w:name w:val="Appendix 2"/>
    <w:basedOn w:val="Normal"/>
    <w:next w:val="Normal"/>
    <w:qFormat/>
    <w:pPr>
      <w:keepNext w:val="true"/>
      <w:numPr>
        <w:ilvl w:val="0"/>
        <w:numId w:val="0"/>
      </w:numPr>
      <w:spacing w:before="240" w:after="60"/>
      <w:outlineLvl w:val="1"/>
    </w:pPr>
    <w:rPr>
      <w:b/>
      <w:i/>
      <w:sz w:val="24"/>
    </w:rPr>
  </w:style>
  <w:style w:type="paragraph" w:styleId="Appendix3">
    <w:name w:val="Appendix 3"/>
    <w:basedOn w:val="Normal"/>
    <w:next w:val="Normal"/>
    <w:qFormat/>
    <w:pPr>
      <w:keepNext w:val="true"/>
      <w:numPr>
        <w:ilvl w:val="0"/>
        <w:numId w:val="0"/>
      </w:numPr>
      <w:spacing w:before="240" w:after="60"/>
      <w:outlineLvl w:val="2"/>
    </w:pPr>
    <w:rPr>
      <w:b/>
      <w:sz w:val="24"/>
    </w:rPr>
  </w:style>
  <w:style w:type="paragraph" w:styleId="Appendix4">
    <w:name w:val="Appendix 4"/>
    <w:basedOn w:val="Normal"/>
    <w:next w:val="Normal"/>
    <w:qFormat/>
    <w:pPr>
      <w:keepNext w:val="true"/>
      <w:numPr>
        <w:ilvl w:val="0"/>
        <w:numId w:val="0"/>
      </w:numPr>
      <w:spacing w:before="240" w:after="120"/>
      <w:outlineLvl w:val="3"/>
    </w:pPr>
    <w:rPr>
      <w:b/>
      <w:sz w:val="24"/>
    </w:rPr>
  </w:style>
  <w:style w:type="paragraph" w:styleId="ASN1">
    <w:name w:val="ASN.1"/>
    <w:basedOn w:val="Normal"/>
    <w:qFormat/>
    <w:pPr>
      <w:spacing w:before="0" w:after="0"/>
      <w:jc w:val="left"/>
    </w:pPr>
    <w:rPr>
      <w:rFonts w:ascii="Courier New" w:hAnsi="Courier New"/>
      <w:sz w:val="16"/>
      <w:lang w:val="en-GB"/>
    </w:rPr>
  </w:style>
  <w:style w:type="paragraph" w:styleId="ASN1Cont">
    <w:name w:val="ASN.1 Cont."/>
    <w:basedOn w:val="Normal"/>
    <w:qFormat/>
    <w:pPr>
      <w:widowControl w:val="false"/>
      <w:spacing w:before="0" w:after="0"/>
      <w:jc w:val="left"/>
    </w:pPr>
    <w:rPr>
      <w:rFonts w:ascii="Courier New" w:hAnsi="Courier New"/>
      <w:sz w:val="16"/>
    </w:rPr>
  </w:style>
  <w:style w:type="paragraph" w:styleId="BlockText">
    <w:name w:val="Block Text"/>
    <w:basedOn w:val="Normal"/>
    <w:qFormat/>
    <w:pPr>
      <w:ind w:left="360" w:right="-335" w:hanging="0"/>
    </w:pPr>
    <w:rPr/>
  </w:style>
  <w:style w:type="paragraph" w:styleId="Body">
    <w:name w:val="Body"/>
    <w:basedOn w:val="Normal"/>
    <w:qFormat/>
    <w:pPr>
      <w:keepLines/>
    </w:pPr>
    <w:rPr/>
  </w:style>
  <w:style w:type="paragraph" w:styleId="Bodybullet">
    <w:name w:val="body bullet"/>
    <w:basedOn w:val="TextBody"/>
    <w:qFormat/>
    <w:pPr>
      <w:keepLines/>
      <w:spacing w:before="80" w:after="0"/>
      <w:ind w:left="1757" w:right="0" w:hanging="288"/>
      <w:jc w:val="left"/>
    </w:pPr>
    <w:rPr>
      <w:rFonts w:ascii="Times New Roman" w:hAnsi="Times New Roman"/>
      <w:sz w:val="20"/>
    </w:rPr>
  </w:style>
  <w:style w:type="paragraph" w:styleId="BodyText2">
    <w:name w:val="Body Text 2"/>
    <w:basedOn w:val="Normal"/>
    <w:qFormat/>
    <w:pPr>
      <w:spacing w:before="0" w:after="0"/>
    </w:pPr>
    <w:rPr>
      <w:sz w:val="20"/>
    </w:rPr>
  </w:style>
  <w:style w:type="paragraph" w:styleId="BodyText3">
    <w:name w:val="Body Text 3"/>
    <w:basedOn w:val="Normal"/>
    <w:qFormat/>
    <w:pPr>
      <w:widowControl w:val="false"/>
    </w:pPr>
    <w:rPr>
      <w:rFonts w:ascii="Garamond" w:hAnsi="Garamond"/>
      <w:color w:val="0000FF"/>
      <w:sz w:val="20"/>
    </w:rPr>
  </w:style>
  <w:style w:type="paragraph" w:styleId="TextBodyIndent">
    <w:name w:val="Body Text Indent"/>
    <w:basedOn w:val="Normal"/>
    <w:pPr>
      <w:ind w:left="360" w:right="0" w:hanging="0"/>
    </w:pPr>
    <w:rPr/>
  </w:style>
  <w:style w:type="paragraph" w:styleId="BodyTextIndent2">
    <w:name w:val="Body Text Indent 2"/>
    <w:basedOn w:val="Normal"/>
    <w:qFormat/>
    <w:pPr>
      <w:ind w:left="180" w:right="0" w:hanging="0"/>
    </w:pPr>
    <w:rPr/>
  </w:style>
  <w:style w:type="paragraph" w:styleId="BodyTextIndent3">
    <w:name w:val="Body Text Indent 3"/>
    <w:basedOn w:val="Normal"/>
    <w:qFormat/>
    <w:pPr>
      <w:ind w:left="360" w:right="0" w:hanging="0"/>
    </w:pPr>
    <w:rPr>
      <w:rFonts w:ascii="Garamond" w:hAnsi="Garamond"/>
      <w:color w:val="0000FF"/>
      <w:sz w:val="20"/>
    </w:rPr>
  </w:style>
  <w:style w:type="paragraph" w:styleId="Bullet">
    <w:name w:val="Bullet"/>
    <w:basedOn w:val="Normal"/>
    <w:qFormat/>
    <w:pPr>
      <w:spacing w:before="0" w:after="160"/>
      <w:ind w:left="927" w:right="0" w:hanging="360"/>
      <w:jc w:val="left"/>
    </w:pPr>
    <w:rPr/>
  </w:style>
  <w:style w:type="paragraph" w:styleId="BulletParagraphText">
    <w:name w:val="BulletParagraphText"/>
    <w:basedOn w:val="Normal"/>
    <w:qFormat/>
    <w:pPr>
      <w:spacing w:before="120" w:after="0"/>
      <w:ind w:left="360" w:right="0" w:hanging="360"/>
      <w:jc w:val="left"/>
    </w:pPr>
    <w:rPr>
      <w:sz w:val="24"/>
      <w:lang w:val="de-DE"/>
    </w:rPr>
  </w:style>
  <w:style w:type="paragraph" w:styleId="Caption1">
    <w:name w:val="caption"/>
    <w:basedOn w:val="Normal"/>
    <w:next w:val="Normal"/>
    <w:qFormat/>
    <w:pPr>
      <w:spacing w:before="120" w:after="120"/>
    </w:pPr>
    <w:rPr>
      <w:b/>
    </w:rPr>
  </w:style>
  <w:style w:type="paragraph" w:styleId="Ccode">
    <w:name w:val="c-code"/>
    <w:basedOn w:val="Normal"/>
    <w:qFormat/>
    <w:pPr>
      <w:spacing w:before="0" w:after="0"/>
      <w:jc w:val="left"/>
    </w:pPr>
    <w:rPr>
      <w:rFonts w:ascii="Courier New" w:hAnsi="Courier New"/>
      <w:sz w:val="20"/>
    </w:rPr>
  </w:style>
  <w:style w:type="paragraph" w:styleId="Ccodespace">
    <w:name w:val="c-code space"/>
    <w:basedOn w:val="Ccode"/>
    <w:qFormat/>
    <w:pPr>
      <w:spacing w:before="0" w:after="120"/>
    </w:pPr>
    <w:rPr/>
  </w:style>
  <w:style w:type="paragraph" w:styleId="CellBodyC">
    <w:name w:val="CellBodyC"/>
    <w:qFormat/>
    <w:pPr>
      <w:widowControl w:val="false"/>
      <w:kinsoku w:val="true"/>
      <w:overflowPunct w:val="true"/>
      <w:autoSpaceDE w:val="true"/>
      <w:bidi w:val="0"/>
      <w:spacing w:lineRule="exact" w:line="240"/>
      <w:jc w:val="center"/>
    </w:pPr>
    <w:rPr>
      <w:rFonts w:ascii="Arial" w:hAnsi="Arial" w:eastAsia="MS Mincho" w:cs="Times New Roman"/>
      <w:color w:val="808080"/>
      <w:kern w:val="0"/>
      <w:sz w:val="22"/>
      <w:szCs w:val="20"/>
      <w:lang w:val="de-DE" w:eastAsia="de-DE" w:bidi="ar-SA"/>
    </w:rPr>
  </w:style>
  <w:style w:type="paragraph" w:styleId="CellBodyL">
    <w:name w:val="CellBodyL"/>
    <w:qFormat/>
    <w:pPr>
      <w:widowControl w:val="false"/>
      <w:kinsoku w:val="true"/>
      <w:overflowPunct w:val="true"/>
      <w:autoSpaceDE w:val="true"/>
      <w:bidi w:val="0"/>
      <w:spacing w:lineRule="exact" w:line="240"/>
      <w:ind w:left="170" w:right="0" w:hanging="171"/>
      <w:jc w:val="left"/>
    </w:pPr>
    <w:rPr>
      <w:rFonts w:ascii="Arial" w:hAnsi="Arial" w:eastAsia="MS Mincho" w:cs="Times New Roman"/>
      <w:color w:val="808080"/>
      <w:kern w:val="0"/>
      <w:sz w:val="22"/>
      <w:szCs w:val="20"/>
      <w:lang w:val="de-DE" w:eastAsia="de-DE" w:bidi="ar-SA"/>
    </w:rPr>
  </w:style>
  <w:style w:type="paragraph" w:styleId="CellHeading">
    <w:name w:val="CellHeading"/>
    <w:qFormat/>
    <w:pPr>
      <w:widowControl w:val="false"/>
      <w:kinsoku w:val="true"/>
      <w:overflowPunct w:val="true"/>
      <w:autoSpaceDE w:val="true"/>
      <w:bidi w:val="0"/>
      <w:spacing w:lineRule="exact" w:line="240"/>
      <w:jc w:val="center"/>
    </w:pPr>
    <w:rPr>
      <w:rFonts w:ascii="Arial" w:hAnsi="Arial" w:eastAsia="MS Mincho" w:cs="Times New Roman"/>
      <w:color w:val="808080"/>
      <w:kern w:val="0"/>
      <w:sz w:val="22"/>
      <w:szCs w:val="20"/>
      <w:lang w:val="de-DE" w:eastAsia="de-DE" w:bidi="ar-SA"/>
    </w:rPr>
  </w:style>
  <w:style w:type="paragraph" w:styleId="Code">
    <w:name w:val="Code"/>
    <w:basedOn w:val="Normal"/>
    <w:qFormat/>
    <w:pPr>
      <w:tabs>
        <w:tab w:val="clear" w:pos="708"/>
        <w:tab w:val="left" w:pos="567" w:leader="none"/>
      </w:tabs>
      <w:spacing w:before="0" w:after="0"/>
      <w:ind w:left="567" w:right="0" w:hanging="0"/>
      <w:jc w:val="left"/>
    </w:pPr>
    <w:rPr>
      <w:rFonts w:ascii="Courier New" w:hAnsi="Courier New"/>
      <w:sz w:val="18"/>
    </w:rPr>
  </w:style>
  <w:style w:type="paragraph" w:styleId="Annotationtext">
    <w:name w:val="annotation text"/>
    <w:basedOn w:val="Normal"/>
    <w:qFormat/>
    <w:pPr>
      <w:spacing w:before="0" w:after="0"/>
      <w:jc w:val="left"/>
    </w:pPr>
    <w:rPr>
      <w:sz w:val="20"/>
    </w:rPr>
  </w:style>
  <w:style w:type="paragraph" w:styleId="DeckBody">
    <w:name w:val="DeckBody"/>
    <w:basedOn w:val="Normal"/>
    <w:qFormat/>
    <w:pPr>
      <w:tabs>
        <w:tab w:val="clear" w:pos="708"/>
        <w:tab w:val="left" w:pos="828" w:leader="none"/>
        <w:tab w:val="left" w:pos="1962" w:leader="none"/>
        <w:tab w:val="left" w:pos="3096" w:leader="none"/>
        <w:tab w:val="left" w:pos="4230" w:leader="none"/>
        <w:tab w:val="left" w:pos="5364" w:leader="none"/>
      </w:tabs>
      <w:spacing w:lineRule="atLeast" w:line="240" w:before="0" w:after="0"/>
      <w:jc w:val="left"/>
    </w:pPr>
    <w:rPr>
      <w:rFonts w:ascii="Helvetica" w:hAnsi="Helvetica"/>
      <w:sz w:val="24"/>
      <w:lang w:val="de-DE"/>
    </w:rPr>
  </w:style>
  <w:style w:type="paragraph" w:styleId="DocumentMap">
    <w:name w:val="Document Map"/>
    <w:basedOn w:val="Normal"/>
    <w:qFormat/>
    <w:pPr>
      <w:shd w:fill="000080" w:val="clear"/>
    </w:pPr>
    <w:rPr>
      <w:rFonts w:ascii="Tahoma" w:hAnsi="Tahoma"/>
    </w:rPr>
  </w:style>
  <w:style w:type="paragraph" w:styleId="DocumentType">
    <w:name w:val="DocumentType"/>
    <w:basedOn w:val="Normal"/>
    <w:qFormat/>
    <w:pPr>
      <w:spacing w:before="0" w:after="0"/>
      <w:jc w:val="left"/>
    </w:pPr>
    <w:rPr>
      <w:b/>
      <w:sz w:val="28"/>
    </w:rPr>
  </w:style>
  <w:style w:type="paragraph" w:styleId="Enumlev1">
    <w:name w:val="enumlev1"/>
    <w:basedOn w:val="Normal"/>
    <w:qFormat/>
    <w:pPr>
      <w:tabs>
        <w:tab w:val="clear" w:pos="708"/>
        <w:tab w:val="left" w:pos="794" w:leader="none"/>
        <w:tab w:val="left" w:pos="1191" w:leader="none"/>
        <w:tab w:val="left" w:pos="1588" w:leader="none"/>
        <w:tab w:val="left" w:pos="1985" w:leader="none"/>
      </w:tabs>
      <w:spacing w:before="86" w:after="120"/>
      <w:ind w:left="1191" w:right="0" w:hanging="397"/>
    </w:pPr>
    <w:rPr>
      <w:lang w:val="en-GB"/>
    </w:rPr>
  </w:style>
  <w:style w:type="paragraph" w:styleId="EQ">
    <w:name w:val="EQ"/>
    <w:basedOn w:val="Normal"/>
    <w:next w:val="Normal"/>
    <w:qFormat/>
    <w:pPr>
      <w:keepLines/>
      <w:tabs>
        <w:tab w:val="clear" w:pos="708"/>
        <w:tab w:val="center" w:pos="4536" w:leader="none"/>
        <w:tab w:val="right" w:pos="9072" w:leader="none"/>
      </w:tabs>
      <w:spacing w:before="0" w:after="180"/>
      <w:jc w:val="left"/>
    </w:pPr>
    <w:rPr>
      <w:sz w:val="20"/>
    </w:rPr>
  </w:style>
  <w:style w:type="paragraph" w:styleId="FileDesc">
    <w:name w:val="FileDesc"/>
    <w:basedOn w:val="Normal"/>
    <w:qFormat/>
    <w:pPr>
      <w:tabs>
        <w:tab w:val="clear" w:pos="708"/>
        <w:tab w:val="left" w:pos="1339" w:leader="none"/>
      </w:tabs>
      <w:ind w:left="1440" w:right="0" w:hanging="1440"/>
    </w:pPr>
    <w:rPr>
      <w:sz w:val="20"/>
    </w:rPr>
  </w:style>
  <w:style w:type="paragraph" w:styleId="Flietext">
    <w:name w:val="Fließtext"/>
    <w:qFormat/>
    <w:pPr>
      <w:widowControl/>
      <w:tabs>
        <w:tab w:val="clear" w:pos="708"/>
        <w:tab w:val="left" w:pos="227" w:leader="none"/>
        <w:tab w:val="left" w:pos="454" w:leader="none"/>
        <w:tab w:val="left" w:pos="680"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 w:val="left" w:pos="7371" w:leader="none"/>
        <w:tab w:val="left" w:pos="7938" w:leader="none"/>
        <w:tab w:val="left" w:pos="8505" w:leader="none"/>
        <w:tab w:val="left" w:pos="9072" w:leader="none"/>
        <w:tab w:val="left" w:pos="9639" w:leader="none"/>
      </w:tabs>
      <w:kinsoku w:val="true"/>
      <w:overflowPunct w:val="true"/>
      <w:autoSpaceDE w:val="true"/>
      <w:bidi w:val="0"/>
      <w:spacing w:lineRule="atLeast" w:line="260" w:before="0" w:after="57"/>
      <w:ind w:left="0" w:right="0" w:firstLine="227"/>
      <w:jc w:val="left"/>
    </w:pPr>
    <w:rPr>
      <w:rFonts w:ascii="UniversS 45 Light" w:hAnsi="UniversS 45 Light" w:eastAsia="MS Mincho" w:cs="Times New Roman"/>
      <w:color w:val="auto"/>
      <w:kern w:val="0"/>
      <w:sz w:val="19"/>
      <w:szCs w:val="20"/>
      <w:lang w:val="de-DE" w:eastAsia="de-DE" w:bidi="ar-SA"/>
    </w:rPr>
  </w:style>
  <w:style w:type="paragraph" w:styleId="Footer">
    <w:name w:val="Footer"/>
    <w:basedOn w:val="Normal"/>
    <w:pPr>
      <w:tabs>
        <w:tab w:val="clear" w:pos="708"/>
        <w:tab w:val="center" w:pos="4320" w:leader="none"/>
        <w:tab w:val="right" w:pos="8640" w:leader="none"/>
      </w:tabs>
    </w:pPr>
    <w:rPr/>
  </w:style>
  <w:style w:type="paragraph" w:styleId="FootnoteBase">
    <w:name w:val="Footnote Base"/>
    <w:basedOn w:val="Normal"/>
    <w:qFormat/>
    <w:pPr>
      <w:keepLines/>
      <w:spacing w:lineRule="atLeast" w:line="200"/>
      <w:ind w:left="1080" w:right="0" w:hanging="0"/>
    </w:pPr>
    <w:rPr>
      <w:spacing w:val="-5"/>
      <w:sz w:val="16"/>
    </w:rPr>
  </w:style>
  <w:style w:type="paragraph" w:styleId="Footnote">
    <w:name w:val="Footnote Text"/>
    <w:basedOn w:val="Normal"/>
    <w:pPr/>
    <w:rPr/>
  </w:style>
  <w:style w:type="paragraph" w:styleId="Header">
    <w:name w:val="Header"/>
    <w:basedOn w:val="Normal"/>
    <w:pPr>
      <w:tabs>
        <w:tab w:val="clear" w:pos="708"/>
        <w:tab w:val="center" w:pos="4320" w:leader="none"/>
        <w:tab w:val="right" w:pos="8640" w:leader="none"/>
      </w:tabs>
    </w:pPr>
    <w:rPr/>
  </w:style>
  <w:style w:type="paragraph" w:styleId="Garrison">
    <w:name w:val="Garrison"/>
    <w:basedOn w:val="Header"/>
    <w:qFormat/>
    <w:pPr>
      <w:keepNext w:val="true"/>
      <w:keepLines/>
      <w:widowControl w:val="false"/>
      <w:pBdr>
        <w:bottom w:val="single" w:sz="6" w:space="3" w:color="000000"/>
      </w:pBdr>
      <w:tabs>
        <w:tab w:val="clear" w:pos="4320"/>
        <w:tab w:val="clear" w:pos="864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right" w:pos="7290" w:leader="none"/>
        <w:tab w:val="left" w:pos="11520" w:leader="none"/>
      </w:tabs>
      <w:ind w:left="567" w:right="0" w:hanging="0"/>
      <w:jc w:val="right"/>
    </w:pPr>
    <w:rPr>
      <w:rFonts w:ascii="Garrison Sans" w:hAnsi="Garrison Sans"/>
      <w:b/>
      <w:i/>
      <w:caps/>
      <w:color w:val="000000"/>
    </w:rPr>
  </w:style>
  <w:style w:type="paragraph" w:styleId="HE">
    <w:name w:val="HE"/>
    <w:next w:val="Normal"/>
    <w:qFormat/>
    <w:pPr>
      <w:widowControl/>
      <w:kinsoku w:val="true"/>
      <w:overflowPunct w:val="true"/>
      <w:autoSpaceDE w:val="true"/>
      <w:bidi w:val="0"/>
      <w:spacing w:lineRule="atLeast" w:line="240"/>
      <w:jc w:val="left"/>
    </w:pPr>
    <w:rPr>
      <w:rFonts w:ascii="Arial" w:hAnsi="Arial" w:eastAsia="MS Mincho" w:cs="Times New Roman"/>
      <w:b/>
      <w:color w:val="auto"/>
      <w:kern w:val="0"/>
      <w:sz w:val="22"/>
      <w:szCs w:val="20"/>
      <w:lang w:val="en-GB" w:eastAsia="en-US" w:bidi="ar-SA"/>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Arial Unicode MS" w:hAnsi="Arial Unicode MS" w:eastAsia="Arial Unicode MS" w:cs="Courier New"/>
      <w:sz w:val="20"/>
      <w:lang w:val="en-GB"/>
    </w:rPr>
  </w:style>
  <w:style w:type="paragraph" w:styleId="Index1">
    <w:name w:val="index"/>
    <w:basedOn w:val="Normal"/>
    <w:next w:val="Normal"/>
    <w:qFormat/>
    <w:pPr>
      <w:keepNext w:val="true"/>
      <w:widowControl w:val="false"/>
      <w:spacing w:before="0" w:after="80"/>
    </w:pPr>
    <w:rPr>
      <w:rFonts w:ascii="Arial Narrow" w:hAnsi="Arial Narrow"/>
      <w:vanish/>
      <w:color w:val="FF00FF"/>
      <w:sz w:val="24"/>
    </w:rPr>
  </w:style>
  <w:style w:type="paragraph" w:styleId="Item">
    <w:name w:val="Item"/>
    <w:qFormat/>
    <w:pPr>
      <w:widowControl w:val="false"/>
      <w:kinsoku w:val="true"/>
      <w:overflowPunct w:val="true"/>
      <w:autoSpaceDE w:val="true"/>
      <w:bidi w:val="0"/>
      <w:spacing w:lineRule="exact" w:line="240"/>
      <w:jc w:val="center"/>
    </w:pPr>
    <w:rPr>
      <w:rFonts w:ascii="Arial" w:hAnsi="Arial" w:eastAsia="MS Mincho" w:cs="Times New Roman"/>
      <w:color w:val="808080"/>
      <w:kern w:val="0"/>
      <w:sz w:val="22"/>
      <w:szCs w:val="20"/>
      <w:lang w:val="de-DE" w:eastAsia="de-DE" w:bidi="ar-SA"/>
    </w:rPr>
  </w:style>
  <w:style w:type="paragraph" w:styleId="Item1">
    <w:name w:val="Item1"/>
    <w:qFormat/>
    <w:pPr>
      <w:widowControl w:val="false"/>
      <w:kinsoku w:val="true"/>
      <w:overflowPunct w:val="true"/>
      <w:autoSpaceDE w:val="true"/>
      <w:bidi w:val="0"/>
      <w:spacing w:lineRule="exact" w:line="240"/>
      <w:jc w:val="center"/>
    </w:pPr>
    <w:rPr>
      <w:rFonts w:ascii="Arial" w:hAnsi="Arial" w:eastAsia="MS Mincho" w:cs="Times New Roman"/>
      <w:color w:val="808080"/>
      <w:kern w:val="0"/>
      <w:sz w:val="22"/>
      <w:szCs w:val="20"/>
      <w:lang w:val="de-DE" w:eastAsia="de-DE" w:bidi="ar-SA"/>
    </w:rPr>
  </w:style>
  <w:style w:type="paragraph" w:styleId="ListBullet">
    <w:name w:val="List Bullet"/>
    <w:basedOn w:val="List"/>
    <w:qFormat/>
    <w:pPr>
      <w:spacing w:before="0" w:after="120"/>
      <w:ind w:left="1363" w:right="0" w:hanging="360"/>
    </w:pPr>
    <w:rPr/>
  </w:style>
  <w:style w:type="paragraph" w:styleId="ListContinue">
    <w:name w:val="List Continue"/>
    <w:basedOn w:val="List"/>
    <w:qFormat/>
    <w:pPr>
      <w:tabs>
        <w:tab w:val="clear" w:pos="1440"/>
      </w:tabs>
      <w:spacing w:before="0" w:after="120"/>
      <w:ind w:left="1361" w:right="0" w:hanging="0"/>
    </w:pPr>
    <w:rPr/>
  </w:style>
  <w:style w:type="paragraph" w:styleId="LIST1">
    <w:name w:val="LIST1"/>
    <w:qFormat/>
    <w:pPr>
      <w:widowControl w:val="false"/>
      <w:tabs>
        <w:tab w:val="clear" w:pos="708"/>
        <w:tab w:val="left" w:pos="360" w:leader="none"/>
        <w:tab w:val="left" w:pos="720" w:leader="none"/>
      </w:tabs>
      <w:kinsoku w:val="true"/>
      <w:overflowPunct w:val="true"/>
      <w:autoSpaceDE w:val="true"/>
      <w:bidi w:val="0"/>
      <w:spacing w:lineRule="exact" w:line="240" w:before="0" w:after="80"/>
      <w:ind w:left="360" w:right="0" w:hanging="360"/>
      <w:jc w:val="left"/>
    </w:pPr>
    <w:rPr>
      <w:rFonts w:ascii="Times New Roman" w:hAnsi="Times New Roman" w:eastAsia="MS Mincho" w:cs="Times New Roman"/>
      <w:color w:val="auto"/>
      <w:kern w:val="0"/>
      <w:sz w:val="21"/>
      <w:szCs w:val="20"/>
      <w:lang w:val="en-US" w:eastAsia="en-US" w:bidi="ar-SA"/>
    </w:rPr>
  </w:style>
  <w:style w:type="paragraph" w:styleId="NormalWeb">
    <w:name w:val="Normal (Web)"/>
    <w:basedOn w:val="Normal"/>
    <w:qFormat/>
    <w:pPr>
      <w:spacing w:before="280" w:after="280"/>
      <w:jc w:val="left"/>
    </w:pPr>
    <w:rPr>
      <w:rFonts w:ascii="Arial Unicode MS" w:hAnsi="Arial Unicode MS" w:eastAsia="Arial Unicode MS" w:cs="Courier New"/>
      <w:sz w:val="24"/>
      <w:szCs w:val="24"/>
      <w:lang w:val="en-GB"/>
    </w:rPr>
  </w:style>
  <w:style w:type="paragraph" w:styleId="Normalaftertitle">
    <w:name w:val="Normal after title"/>
    <w:basedOn w:val="Normal"/>
    <w:next w:val="Normal"/>
    <w:qFormat/>
    <w:pPr>
      <w:tabs>
        <w:tab w:val="clear" w:pos="708"/>
        <w:tab w:val="left" w:pos="794" w:leader="none"/>
        <w:tab w:val="left" w:pos="1191" w:leader="none"/>
        <w:tab w:val="left" w:pos="1588" w:leader="none"/>
        <w:tab w:val="left" w:pos="1985" w:leader="none"/>
      </w:tabs>
      <w:spacing w:before="320" w:after="0"/>
    </w:pPr>
    <w:rPr>
      <w:lang w:val="en-GB"/>
    </w:rPr>
  </w:style>
  <w:style w:type="paragraph" w:styleId="NormalIndent">
    <w:name w:val="Normal Indent"/>
    <w:basedOn w:val="Normal"/>
    <w:qFormat/>
    <w:pPr>
      <w:tabs>
        <w:tab w:val="clear" w:pos="708"/>
        <w:tab w:val="left" w:pos="851" w:leader="none"/>
      </w:tabs>
      <w:spacing w:before="60" w:after="60"/>
      <w:ind w:left="851" w:right="0" w:hanging="0"/>
    </w:pPr>
    <w:rPr/>
  </w:style>
  <w:style w:type="paragraph" w:styleId="Note">
    <w:name w:val="Note"/>
    <w:basedOn w:val="Normal"/>
    <w:qFormat/>
    <w:pPr>
      <w:spacing w:before="0" w:after="160"/>
      <w:ind w:left="567" w:right="0" w:hanging="1134"/>
      <w:jc w:val="left"/>
    </w:pPr>
    <w:rPr>
      <w:sz w:val="18"/>
    </w:rPr>
  </w:style>
  <w:style w:type="paragraph" w:styleId="Notebody">
    <w:name w:val="Notebody"/>
    <w:basedOn w:val="Normal"/>
    <w:qFormat/>
    <w:pPr>
      <w:spacing w:before="0" w:after="160"/>
      <w:ind w:left="567" w:right="0" w:hanging="0"/>
      <w:jc w:val="left"/>
    </w:pPr>
    <w:rPr/>
  </w:style>
  <w:style w:type="paragraph" w:styleId="Notehead">
    <w:name w:val="Notehead"/>
    <w:basedOn w:val="Normal"/>
    <w:qFormat/>
    <w:pPr>
      <w:keepNext w:val="true"/>
      <w:pBdr>
        <w:top w:val="single" w:sz="6" w:space="1" w:color="000000"/>
        <w:left w:val="single" w:sz="6" w:space="1" w:color="000000"/>
        <w:bottom w:val="single" w:sz="6" w:space="1" w:color="000000"/>
        <w:right w:val="single" w:sz="6" w:space="1" w:color="000000"/>
      </w:pBdr>
      <w:shd w:fill="000000" w:val="clear"/>
      <w:spacing w:lineRule="exact" w:line="180" w:before="120" w:after="60"/>
      <w:ind w:left="360" w:right="6237" w:hanging="360"/>
      <w:jc w:val="center"/>
    </w:pPr>
    <w:rPr>
      <w:color w:val="FFFFFF"/>
      <w:sz w:val="18"/>
    </w:rPr>
  </w:style>
  <w:style w:type="paragraph" w:styleId="OrgProductNo">
    <w:name w:val="OrgProductNo"/>
    <w:basedOn w:val="Normal"/>
    <w:qFormat/>
    <w:pPr>
      <w:spacing w:before="0" w:after="0"/>
      <w:jc w:val="left"/>
    </w:pPr>
    <w:rPr>
      <w:b/>
      <w:sz w:val="28"/>
    </w:rPr>
  </w:style>
  <w:style w:type="paragraph" w:styleId="Para">
    <w:name w:val="Para"/>
    <w:qFormat/>
    <w:pPr>
      <w:widowControl w:val="false"/>
      <w:kinsoku w:val="true"/>
      <w:overflowPunct w:val="true"/>
      <w:autoSpaceDE w:val="true"/>
      <w:bidi w:val="0"/>
      <w:spacing w:lineRule="exact" w:line="240" w:before="0" w:after="160"/>
      <w:jc w:val="left"/>
    </w:pPr>
    <w:rPr>
      <w:rFonts w:ascii="Times New Roman" w:hAnsi="Times New Roman" w:eastAsia="MS Mincho" w:cs="Times New Roman"/>
      <w:color w:val="auto"/>
      <w:kern w:val="0"/>
      <w:sz w:val="21"/>
      <w:szCs w:val="20"/>
      <w:lang w:val="en-US" w:eastAsia="en-US" w:bidi="ar-SA"/>
    </w:rPr>
  </w:style>
  <w:style w:type="paragraph" w:styleId="ParagraphText">
    <w:name w:val="Paragraph Text"/>
    <w:basedOn w:val="Normal"/>
    <w:qFormat/>
    <w:pPr>
      <w:tabs>
        <w:tab w:val="clear" w:pos="708"/>
        <w:tab w:val="right" w:pos="9356" w:leader="none"/>
      </w:tabs>
      <w:spacing w:before="120" w:after="0"/>
      <w:jc w:val="left"/>
    </w:pPr>
    <w:rPr>
      <w:sz w:val="20"/>
    </w:rPr>
  </w:style>
  <w:style w:type="paragraph" w:styleId="Picture2">
    <w:name w:val="Picture-2"/>
    <w:basedOn w:val="Normal"/>
    <w:qFormat/>
    <w:pPr>
      <w:spacing w:before="240" w:after="60"/>
      <w:ind w:left="-1134" w:right="0" w:hanging="0"/>
      <w:jc w:val="left"/>
    </w:pPr>
    <w:rPr/>
  </w:style>
  <w:style w:type="paragraph" w:styleId="PlainText">
    <w:name w:val="Plain Text"/>
    <w:basedOn w:val="Normal"/>
    <w:qFormat/>
    <w:pPr>
      <w:spacing w:before="0" w:after="0"/>
      <w:jc w:val="left"/>
    </w:pPr>
    <w:rPr>
      <w:rFonts w:ascii="Courier New" w:hAnsi="Courier New"/>
      <w:sz w:val="20"/>
      <w:lang w:val="de-DE"/>
    </w:rPr>
  </w:style>
  <w:style w:type="paragraph" w:styleId="Quote1">
    <w:name w:val="Quote1"/>
    <w:basedOn w:val="Normal"/>
    <w:next w:val="Normal"/>
    <w:qFormat/>
    <w:pPr>
      <w:ind w:left="720" w:right="720" w:hanging="0"/>
    </w:pPr>
    <w:rPr/>
  </w:style>
  <w:style w:type="paragraph" w:styleId="Rec">
    <w:name w:val="Rec_#"/>
    <w:basedOn w:val="Normal"/>
    <w:next w:val="Normal"/>
    <w:qFormat/>
    <w:pPr>
      <w:keepNext w:val="true"/>
      <w:keepLines/>
      <w:tabs>
        <w:tab w:val="clear" w:pos="708"/>
        <w:tab w:val="left" w:pos="794" w:leader="none"/>
        <w:tab w:val="left" w:pos="1191" w:leader="none"/>
        <w:tab w:val="left" w:pos="1588" w:leader="none"/>
        <w:tab w:val="left" w:pos="1985" w:leader="none"/>
      </w:tabs>
      <w:spacing w:before="480" w:after="0"/>
      <w:jc w:val="center"/>
    </w:pPr>
    <w:rPr>
      <w:caps/>
      <w:sz w:val="24"/>
      <w:lang w:val="en-GB"/>
    </w:rPr>
  </w:style>
  <w:style w:type="paragraph" w:styleId="RecRef">
    <w:name w:val="Rec_Ref"/>
    <w:basedOn w:val="Normal"/>
    <w:next w:val="Heading1"/>
    <w:qFormat/>
    <w:pPr>
      <w:keepNext w:val="true"/>
      <w:keepLines/>
      <w:widowControl w:val="false"/>
      <w:tabs>
        <w:tab w:val="clear" w:pos="708"/>
        <w:tab w:val="left" w:pos="794" w:leader="none"/>
        <w:tab w:val="left" w:pos="1191" w:leader="none"/>
        <w:tab w:val="left" w:pos="1588" w:leader="none"/>
        <w:tab w:val="left" w:pos="1985" w:leader="none"/>
      </w:tabs>
      <w:spacing w:before="120" w:after="0"/>
      <w:jc w:val="center"/>
    </w:pPr>
    <w:rPr>
      <w:i/>
      <w:sz w:val="24"/>
    </w:rPr>
  </w:style>
  <w:style w:type="paragraph" w:styleId="RecTitle">
    <w:name w:val="Rec_Title"/>
    <w:basedOn w:val="Normal"/>
    <w:next w:val="Heading1"/>
    <w:qFormat/>
    <w:pPr>
      <w:keepNext w:val="true"/>
      <w:keepLines/>
      <w:tabs>
        <w:tab w:val="clear" w:pos="708"/>
        <w:tab w:val="left" w:pos="794" w:leader="none"/>
        <w:tab w:val="left" w:pos="1191" w:leader="none"/>
        <w:tab w:val="left" w:pos="1588" w:leader="none"/>
        <w:tab w:val="left" w:pos="1985" w:leader="none"/>
      </w:tabs>
      <w:spacing w:before="240" w:after="0"/>
      <w:jc w:val="center"/>
    </w:pPr>
    <w:rPr>
      <w:b/>
      <w:caps/>
      <w:sz w:val="24"/>
      <w:lang w:val="en-GB"/>
    </w:rPr>
  </w:style>
  <w:style w:type="paragraph" w:styleId="SP">
    <w:name w:val="SP"/>
    <w:next w:val="Normal"/>
    <w:qFormat/>
    <w:pPr>
      <w:widowControl w:val="false"/>
      <w:kinsoku w:val="true"/>
      <w:overflowPunct w:val="true"/>
      <w:autoSpaceDE w:val="true"/>
      <w:bidi w:val="0"/>
      <w:spacing w:lineRule="exact" w:line="140"/>
      <w:jc w:val="left"/>
    </w:pPr>
    <w:rPr>
      <w:rFonts w:ascii="Times New Roman" w:hAnsi="Times New Roman" w:eastAsia="MS Mincho" w:cs="Times New Roman"/>
      <w:color w:val="auto"/>
      <w:kern w:val="0"/>
      <w:sz w:val="22"/>
      <w:szCs w:val="20"/>
      <w:lang w:val="en-US" w:eastAsia="en-US" w:bidi="ar-SA"/>
    </w:rPr>
  </w:style>
  <w:style w:type="paragraph" w:styleId="Syntax">
    <w:name w:val="Syntax"/>
    <w:basedOn w:val="Normal"/>
    <w:qFormat/>
    <w:pPr>
      <w:tabs>
        <w:tab w:val="clear" w:pos="708"/>
        <w:tab w:val="left" w:pos="851" w:leader="none"/>
        <w:tab w:val="left" w:pos="1701" w:leader="none"/>
        <w:tab w:val="left" w:pos="3402" w:leader="none"/>
      </w:tabs>
      <w:spacing w:before="0" w:after="0"/>
      <w:ind w:left="567" w:right="0" w:hanging="0"/>
      <w:jc w:val="left"/>
    </w:pPr>
    <w:rPr>
      <w:b/>
      <w:sz w:val="18"/>
    </w:rPr>
  </w:style>
  <w:style w:type="paragraph" w:styleId="Tableheading">
    <w:name w:val="table heading"/>
    <w:basedOn w:val="Normal"/>
    <w:next w:val="Normal"/>
    <w:qFormat/>
    <w:pPr>
      <w:keepNext w:val="true"/>
      <w:keepLines/>
      <w:tabs>
        <w:tab w:val="clear" w:pos="708"/>
        <w:tab w:val="left" w:pos="3096" w:leader="none"/>
        <w:tab w:val="left" w:pos="5400" w:leader="none"/>
      </w:tabs>
      <w:spacing w:before="60" w:after="60"/>
      <w:jc w:val="center"/>
    </w:pPr>
    <w:rPr>
      <w:b/>
      <w:sz w:val="24"/>
    </w:rPr>
  </w:style>
  <w:style w:type="paragraph" w:styleId="Tableoffigures">
    <w:name w:val="table of figures"/>
    <w:basedOn w:val="Normal"/>
    <w:next w:val="Normal"/>
    <w:qFormat/>
    <w:pPr>
      <w:tabs>
        <w:tab w:val="clear" w:pos="708"/>
        <w:tab w:val="right" w:pos="8669" w:leader="dot"/>
      </w:tabs>
      <w:spacing w:before="0" w:after="0"/>
      <w:ind w:left="440" w:right="0" w:hanging="440"/>
      <w:jc w:val="left"/>
    </w:pPr>
    <w:rPr>
      <w:smallCaps/>
      <w:sz w:val="20"/>
    </w:rPr>
  </w:style>
  <w:style w:type="paragraph" w:styleId="Tabletext">
    <w:name w:val="table text"/>
    <w:basedOn w:val="Normal"/>
    <w:qFormat/>
    <w:pPr>
      <w:keepNext w:val="true"/>
      <w:keepLines/>
      <w:tabs>
        <w:tab w:val="clear" w:pos="708"/>
        <w:tab w:val="left" w:pos="3096" w:leader="none"/>
        <w:tab w:val="left" w:pos="5400" w:leader="none"/>
      </w:tabs>
      <w:spacing w:before="0" w:after="60"/>
      <w:jc w:val="left"/>
    </w:pPr>
    <w:rPr>
      <w:sz w:val="20"/>
    </w:rPr>
  </w:style>
  <w:style w:type="paragraph" w:styleId="TableText1">
    <w:name w:val="Table_Text"/>
    <w:basedOn w:val="Normal"/>
    <w:qFormat/>
    <w:pPr>
      <w:tabs>
        <w:tab w:val="clear" w:pos="708"/>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left"/>
    </w:pPr>
    <w:rPr>
      <w:lang w:val="en-GB"/>
    </w:rPr>
  </w:style>
  <w:style w:type="paragraph" w:styleId="TAL">
    <w:name w:val="TAL"/>
    <w:basedOn w:val="Normal"/>
    <w:qFormat/>
    <w:pPr>
      <w:keepNext w:val="true"/>
      <w:keepLines/>
      <w:spacing w:before="0" w:after="0"/>
      <w:jc w:val="left"/>
    </w:pPr>
    <w:rPr>
      <w:sz w:val="18"/>
      <w:lang w:val="en-GB"/>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b/>
      <w:sz w:val="20"/>
      <w:lang w:val="en-GB"/>
    </w:rPr>
  </w:style>
  <w:style w:type="paragraph" w:styleId="Title">
    <w:name w:val="Title"/>
    <w:basedOn w:val="Normal"/>
    <w:qFormat/>
    <w:pPr>
      <w:spacing w:before="0" w:after="0"/>
      <w:jc w:val="left"/>
    </w:pPr>
    <w:rPr>
      <w:b/>
      <w:sz w:val="28"/>
    </w:rPr>
  </w:style>
  <w:style w:type="paragraph" w:styleId="Contents1">
    <w:name w:val="TOC 1"/>
    <w:basedOn w:val="Normal"/>
    <w:next w:val="Normal"/>
    <w:pPr>
      <w:tabs>
        <w:tab w:val="clear" w:pos="708"/>
        <w:tab w:val="right" w:pos="8669" w:leader="dot"/>
      </w:tabs>
      <w:spacing w:before="120" w:after="120"/>
      <w:jc w:val="left"/>
    </w:pPr>
    <w:rPr>
      <w:b/>
      <w:caps/>
      <w:sz w:val="20"/>
    </w:rPr>
  </w:style>
  <w:style w:type="paragraph" w:styleId="Contents2">
    <w:name w:val="TOC 2"/>
    <w:basedOn w:val="Normal"/>
    <w:next w:val="Normal"/>
    <w:pPr>
      <w:tabs>
        <w:tab w:val="clear" w:pos="708"/>
        <w:tab w:val="right" w:pos="8669" w:leader="dot"/>
      </w:tabs>
      <w:spacing w:before="0" w:after="0"/>
      <w:ind w:left="220" w:right="0" w:hanging="0"/>
      <w:jc w:val="left"/>
    </w:pPr>
    <w:rPr>
      <w:smallCaps/>
      <w:sz w:val="20"/>
    </w:rPr>
  </w:style>
  <w:style w:type="paragraph" w:styleId="Contents3">
    <w:name w:val="TOC 3"/>
    <w:basedOn w:val="Normal"/>
    <w:next w:val="Normal"/>
    <w:pPr>
      <w:tabs>
        <w:tab w:val="clear" w:pos="708"/>
        <w:tab w:val="right" w:pos="8669" w:leader="dot"/>
      </w:tabs>
      <w:spacing w:before="0" w:after="0"/>
      <w:ind w:left="440" w:right="0" w:hanging="0"/>
      <w:jc w:val="left"/>
    </w:pPr>
    <w:rPr>
      <w:i/>
      <w:sz w:val="20"/>
    </w:rPr>
  </w:style>
  <w:style w:type="paragraph" w:styleId="Contents4">
    <w:name w:val="TOC 4"/>
    <w:basedOn w:val="Normal"/>
    <w:next w:val="Normal"/>
    <w:pPr>
      <w:tabs>
        <w:tab w:val="clear" w:pos="708"/>
        <w:tab w:val="right" w:pos="8669" w:leader="dot"/>
      </w:tabs>
      <w:spacing w:before="0" w:after="0"/>
      <w:ind w:left="660" w:right="0" w:hanging="0"/>
      <w:jc w:val="left"/>
    </w:pPr>
    <w:rPr>
      <w:sz w:val="18"/>
    </w:rPr>
  </w:style>
  <w:style w:type="paragraph" w:styleId="Contents5">
    <w:name w:val="TOC 5"/>
    <w:basedOn w:val="Normal"/>
    <w:next w:val="Normal"/>
    <w:pPr>
      <w:tabs>
        <w:tab w:val="clear" w:pos="708"/>
        <w:tab w:val="right" w:pos="8669" w:leader="dot"/>
      </w:tabs>
      <w:spacing w:before="0" w:after="0"/>
      <w:ind w:left="880" w:right="0" w:hanging="0"/>
      <w:jc w:val="left"/>
    </w:pPr>
    <w:rPr>
      <w:sz w:val="18"/>
    </w:rPr>
  </w:style>
  <w:style w:type="paragraph" w:styleId="Contents6">
    <w:name w:val="TOC 6"/>
    <w:basedOn w:val="Normal"/>
    <w:next w:val="Normal"/>
    <w:pPr>
      <w:tabs>
        <w:tab w:val="clear" w:pos="708"/>
        <w:tab w:val="right" w:pos="8669" w:leader="dot"/>
      </w:tabs>
      <w:spacing w:before="0" w:after="0"/>
      <w:ind w:left="1100" w:right="0" w:hanging="0"/>
      <w:jc w:val="left"/>
    </w:pPr>
    <w:rPr>
      <w:sz w:val="18"/>
    </w:rPr>
  </w:style>
  <w:style w:type="paragraph" w:styleId="Contents7">
    <w:name w:val="TOC 7"/>
    <w:basedOn w:val="Normal"/>
    <w:next w:val="Normal"/>
    <w:pPr>
      <w:tabs>
        <w:tab w:val="clear" w:pos="708"/>
        <w:tab w:val="right" w:pos="8669" w:leader="dot"/>
      </w:tabs>
      <w:spacing w:before="0" w:after="0"/>
      <w:ind w:left="1320" w:right="0" w:hanging="0"/>
      <w:jc w:val="left"/>
    </w:pPr>
    <w:rPr>
      <w:sz w:val="18"/>
    </w:rPr>
  </w:style>
  <w:style w:type="paragraph" w:styleId="Contents8">
    <w:name w:val="TOC 8"/>
    <w:basedOn w:val="Normal"/>
    <w:next w:val="Normal"/>
    <w:pPr>
      <w:tabs>
        <w:tab w:val="clear" w:pos="708"/>
        <w:tab w:val="right" w:pos="8669" w:leader="dot"/>
      </w:tabs>
      <w:spacing w:before="0" w:after="0"/>
      <w:ind w:left="1540" w:right="0" w:hanging="0"/>
      <w:jc w:val="left"/>
    </w:pPr>
    <w:rPr>
      <w:sz w:val="18"/>
    </w:rPr>
  </w:style>
  <w:style w:type="paragraph" w:styleId="Contents9">
    <w:name w:val="TOC 9"/>
    <w:basedOn w:val="Normal"/>
    <w:next w:val="Normal"/>
    <w:pPr>
      <w:tabs>
        <w:tab w:val="clear" w:pos="708"/>
        <w:tab w:val="right" w:pos="8669" w:leader="dot"/>
      </w:tabs>
      <w:spacing w:before="0" w:after="0"/>
      <w:ind w:left="1760" w:right="0" w:hanging="0"/>
      <w:jc w:val="left"/>
    </w:pPr>
    <w:rPr>
      <w:sz w:val="18"/>
    </w:rPr>
  </w:style>
  <w:style w:type="paragraph" w:styleId="ZA">
    <w:name w:val="ZA"/>
    <w:qFormat/>
    <w:pPr>
      <w:widowControl w:val="false"/>
      <w:pBdr>
        <w:bottom w:val="single" w:sz="12" w:space="1" w:color="000000"/>
      </w:pBdr>
      <w:kinsoku w:val="true"/>
      <w:overflowPunct w:val="true"/>
      <w:autoSpaceDE w:val="true"/>
      <w:bidi w:val="0"/>
      <w:jc w:val="right"/>
      <w:textAlignment w:val="baseline"/>
    </w:pPr>
    <w:rPr>
      <w:rFonts w:ascii="Arial" w:hAnsi="Arial" w:eastAsia="MS Mincho" w:cs="Times New Roman"/>
      <w:color w:val="auto"/>
      <w:kern w:val="0"/>
      <w:sz w:val="40"/>
      <w:szCs w:val="20"/>
      <w:lang w:val="en-GB" w:eastAsia="en-US" w:bidi="ar-SA"/>
    </w:rPr>
  </w:style>
  <w:style w:type="paragraph" w:styleId="ZB">
    <w:name w:val="ZB"/>
    <w:qFormat/>
    <w:pPr>
      <w:widowControl w:val="false"/>
      <w:kinsoku w:val="true"/>
      <w:overflowPunct w:val="true"/>
      <w:autoSpaceDE w:val="true"/>
      <w:bidi w:val="0"/>
      <w:ind w:left="0" w:right="28" w:hanging="0"/>
      <w:jc w:val="right"/>
      <w:textAlignment w:val="baseline"/>
    </w:pPr>
    <w:rPr>
      <w:rFonts w:ascii="Arial" w:hAnsi="Arial" w:eastAsia="MS Mincho" w:cs="Times New Roman"/>
      <w:i/>
      <w:color w:val="auto"/>
      <w:kern w:val="0"/>
      <w:sz w:val="22"/>
      <w:szCs w:val="20"/>
      <w:lang w:val="en-GB" w:eastAsia="en-US" w:bidi="ar-SA"/>
    </w:rPr>
  </w:style>
  <w:style w:type="paragraph" w:styleId="ZT">
    <w:name w:val="ZT"/>
    <w:qFormat/>
    <w:pPr>
      <w:widowControl w:val="false"/>
      <w:kinsoku w:val="true"/>
      <w:overflowPunct w:val="true"/>
      <w:autoSpaceDE w:val="true"/>
      <w:bidi w:val="0"/>
      <w:spacing w:lineRule="atLeast" w:line="240"/>
      <w:jc w:val="right"/>
    </w:pPr>
    <w:rPr>
      <w:rFonts w:ascii="Arial" w:hAnsi="Arial" w:eastAsia="MS Mincho" w:cs="Times New Roman"/>
      <w:b/>
      <w:color w:val="auto"/>
      <w:kern w:val="0"/>
      <w:sz w:val="34"/>
      <w:szCs w:val="20"/>
      <w:lang w:val="en-GB" w:eastAsia="en-US" w:bidi="ar-SA"/>
    </w:rPr>
  </w:style>
  <w:style w:type="paragraph" w:styleId="1Item">
    <w:name w:val="1Item"/>
    <w:basedOn w:val="Normal"/>
    <w:qFormat/>
    <w:pPr>
      <w:tabs>
        <w:tab w:val="clear" w:pos="708"/>
        <w:tab w:val="left" w:pos="794" w:leader="none"/>
        <w:tab w:val="left" w:pos="1191" w:leader="none"/>
      </w:tabs>
      <w:jc w:val="left"/>
    </w:pPr>
    <w:rPr>
      <w:kern w:val="2"/>
      <w:lang w:eastAsia="de-DE"/>
    </w:rPr>
  </w:style>
  <w:style w:type="paragraph" w:styleId="2Item">
    <w:name w:val="2Item"/>
    <w:basedOn w:val="Normal"/>
    <w:qFormat/>
    <w:pPr>
      <w:tabs>
        <w:tab w:val="clear" w:pos="708"/>
        <w:tab w:val="left" w:pos="397" w:leader="none"/>
        <w:tab w:val="left" w:pos="1191" w:leader="none"/>
      </w:tabs>
      <w:jc w:val="left"/>
    </w:pPr>
    <w:rPr>
      <w:kern w:val="2"/>
      <w:lang w:eastAsia="de-DE"/>
    </w:rPr>
  </w:style>
  <w:style w:type="paragraph" w:styleId="TabelleStandard">
    <w:name w:val="TabelleStandard"/>
    <w:basedOn w:val="Normal"/>
    <w:qFormat/>
    <w:pPr>
      <w:tabs>
        <w:tab w:val="clear" w:pos="708"/>
        <w:tab w:val="left" w:pos="397" w:leader="none"/>
        <w:tab w:val="left" w:pos="794" w:leader="none"/>
        <w:tab w:val="left" w:pos="1191" w:leader="none"/>
      </w:tabs>
      <w:spacing w:before="40" w:after="40"/>
      <w:jc w:val="left"/>
    </w:pPr>
    <w:rPr>
      <w:kern w:val="2"/>
      <w:lang w:eastAsia="de-DE"/>
    </w:rPr>
  </w:style>
  <w:style w:type="paragraph" w:styleId="Tabelleberschrift">
    <w:name w:val="TabelleÜberschrift"/>
    <w:basedOn w:val="TabelleStandard"/>
    <w:next w:val="TabelleStandard"/>
    <w:qFormat/>
    <w:pPr>
      <w:keepNext w:val="true"/>
    </w:pPr>
    <w:rPr>
      <w:b/>
    </w:rPr>
  </w:style>
  <w:style w:type="paragraph" w:styleId="3Item">
    <w:name w:val="3Item"/>
    <w:basedOn w:val="Normal"/>
    <w:qFormat/>
    <w:pPr>
      <w:tabs>
        <w:tab w:val="clear" w:pos="708"/>
        <w:tab w:val="left" w:pos="397" w:leader="none"/>
        <w:tab w:val="left" w:pos="794" w:leader="none"/>
      </w:tabs>
      <w:jc w:val="left"/>
    </w:pPr>
    <w:rPr>
      <w:kern w:val="2"/>
      <w:lang w:eastAsia="de-DE"/>
    </w:rPr>
  </w:style>
  <w:style w:type="paragraph" w:styleId="Inhalt">
    <w:name w:val="Inhalt"/>
    <w:basedOn w:val="Normal"/>
    <w:next w:val="Normal"/>
    <w:qFormat/>
    <w:pPr>
      <w:tabs>
        <w:tab w:val="clear" w:pos="708"/>
        <w:tab w:val="left" w:pos="397" w:leader="none"/>
        <w:tab w:val="left" w:pos="794" w:leader="none"/>
        <w:tab w:val="left" w:pos="1191" w:leader="none"/>
      </w:tabs>
      <w:jc w:val="left"/>
    </w:pPr>
    <w:rPr>
      <w:b/>
      <w:kern w:val="2"/>
      <w:sz w:val="28"/>
      <w:lang w:eastAsia="de-DE"/>
    </w:rPr>
  </w:style>
  <w:style w:type="paragraph" w:styleId="Subtitle">
    <w:name w:val="Subtitle"/>
    <w:basedOn w:val="Normal"/>
    <w:next w:val="Normal"/>
    <w:qFormat/>
    <w:pPr>
      <w:tabs>
        <w:tab w:val="clear" w:pos="708"/>
        <w:tab w:val="left" w:pos="397" w:leader="none"/>
        <w:tab w:val="left" w:pos="794" w:leader="none"/>
        <w:tab w:val="left" w:pos="1191" w:leader="none"/>
      </w:tabs>
      <w:spacing w:before="120" w:after="720"/>
      <w:jc w:val="center"/>
    </w:pPr>
    <w:rPr>
      <w:b/>
      <w:kern w:val="2"/>
      <w:lang w:eastAsia="de-DE"/>
    </w:rPr>
  </w:style>
  <w:style w:type="paragraph" w:styleId="HistorieTitel">
    <w:name w:val="HistorieTitel"/>
    <w:basedOn w:val="Normal"/>
    <w:next w:val="Normal"/>
    <w:qFormat/>
    <w:pPr>
      <w:keepNext w:val="true"/>
      <w:tabs>
        <w:tab w:val="clear" w:pos="708"/>
        <w:tab w:val="left" w:pos="397" w:leader="none"/>
        <w:tab w:val="left" w:pos="794" w:leader="none"/>
        <w:tab w:val="left" w:pos="1191" w:leader="none"/>
      </w:tabs>
      <w:spacing w:before="960" w:after="120"/>
      <w:jc w:val="left"/>
    </w:pPr>
    <w:rPr>
      <w:b/>
      <w:kern w:val="2"/>
      <w:sz w:val="18"/>
      <w:lang w:eastAsia="de-DE"/>
    </w:rPr>
  </w:style>
  <w:style w:type="paragraph" w:styleId="TabelleStandardKlein">
    <w:name w:val="TabelleStandardKlein"/>
    <w:basedOn w:val="TabelleStandard"/>
    <w:qFormat/>
    <w:pPr>
      <w:keepNext w:val="true"/>
    </w:pPr>
    <w:rPr>
      <w:sz w:val="18"/>
    </w:rPr>
  </w:style>
  <w:style w:type="paragraph" w:styleId="TabelleberschriftKlein">
    <w:name w:val="TabelleÜberschriftKlein"/>
    <w:basedOn w:val="Tabelleberschrift"/>
    <w:qFormat/>
    <w:pPr/>
    <w:rPr>
      <w:sz w:val="18"/>
    </w:rPr>
  </w:style>
  <w:style w:type="paragraph" w:styleId="Annotationsubject">
    <w:name w:val="annotation subject"/>
    <w:basedOn w:val="Annotationtext"/>
    <w:next w:val="Annotationtext"/>
    <w:qFormat/>
    <w:pPr>
      <w:spacing w:before="0" w:after="120"/>
      <w:jc w:val="both"/>
    </w:pPr>
    <w:rPr>
      <w:b/>
      <w:bCs/>
    </w:rPr>
  </w:style>
  <w:style w:type="paragraph" w:styleId="BalloonText">
    <w:name w:val="Balloon Text"/>
    <w:basedOn w:val="Normal"/>
    <w:qFormat/>
    <w:pPr/>
    <w:rPr>
      <w:rFonts w:ascii="Tahoma" w:hAnsi="Tahoma"/>
      <w:sz w:val="16"/>
      <w:szCs w:val="16"/>
    </w:rPr>
  </w:style>
  <w:style w:type="paragraph" w:styleId="Text">
    <w:name w:val="text"/>
    <w:basedOn w:val="Normal"/>
    <w:qFormat/>
    <w:pPr>
      <w:spacing w:before="120" w:after="0"/>
      <w:jc w:val="left"/>
    </w:pPr>
    <w:rPr>
      <w:rFonts w:ascii="ITCCentury Book" w:hAnsi="ITCCentury Book"/>
      <w:sz w:val="20"/>
      <w:lang w:eastAsia="en-US"/>
    </w:rPr>
  </w:style>
  <w:style w:type="paragraph" w:styleId="Bullet1">
    <w:name w:val="bullet1"/>
    <w:basedOn w:val="Normal"/>
    <w:qFormat/>
    <w:pPr>
      <w:spacing w:before="60" w:after="0"/>
      <w:jc w:val="left"/>
    </w:pPr>
    <w:rPr>
      <w:rFonts w:ascii="ITCCentury Book" w:hAnsi="ITCCentury Book"/>
      <w:sz w:val="20"/>
      <w:lang w:eastAsia="en-US"/>
    </w:rPr>
  </w:style>
  <w:style w:type="paragraph" w:styleId="Default">
    <w:name w:val="Default"/>
    <w:qFormat/>
    <w:pPr>
      <w:widowControl/>
      <w:kinsoku w:val="true"/>
      <w:overflowPunct w:val="true"/>
      <w:autoSpaceDE w:val="true"/>
      <w:bidi w:val="0"/>
      <w:jc w:val="left"/>
    </w:pPr>
    <w:rPr>
      <w:rFonts w:ascii="Calibri" w:hAnsi="Calibri" w:cs="Calibri" w:eastAsia="MS Mincho"/>
      <w:color w:val="000000"/>
      <w:kern w:val="0"/>
      <w:sz w:val="24"/>
      <w:szCs w:val="24"/>
      <w:lang w:eastAsia="ja-JP" w:bidi="ne-NP" w:val="de-DE"/>
    </w:rPr>
  </w:style>
  <w:style w:type="paragraph" w:styleId="TabellenInhalt">
    <w:name w:val="Tabellen Inhalt"/>
    <w:basedOn w:val="Normal"/>
    <w:qFormat/>
    <w:pPr>
      <w:widowControl w:val="false"/>
      <w:suppressLineNumbers/>
      <w:tabs>
        <w:tab w:val="clear" w:pos="708"/>
      </w:tabs>
      <w:suppressAutoHyphens w:val="true"/>
      <w:spacing w:before="0" w:after="0"/>
      <w:ind w:left="0" w:right="0" w:hanging="0"/>
      <w:jc w:val="left"/>
    </w:pPr>
    <w:rPr>
      <w:rFonts w:ascii="Thorndale AMT" w:hAnsi="Thorndale AMT" w:eastAsia="Times New Roman"/>
      <w:kern w:val="2"/>
      <w:sz w:val="24"/>
      <w:szCs w:val="24"/>
    </w:rPr>
  </w:style>
  <w:style w:type="paragraph" w:styleId="Liste21">
    <w:name w:val="Liste 21"/>
    <w:basedOn w:val="Normal"/>
    <w:qFormat/>
    <w:pPr/>
    <w:rPr/>
  </w:style>
  <w:style w:type="paragraph" w:styleId="Liste22">
    <w:name w:val="Liste 22"/>
    <w:basedOn w:val="Normal"/>
    <w:qFormat/>
    <w:pPr/>
    <w:rPr/>
  </w:style>
  <w:style w:type="paragraph" w:styleId="AppendixHeading2">
    <w:name w:val="Appendix Heading 2"/>
    <w:basedOn w:val="Normal"/>
    <w:next w:val="Normal"/>
    <w:qFormat/>
    <w:pPr>
      <w:keepNext w:val="true"/>
      <w:tabs>
        <w:tab w:val="clear" w:pos="708"/>
        <w:tab w:val="left" w:pos="578" w:leader="none"/>
      </w:tabs>
      <w:spacing w:before="240" w:after="240"/>
      <w:ind w:left="578" w:right="0" w:hanging="578"/>
    </w:pPr>
    <w:rPr>
      <w:b/>
      <w:sz w:val="28"/>
      <w:szCs w:val="24"/>
      <w:lang w:eastAsia="en-US"/>
    </w:rPr>
  </w:style>
  <w:style w:type="paragraph" w:styleId="AppendixHeading3">
    <w:name w:val="Appendix Heading 3"/>
    <w:basedOn w:val="Normal"/>
    <w:next w:val="Normal"/>
    <w:qFormat/>
    <w:pPr>
      <w:keepNext w:val="true"/>
      <w:tabs>
        <w:tab w:val="clear" w:pos="708"/>
        <w:tab w:val="left" w:pos="720" w:leader="none"/>
        <w:tab w:val="left" w:pos="833" w:leader="none"/>
      </w:tabs>
      <w:spacing w:before="240" w:after="240"/>
      <w:ind w:left="720" w:right="0" w:hanging="153"/>
      <w:jc w:val="left"/>
    </w:pPr>
    <w:rPr>
      <w:b/>
      <w:sz w:val="26"/>
      <w:szCs w:val="24"/>
      <w:lang w:eastAsia="en-US"/>
    </w:rPr>
  </w:style>
  <w:style w:type="paragraph" w:styleId="ListParagraph">
    <w:name w:val="List Paragraph"/>
    <w:basedOn w:val="Normal"/>
    <w:qFormat/>
    <w:pPr>
      <w:spacing w:lineRule="auto" w:line="276" w:before="0" w:after="200"/>
      <w:ind w:left="720" w:right="0" w:hanging="0"/>
      <w:contextualSpacing/>
      <w:jc w:val="left"/>
    </w:pPr>
    <w:rPr>
      <w:rFonts w:eastAsia="Calibri" w:cs="Times New Roman"/>
      <w:szCs w:val="22"/>
      <w:lang w:eastAsia="en-US"/>
    </w:rPr>
  </w:style>
  <w:style w:type="paragraph" w:styleId="ListBullet2">
    <w:name w:val="List Bullet 2"/>
    <w:basedOn w:val="Normal"/>
    <w:next w:val="Normal"/>
    <w:qFormat/>
    <w:pPr>
      <w:tabs>
        <w:tab w:val="clear" w:pos="708"/>
        <w:tab w:val="left" w:pos="709" w:leader="none"/>
      </w:tabs>
      <w:spacing w:lineRule="auto" w:line="288" w:before="0" w:after="240"/>
      <w:ind w:left="714" w:right="0" w:hanging="357"/>
    </w:pPr>
    <w:rPr>
      <w:rFonts w:eastAsia="Times New Roman"/>
      <w:lang w:val="de-DE" w:eastAsia="en-US"/>
    </w:rPr>
  </w:style>
  <w:style w:type="paragraph" w:styleId="ListNumber2">
    <w:name w:val="List Number 2"/>
    <w:basedOn w:val="Normal"/>
    <w:next w:val="Normal"/>
    <w:qFormat/>
    <w:pPr>
      <w:tabs>
        <w:tab w:val="clear" w:pos="708"/>
        <w:tab w:val="left" w:pos="709" w:leader="none"/>
      </w:tabs>
      <w:spacing w:lineRule="auto" w:line="288" w:before="0" w:after="240"/>
      <w:ind w:left="714" w:right="0" w:hanging="357"/>
    </w:pPr>
    <w:rPr>
      <w:rFonts w:eastAsia="Times New Roman"/>
      <w:lang w:val="de-DE" w:eastAsia="en-US"/>
    </w:rPr>
  </w:style>
  <w:style w:type="paragraph" w:styleId="Tabellenkopf">
    <w:name w:val="Tabellenkopf"/>
    <w:basedOn w:val="Normal"/>
    <w:qFormat/>
    <w:pPr>
      <w:keepNext w:val="true"/>
      <w:keepLines/>
      <w:spacing w:before="60" w:after="60"/>
      <w:jc w:val="left"/>
    </w:pPr>
    <w:rPr>
      <w:rFonts w:eastAsia="Times New Roman"/>
      <w:b/>
      <w:sz w:val="20"/>
      <w:lang w:val="de-DE" w:eastAsia="en-US"/>
    </w:rPr>
  </w:style>
  <w:style w:type="paragraph" w:styleId="Berschrift0">
    <w:name w:val="Überschrift 0"/>
    <w:basedOn w:val="Normal"/>
    <w:next w:val="Normal"/>
    <w:qFormat/>
    <w:pPr>
      <w:keepNext w:val="true"/>
      <w:keepLines/>
      <w:spacing w:lineRule="auto" w:line="288" w:before="0" w:after="240"/>
      <w:jc w:val="left"/>
    </w:pPr>
    <w:rPr>
      <w:rFonts w:eastAsia="Batang"/>
      <w:b/>
      <w:lang w:val="de-DE" w:eastAsia="en-US"/>
    </w:rPr>
  </w:style>
  <w:style w:type="paragraph" w:styleId="Endnote">
    <w:name w:val="Endnote Text"/>
    <w:basedOn w:val="Normal"/>
    <w:pPr>
      <w:spacing w:before="0" w:after="0"/>
    </w:pPr>
    <w:rPr>
      <w:sz w:val="20"/>
    </w:rPr>
  </w:style>
  <w:style w:type="paragraph" w:styleId="Revision">
    <w:name w:val="Revision"/>
    <w:qFormat/>
    <w:pPr>
      <w:widowControl/>
      <w:kinsoku w:val="true"/>
      <w:overflowPunct w:val="true"/>
      <w:autoSpaceDE w:val="true"/>
      <w:bidi w:val="0"/>
      <w:jc w:val="left"/>
    </w:pPr>
    <w:rPr>
      <w:rFonts w:ascii="Arial" w:hAnsi="Arial" w:eastAsia="MS Mincho" w:cs="Times New Roman"/>
      <w:color w:val="auto"/>
      <w:kern w:val="0"/>
      <w:sz w:val="22"/>
      <w:szCs w:val="20"/>
      <w:lang w:val="en-US" w:eastAsia="ja-JP" w:bidi="ar-SA"/>
    </w:rPr>
  </w:style>
  <w:style w:type="paragraph" w:styleId="TableContents">
    <w:name w:val="Table Contents"/>
    <w:basedOn w:val="Normal"/>
    <w:qFormat/>
    <w:pPr>
      <w:suppressLineNumbers/>
    </w:pPr>
    <w:rPr/>
  </w:style>
  <w:style w:type="paragraph" w:styleId="TableHeading1">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tools.ietf.org/html/rfc4210" TargetMode="External"/><Relationship Id="rId5" Type="http://schemas.openxmlformats.org/officeDocument/2006/relationships/hyperlink" Target="https://www.ietf.org/rfc/rfc4211.txt" TargetMode="External"/><Relationship Id="rId6" Type="http://schemas.openxmlformats.org/officeDocument/2006/relationships/hyperlink" Target="https://www.ietf.org/rfc/rfc5280.txt" TargetMode="External"/><Relationship Id="rId7" Type="http://schemas.openxmlformats.org/officeDocument/2006/relationships/hyperlink" Target="https://tools.ietf.org/rfc/rfc6712.txt" TargetMode="External"/><Relationship Id="rId8" Type="http://schemas.openxmlformats.org/officeDocument/2006/relationships/hyperlink" Target="http://oidref.com/1.3.6.1.5.5.7.3" TargetMode="External"/><Relationship Id="rId9" Type="http://schemas.openxmlformats.org/officeDocument/2006/relationships/hyperlink" Target="https://www.openssl.org/docs/manmaster/man1/ciphers.html" TargetMode="External"/><Relationship Id="rId10" Type="http://schemas.openxmlformats.org/officeDocument/2006/relationships/hyperlink" Target="https://www.openssl.org/docs/manmaster/man5/x509v3_config.html" TargetMode="External"/><Relationship Id="rId11" Type="http://schemas.openxmlformats.org/officeDocument/2006/relationships/hyperlink" Target="https://www.openssl.org/docs/manmaster/man3/ENGINE_init.html" TargetMode="External"/><Relationship Id="rId12" Type="http://schemas.openxmlformats.org/officeDocument/2006/relationships/hyperlink" Target="https://www.openssl.org/docs/manmaster/man3/SSL_CTX_get_security_level.html" TargetMode="External"/><Relationship Id="rId13" Type="http://schemas.openxmlformats.org/officeDocument/2006/relationships/hyperlink" Target="https://github.com/mpeylo/cmpossl" TargetMode="External"/><Relationship Id="rId14" Type="http://schemas.openxmlformats.org/officeDocument/2006/relationships/hyperlink" Target="https://code.siemens.com/product-pki/genCMPClient" TargetMode="External"/><Relationship Id="rId15" Type="http://schemas.openxmlformats.org/officeDocument/2006/relationships/hyperlink" Target="https://wiki.ct.siemens.de/x/zYPdBw" TargetMode="External"/><Relationship Id="rId16" Type="http://schemas.openxmlformats.org/officeDocument/2006/relationships/hyperlink" Target="https://wiki.ct.siemens.de/x/UCfsBw" TargetMode="External"/><Relationship Id="rId17" Type="http://schemas.openxmlformats.org/officeDocument/2006/relationships/hyperlink" Target="https://wiki.ct.siemens.de/x/UCfsBw" TargetMode="External"/><Relationship Id="rId18" Type="http://schemas.openxmlformats.org/officeDocument/2006/relationships/hyperlink" Target="https://wiki.ct.siemens.de/x/fJJfBw" TargetMode="External"/><Relationship Id="rId19" Type="http://schemas.openxmlformats.org/officeDocument/2006/relationships/hyperlink" Target="https://wiki.ct.siemens.de/x/eCZ-Bw" TargetMode="External"/><Relationship Id="rId20" Type="http://schemas.openxmlformats.org/officeDocument/2006/relationships/hyperlink" Target="https://github.com/mpeylo/cmpossl/issues/101"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2013-09-18_DOC template_Bro.dotx</Template>
  <TotalTime>506</TotalTime>
  <Application>LibreOffice/6.1.5.2$Linux_X86_64 LibreOffice_project/10$Build-2</Application>
  <Pages>25</Pages>
  <Words>8322</Words>
  <Characters>49354</Characters>
  <CharactersWithSpaces>60141</CharactersWithSpaces>
  <Paragraphs>760</Paragraphs>
  <Company>Siemens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2019-04-11T11:33:00Z</dcterms:created>
  <dc:creator>Dr. David von Oheimb</dc:creator>
  <dc:description/>
  <cp:keywords>PKI enrollment certifikate CMP</cp:keywords>
  <dc:language>en-US</dc:language>
  <cp:lastModifiedBy>David von Oheimb</cp:lastModifiedBy>
  <cp:lastPrinted>2019-04-11T11:57:00Z</cp:lastPrinted>
  <dcterms:modified xsi:type="dcterms:W3CDTF">2020-04-29T12:56:58Z</dcterms:modified>
  <cp:revision>30</cp:revision>
  <dc:subject>Product PKI</dc:subject>
  <dc:title>Generic CMP client library API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Siemens AG</vt:lpwstr>
  </property>
  <property fmtid="{D5CDD505-2E9C-101B-9397-08002B2CF9AE}" pid="4" name="ContentTypeId">
    <vt:lpwstr>0x0101003EBAF08139D583499F5048ADDAAA22E4</vt:lpwstr>
  </property>
  <property fmtid="{D5CDD505-2E9C-101B-9397-08002B2CF9AE}" pid="5" name="DocSecurity">
    <vt:i4>0</vt:i4>
  </property>
  <property fmtid="{D5CDD505-2E9C-101B-9397-08002B2CF9AE}" pid="6" name="Document Confidentiality">
    <vt:lpwstr>Restricted</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_AdHocReviewCycleID">
    <vt:i4>-241211425</vt:i4>
  </property>
  <property fmtid="{D5CDD505-2E9C-101B-9397-08002B2CF9AE}" pid="12" name="_AuthorEmail">
    <vt:lpwstr>anna.palmin@siemens.com</vt:lpwstr>
  </property>
  <property fmtid="{D5CDD505-2E9C-101B-9397-08002B2CF9AE}" pid="13" name="_AuthorEmailDisplayName">
    <vt:lpwstr>Palmin, Anna (DI TI ATP 1)</vt:lpwstr>
  </property>
  <property fmtid="{D5CDD505-2E9C-101B-9397-08002B2CF9AE}" pid="14" name="_EmailSubject">
    <vt:lpwstr>[Siemens Social Network &gt; Cross-Division CMP-Client Development] Dear all, one day later than expected I've just provided an update of th.../ Feedback von DI</vt:lpwstr>
  </property>
  <property fmtid="{D5CDD505-2E9C-101B-9397-08002B2CF9AE}" pid="15" name="_NewReviewCycle">
    <vt:lpwstr/>
  </property>
  <property fmtid="{D5CDD505-2E9C-101B-9397-08002B2CF9AE}" pid="16" name="_PreviousAdHocReviewCycleID">
    <vt:i4>-241211425</vt:i4>
  </property>
  <property fmtid="{D5CDD505-2E9C-101B-9397-08002B2CF9AE}" pid="17" name="_ReviewingToolsShownOnce">
    <vt:lpwstr/>
  </property>
  <property fmtid="{D5CDD505-2E9C-101B-9397-08002B2CF9AE}" pid="18" name="contentStatus">
    <vt:lpwstr>draft</vt:lpwstr>
  </property>
</Properties>
</file>